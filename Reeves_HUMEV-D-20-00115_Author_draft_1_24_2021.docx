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77777777" w:rsidR="001A42AA" w:rsidRDefault="00232C7D" w:rsidP="002F2FA2">
      <w:pPr>
        <w:pStyle w:val="Title"/>
        <w:spacing w:before="180" w:after="180" w:line="480" w:lineRule="auto"/>
      </w:pPr>
      <w:commentRangeStart w:id="1"/>
      <w:r>
        <w:t>Ecological</w:t>
      </w:r>
      <w:commentRangeEnd w:id="1"/>
      <w:r w:rsidR="00D13DC0">
        <w:rPr>
          <w:rStyle w:val="CommentReference"/>
          <w:rFonts w:asciiTheme="minorHAnsi" w:eastAsiaTheme="minorHAnsi" w:hAnsiTheme="minorHAnsi" w:cstheme="minorBidi"/>
          <w:b w:val="0"/>
          <w:bCs w:val="0"/>
          <w:color w:val="auto"/>
        </w:rPr>
        <w:commentReference w:id="1"/>
      </w:r>
      <w:r>
        <w:t xml:space="preserve"> perspectives on technological diversity at Kanjera South</w:t>
      </w:r>
    </w:p>
    <w:p w14:paraId="3DB396E5" w14:textId="779FEF94" w:rsidR="003F0E20" w:rsidRDefault="003F0E20">
      <w:pPr>
        <w:pStyle w:val="BodyText"/>
        <w:spacing w:line="480" w:lineRule="auto"/>
        <w:rPr>
          <w:i/>
          <w:iCs/>
        </w:rPr>
      </w:pPr>
      <w:r>
        <w:rPr>
          <w:i/>
          <w:iCs/>
        </w:rPr>
        <w:t xml:space="preserve">Manuscript Submitted to </w:t>
      </w:r>
      <w:r w:rsidR="005A38E9">
        <w:rPr>
          <w:i/>
          <w:iCs/>
        </w:rPr>
        <w:t>the Journal of Human Evolution</w:t>
      </w:r>
    </w:p>
    <w:p w14:paraId="4DB6EBFD" w14:textId="1075A361" w:rsidR="00EC1E85" w:rsidRPr="003F0E20" w:rsidRDefault="00EC1E85">
      <w:pPr>
        <w:pStyle w:val="BodyText"/>
        <w:spacing w:line="480" w:lineRule="auto"/>
      </w:pPr>
      <w:r>
        <w:rPr>
          <w:i/>
          <w:iCs/>
        </w:rPr>
        <w:t xml:space="preserve">Keywords: Kenya, Oldowan, </w:t>
      </w:r>
      <w:r w:rsidR="00FB77B2">
        <w:rPr>
          <w:i/>
          <w:iCs/>
        </w:rPr>
        <w:t>Stone tools, behavioral ecology, Chaine Operatoire</w:t>
      </w:r>
    </w:p>
    <w:p w14:paraId="2DB0A30A" w14:textId="77777777" w:rsidR="003F0E20" w:rsidRPr="003F0E20" w:rsidRDefault="003F0E20" w:rsidP="00673562">
      <w:pPr>
        <w:pStyle w:val="Abstract"/>
        <w:spacing w:before="180" w:after="180" w:line="480" w:lineRule="auto"/>
        <w:rPr>
          <w:b/>
          <w:bCs/>
        </w:rPr>
      </w:pPr>
      <w:r>
        <w:rPr>
          <w:b/>
          <w:bCs/>
        </w:rPr>
        <w:lastRenderedPageBreak/>
        <w:t>Abstract</w:t>
      </w:r>
    </w:p>
    <w:p w14:paraId="6C6B73EC" w14:textId="47EF782E" w:rsidR="001A42AA" w:rsidRDefault="00203787" w:rsidP="00673562">
      <w:pPr>
        <w:pStyle w:val="Abstract"/>
        <w:spacing w:before="180" w:after="180" w:line="480" w:lineRule="auto"/>
      </w:pPr>
      <w:r>
        <w:t>The aspects</w:t>
      </w:r>
      <w:r w:rsidR="00232C7D">
        <w:t xml:space="preserve"> of hominin behavior responsible for Oldowan stone tool variation </w:t>
      </w:r>
      <w:r w:rsidR="00676BB2">
        <w:t xml:space="preserve">are </w:t>
      </w:r>
      <w:r w:rsidR="00232C7D">
        <w:t>the focus of much debate. There is some consensus that Oldowan artifact variation arises from a combination of ecological and cultural factors. These factors are often examined independently of one another. The diversity of raw material types and technological strategies present at Kanjera South</w:t>
      </w:r>
      <w:r w:rsidR="002629C5">
        <w:t xml:space="preserve">, Kenya </w:t>
      </w:r>
      <w:r w:rsidR="00232C7D">
        <w:t>provide an opportunity to examine the interacti</w:t>
      </w:r>
      <w:r w:rsidR="007A67E1">
        <w:t>on</w:t>
      </w:r>
      <w:r w:rsidR="00232C7D">
        <w:t xml:space="preserve"> of ecology and culture on Oldowan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Kanjera South. The results of this analysis reflect a dynamic relationship between raw material properties, provenance, and hominin mobility. </w:t>
      </w:r>
      <w:r w:rsidR="002629C5">
        <w:t xml:space="preserve">Exotic </w:t>
      </w:r>
      <w:r w:rsidR="00232C7D">
        <w:t>raw materials are generally more resistant to edge attrition compared to those available locally</w:t>
      </w:r>
      <w:r w:rsidR="002629C5">
        <w:t>,</w:t>
      </w:r>
      <w:r w:rsidR="00232C7D">
        <w:t xml:space="preserve"> which may have incentivized their transport over long distances</w:t>
      </w:r>
      <w:r w:rsidR="00FB77B2">
        <w:t xml:space="preserve"> and more extensive reduction</w:t>
      </w:r>
      <w:r w:rsidR="00232C7D">
        <w:t xml:space="preserve">. Cores produced on raw materials from distant sources also exhibit more complex core reduction strategies than locally acquired materials. While this pattern is partially due to the differences </w:t>
      </w:r>
      <w:r w:rsidR="007A67E1">
        <w:t xml:space="preserve">in </w:t>
      </w:r>
      <w:r w:rsidR="00232C7D">
        <w:t>the quality of knappable stone, bifacial centripetal and multifacial core</w:t>
      </w:r>
      <w:r w:rsidR="007A67E1">
        <w:t>-</w:t>
      </w:r>
      <w:r w:rsidR="00232C7D">
        <w:t xml:space="preserve">reduction strategies also arise due to the continuous transport and use of exotic raw materials. </w:t>
      </w:r>
      <w:r w:rsidR="002629C5">
        <w:t xml:space="preserve">Moreover, the variation in stone tool reduction is not consistent with neutral models of stone tool transport and discard. </w:t>
      </w:r>
      <w:r w:rsidR="00232C7D">
        <w:t>These results demonstrate that ecological factors such as raw material provenance and physical properties have strong impacts on reduction intensity and the technological strategies utilized by hominins</w:t>
      </w:r>
      <w:r w:rsidR="002629C5">
        <w:t xml:space="preserve">. </w:t>
      </w:r>
      <w:r w:rsidR="00232C7D">
        <w:t>Oldowan stone tool variation should not be examined from a strictly ecological or technological perspective, but rather within the context of its broader cultural-ecological system.</w:t>
      </w:r>
    </w:p>
    <w:p w14:paraId="714B14E6" w14:textId="0A71BFFC" w:rsidR="005A38E9" w:rsidRDefault="005A38E9" w:rsidP="000A3860">
      <w:pPr>
        <w:pStyle w:val="Heading1"/>
      </w:pPr>
      <w:bookmarkStart w:id="2" w:name="introduction"/>
    </w:p>
    <w:p w14:paraId="48DED214" w14:textId="45F4E6C7" w:rsidR="007577AD" w:rsidRDefault="007577AD" w:rsidP="007577AD">
      <w:pPr>
        <w:pStyle w:val="BodyText"/>
      </w:pPr>
    </w:p>
    <w:p w14:paraId="5F462D05" w14:textId="77777777" w:rsidR="007577AD" w:rsidRPr="009334A4" w:rsidRDefault="007577AD" w:rsidP="00673562">
      <w:pPr>
        <w:pStyle w:val="BodyText"/>
      </w:pPr>
    </w:p>
    <w:p w14:paraId="67D6EB90" w14:textId="3EEC234E" w:rsidR="00740F3B" w:rsidRDefault="007A67E1" w:rsidP="000A3860">
      <w:pPr>
        <w:pStyle w:val="Heading1"/>
      </w:pPr>
      <w:r>
        <w:t xml:space="preserve">1.  </w:t>
      </w:r>
      <w:r w:rsidR="00232C7D">
        <w:t>Introductio</w:t>
      </w:r>
      <w:r w:rsidR="00AE6656">
        <w:t>n</w:t>
      </w:r>
      <w:bookmarkEnd w:id="2"/>
    </w:p>
    <w:p w14:paraId="482890E3" w14:textId="75885B7E" w:rsidR="00DD6714" w:rsidRDefault="00DD6714" w:rsidP="00F029AA">
      <w:pPr>
        <w:pStyle w:val="FirstParagraph"/>
        <w:spacing w:line="480" w:lineRule="auto"/>
      </w:pPr>
      <w:r>
        <w:t>Upon its initial d</w:t>
      </w:r>
      <w:r w:rsidR="00FB77B2">
        <w:t>escription</w:t>
      </w:r>
      <w:r w:rsidR="008D3EE2">
        <w:t>,</w:t>
      </w:r>
      <w:r>
        <w:t xml:space="preserve"> the Oldowan</w:t>
      </w:r>
      <w:r w:rsidR="008D3EE2">
        <w:t xml:space="preserve"> was</w:t>
      </w:r>
      <w:r>
        <w:t xml:space="preserve"> considered an expedient industry that was akin to simply smashing stones. </w:t>
      </w:r>
      <w:r w:rsidR="006B210A">
        <w:t>Nearly a century later</w:t>
      </w:r>
      <w:r w:rsidR="008D3EE2">
        <w:t>,</w:t>
      </w:r>
      <w:r>
        <w:t xml:space="preserve"> the Oldowan is </w:t>
      </w:r>
      <w:del w:id="3" w:author="Author" w:date="2021-01-29T20:58:00Z">
        <w:r w:rsidDel="005A3414">
          <w:delText xml:space="preserve">considered </w:delText>
        </w:r>
      </w:del>
      <w:ins w:id="4" w:author="Author" w:date="2021-01-29T20:58:00Z">
        <w:r w:rsidR="005A3414">
          <w:t xml:space="preserve">now known </w:t>
        </w:r>
      </w:ins>
      <w:r w:rsidR="008D3EE2">
        <w:t>to</w:t>
      </w:r>
      <w:r w:rsidR="006B210A">
        <w:t xml:space="preserve"> </w:t>
      </w:r>
      <w:r>
        <w:t xml:space="preserve">reflect </w:t>
      </w:r>
      <w:r w:rsidR="006B210A">
        <w:t xml:space="preserve">a </w:t>
      </w:r>
      <w:r>
        <w:t xml:space="preserve">complex </w:t>
      </w:r>
      <w:r>
        <w:lastRenderedPageBreak/>
        <w:t>behavioral pattern that encompasses not only the technical capacity to efficiently produce flakes</w:t>
      </w:r>
      <w:r w:rsidR="006B210A">
        <w:t>,</w:t>
      </w:r>
      <w:r>
        <w:t xml:space="preserve"> but also dynamic pattern</w:t>
      </w:r>
      <w:r w:rsidR="006B210A">
        <w:t>s</w:t>
      </w:r>
      <w:r>
        <w:t xml:space="preserve"> of transport. </w:t>
      </w:r>
      <w:del w:id="5" w:author="Author" w:date="2021-01-29T20:58:00Z">
        <w:r w:rsidDel="005A3414">
          <w:delText xml:space="preserve"> </w:delText>
        </w:r>
      </w:del>
      <w:r w:rsidR="00232C7D">
        <w:t xml:space="preserve">Technological analyses show that Oldowan hominins had at least a basic understanding of the general principles of flaking and selection of suitable tool stones for artifact manufacture </w:t>
      </w:r>
      <w:r w:rsidR="00F029AA">
        <w:fldChar w:fldCharType="begin"/>
      </w:r>
      <w:r w:rsidR="00F029AA">
        <w:instrText xml:space="preserve"> ADDIN ZOTERO_ITEM CSL_CITATION {"citationID":"iegVeAHC","properties":{"formattedCitation":"(Semaw, 2000; de la Torre, 2004; Delagnes and Roche, 2005a; Stout et al., 2005; Schick et al., 2006; Braun et al., 2009b, 2019)","plainCitation":"(Semaw, 2000; de la Torre, 2004; Delagnes and Roche, 2005a; Stout et al., 2005; Schick et al., 2006; Braun et al., 2009b, 2019)","noteIndex":0},"citationItems":[{"id":881,"uris":["http://zotero.org/users/2042166/items/KWRFIJ3H"],"uri":["http://zotero.org/users/2042166/items/KWRFIJ3H"],"itemData":{"id":881,"type":"article-journal","abstract":"The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la"}],"issued":{"date-parts":[["2004",8]]}}},{"id":2478,"uris":["http://zotero.org/groups/2359949/items/GQYRB7LR"],"uri":["http://zotero.org/groups/2359949/items/GQYRB7LR"],"itemData":{"id":2478,"type":"article-journal","abstract":"Relatively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299,"uris":["http://zotero.org/users/2042166/items/SAMVH3C5"],"uri":["http://zotero.org/users/2042166/items/SAMVH3C5"],"itemData":{"id":299,"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E."}],"issued":{"date-parts":[["2005",4,1]]}}},{"id":78,"uris":["http://zotero.org/users/2042166/items/IXJYGZEY"],"uri":["http://zotero.org/users/2042166/items/IXJYGZEY"],"itemData":{"id":78,"type":"chapter","call-number":"GN772.42.A1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Institute","given":""}],"issued":{"date-parts":[["2006"]]}}},{"id":870,"uris":["http://zotero.org/users/2042166/items/DKF2KIW5"],"uri":["http://zotero.org/users/2042166/items/DKF2KIW5"],"itemData":{"id":870,"type":"article-journal","abstract":"The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F029AA">
        <w:rPr>
          <w:rFonts w:ascii="Cambria Math" w:hAnsi="Cambria Math" w:cs="Cambria Math"/>
        </w:rPr>
        <w:instrText>∼</w:instrText>
      </w:r>
      <w:r w:rsidR="00F029AA">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F029AA">
        <w:fldChar w:fldCharType="separate"/>
      </w:r>
      <w:r w:rsidR="00F029AA">
        <w:rPr>
          <w:noProof/>
        </w:rPr>
        <w:t>(Semaw, 2000; de la Torre, 2004; Delagnes and Roche, 2005a; Stout et al., 2005; Schick et al., 2006; Braun et al., 2009b, 2019)</w:t>
      </w:r>
      <w:r w:rsidR="00F029AA">
        <w:fldChar w:fldCharType="end"/>
      </w:r>
      <w:del w:id="6" w:author="Author" w:date="2021-01-28T20:55:00Z">
        <w:r w:rsidDel="00F029AA">
          <w:fldChar w:fldCharType="begin"/>
        </w:r>
        <w:r w:rsidR="00673562" w:rsidDel="00F029AA">
          <w:delInstrText xml:space="preserve"> ADDIN ZOTERO_ITEM CSL_CITATION {"citationID":"DPuJhRYH","properties":{"formattedCitation":"(Semaw, 2000; de la Torre, 2004; Delagnes and Roche, 2005; Stout et al., 2005; Schick et al., 2006; Braun et al., 2009b, 2019)","plainCitation":"(Semaw, 2000; de la Torre, 2004; Delagnes and Roche, 2005; Stout et al., 2005; Schick et al., 2006; Braun et al., 2009b, 2019)","dontUpdate":true,"noteIndex":0},"citationItems":[{"id":881,"uris":["http://zotero.org/users/2042166/items/KWRFIJ3H"],"uri":["http://zotero.org/users/2042166/items/KWRFIJ3H"],"itemData":{"id":881,"type":"article-journal","abstract":"The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299,"uris":["http://zotero.org/users/2042166/items/SAMVH3C5"],"uri":["http://zotero.org/users/2042166/items/SAMVH3C5"],"itemData":{"id":299,"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E."}],"issued":{"date-parts":[["2005",4,1]]}}},{"id":78,"uris":["http://zotero.org/users/2042166/items/IXJYGZEY"],"uri":["http://zotero.org/users/2042166/items/IXJYGZEY"],"itemData":{"id":78,"type":"chapter","call-number":"GN772.42.A1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Institute","given":""}],"issued":{"date-parts":[["2006"]]}}},{"id":870,"uris":["http://zotero.org/users/2042166/items/DKF2KIW5"],"uri":["http://zotero.org/users/2042166/items/DKF2KIW5"],"itemData":{"id":870,"type":"article-journal","abstract":"The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delInstrText>
        </w:r>
        <w:r w:rsidR="00673562" w:rsidDel="00F029AA">
          <w:rPr>
            <w:rFonts w:ascii="Cambria Math" w:hAnsi="Cambria Math" w:cs="Cambria Math"/>
          </w:rPr>
          <w:delInstrText>∼</w:delInstrText>
        </w:r>
        <w:r w:rsidR="00673562" w:rsidDel="00F029AA">
          <w:del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delInstrText>
        </w:r>
        <w:r w:rsidDel="00F029AA">
          <w:fldChar w:fldCharType="separate"/>
        </w:r>
        <w:r w:rsidDel="00F029AA">
          <w:rPr>
            <w:noProof/>
          </w:rPr>
          <w:delText>(Semaw</w:delText>
        </w:r>
        <w:r w:rsidR="0051007B" w:rsidDel="00F029AA">
          <w:rPr>
            <w:noProof/>
          </w:rPr>
          <w:delText xml:space="preserve"> et al.</w:delText>
        </w:r>
        <w:r w:rsidDel="00F029AA">
          <w:rPr>
            <w:noProof/>
          </w:rPr>
          <w:delText>, 2000; de la Torre, 2004; Delagnes and Roche, 2005; Stout et al., 2005; Schick et al., 2006; Braun et al., 2009b, 2019)</w:delText>
        </w:r>
        <w:r w:rsidDel="00F029AA">
          <w:fldChar w:fldCharType="end"/>
        </w:r>
      </w:del>
      <w:r w:rsidR="008D3EE2">
        <w:t>. T</w:t>
      </w:r>
      <w:r>
        <w:t>his pattern of tool production was integrated into a broader land</w:t>
      </w:r>
      <w:r w:rsidR="006B210A">
        <w:t>-</w:t>
      </w:r>
      <w:r>
        <w:t xml:space="preserve">use strategy in which raw material is acquired, transported, utilized, maintained and eventually discarded </w:t>
      </w:r>
      <w:r>
        <w:fldChar w:fldCharType="begin"/>
      </w:r>
      <w:r w:rsidR="00673562">
        <w:instrText xml:space="preserve"> ADDIN ZOTERO_ITEM CSL_CITATION {"citationID":"JQx4Hd9J","properties":{"formattedCitation":"(Hay, 1976; Isaac and Harris, 1976; Isaac, 1981, 1984; Toth, 1985; Schick, 1987; Toth, 1987; Potts, 1991, 1994; Blumenschine and Peters, 1998; Potts et al., 1999; Blumenschine et al., 2008; Braun et al., 2008a)","plainCitation":"(Hay, 1976; Isaac and Harris, 1976; Isaac, 1981, 1984; Toth, 1985; Schick, 1987; Toth, 1987; Potts, 1991, 1994; Blumenschine and Peters, 1998; Potts et al., 1999; Blumenschine et al., 2008; Braun et al., 2008a)","noteIndex":0},"citationItems":[{"id":496,"uris":["http://zotero.org/users/2042166/items/QMXN8BWU"],"uri":["http://zotero.org/users/2042166/items/QMXN8BWU"],"itemData":{"id":496,"type":"book","event-place":"Los Angeles","ISBN":"978-5-88505-334-1","language":"en","note":"Google-Books-ID: zJMTAwAAQBAJ","number-of-pages":"231","publisher":"University of California Press","publisher-place":"Los Angeles","source":"Google Books","title":"Geology of the Olduvai Gorge","author":[{"family":"Hay","given":"Richard LeRoy"}],"issued":{"date-parts":[["1976"]]}}},{"id":258,"uris":["http://zotero.org/users/2042166/items/KWZZMPLK"],"uri":["http://zotero.org/users/2042166/items/KWZZMPLK"],"itemData":{"id":258,"type":"paper-conference","abstract":"Isaac,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W.K."}],"issued":{"date-parts":[["1976"]]}}},{"id":565,"uris":["http://zotero.org/users/2042166/items/GCNK4ZV8"],"uri":["http://zotero.org/users/2042166/items/GCNK4ZV8"],"itemData":{"id":565,"type":"chapter","container-title":"Pattern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Ll."}],"issued":{"date-parts":[["1981"]]}}},{"id":564,"uris":["http://zotero.org/users/2042166/items/CP7XP56I"],"uri":["http://zotero.org/users/2042166/items/CP7XP56I"],"itemData":{"id":564,"type":"chapter","container-title":"Advances in World Archaeology","page":"1–86","title":"The archaeology of human origins: Studies of the Lower Pleistocene in East Africa, 1971-1981","author":[{"family":"Isaac","given":"Glynn"}],"issued":{"date-parts":[["1984"]]}}},{"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160,"uris":["http://zotero.org/users/2042166/items/GAZUQEID"],"uri":["http://zotero.org/users/2042166/items/GAZUQEID"],"itemData":{"id":160,"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507,"uris":["http://zotero.org/users/2042166/items/6AYGLFT4"],"uri":["http://zotero.org/users/2042166/items/6AYGLFT4"],"itemData":{"id":507,"type":"article-journal","container-title":"Journal of Human Evolution","page":"7-24","title":"Variables versus models of early Pleistocene hominid land use","volume":"27","author":[{"family":"Potts","given":"Richard"}],"issued":{"date-parts":[["1994"]]}}},{"id":673,"uris":["http://zotero.org/users/2042166/items/HFLJVJBX"],"uri":["http://zotero.org/users/2042166/items/HFLJVJBX"],"itemData":{"id":673,"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143,"uris":["http://zotero.org/users/2042166/items/VVXTLQ3M"],"uri":["http://zotero.org/users/2042166/items/VVXTLQ3M"],"itemData":{"id":143,"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fldChar w:fldCharType="separate"/>
      </w:r>
      <w:r w:rsidR="00673562">
        <w:rPr>
          <w:noProof/>
        </w:rPr>
        <w:t>(Hay, 1976; Isaac and Harris, 1976; Isaac, 1981, 1984; Toth, 1985; Schick, 1987; Toth, 1987; Potts, 1991, 1994; Blumenschine and Peters, 1998; Potts et al., 1999; Blumenschine et al., 2008; Braun et al., 2008a)</w:t>
      </w:r>
      <w:r>
        <w:fldChar w:fldCharType="end"/>
      </w:r>
      <w:r>
        <w:t>. Though these actions remained simple, the various ways in which they are combined create a variety of production strategies that can be evaluated on a site-by-site basis</w:t>
      </w:r>
      <w:del w:id="7" w:author="Author" w:date="2021-01-28T20:56:00Z">
        <w:r w:rsidDel="00F029AA">
          <w:delText xml:space="preserve"> </w:delText>
        </w:r>
      </w:del>
      <w:ins w:id="8" w:author="Author" w:date="2021-01-28T20:56:00Z">
        <w:r w:rsidR="00F029AA">
          <w:t xml:space="preserve"> </w:t>
        </w:r>
      </w:ins>
      <w:r w:rsidR="00F029AA">
        <w:fldChar w:fldCharType="begin"/>
      </w:r>
      <w:r w:rsidR="00F029AA">
        <w:instrText xml:space="preserve"> ADDIN ZOTERO_ITEM CSL_CITATION {"citationID":"EzzbxuA0","properties":{"formattedCitation":"(Delagnes and Roche, 2005a)","plainCitation":"(Delagnes and Roche, 2005a)","noteIndex":0},"citationItems":[{"id":2478,"uris":["http://zotero.org/groups/2359949/items/GQYRB7LR"],"uri":["http://zotero.org/groups/2359949/items/GQYRB7LR"],"itemData":{"id":2478,"type":"article-journal","abstract":"Relatively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F029AA">
        <w:fldChar w:fldCharType="separate"/>
      </w:r>
      <w:r w:rsidR="00F029AA">
        <w:rPr>
          <w:noProof/>
        </w:rPr>
        <w:t>(Delagnes and Roche, 2005a)</w:t>
      </w:r>
      <w:r w:rsidR="00F029AA">
        <w:fldChar w:fldCharType="end"/>
      </w:r>
      <w:del w:id="9" w:author="Author" w:date="2021-01-28T20:56:00Z">
        <w:r w:rsidDel="00F029AA">
          <w:fldChar w:fldCharType="begin"/>
        </w:r>
        <w:r w:rsidR="00F029AA" w:rsidDel="00F029AA">
          <w:delInstrText xml:space="preserve"> ADDIN ZOTERO_ITEM CSL_CITATION {"citationID":"pphFCsE1","properties":{"formattedCitation":"(Delagnes and Roche, 2005b)","plainCitation":"(Delagnes and Roche, 2005b)","noteIndex":0},"citationItems":[{"id":858,"uris":["http://zotero.org/users/2042166/items/WQYQS3XM"],"uri":["http://zotero.org/users/2042166/items/WQYQS3XM"],"itemData":{"id":858,"type":"article-journal","abstract":"Relatively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delInstrText>
        </w:r>
        <w:r w:rsidDel="00F029AA">
          <w:fldChar w:fldCharType="separate"/>
        </w:r>
        <w:r w:rsidR="00F029AA" w:rsidDel="00F029AA">
          <w:rPr>
            <w:noProof/>
          </w:rPr>
          <w:delText>(Delagnes and Roche, 2005b)</w:delText>
        </w:r>
        <w:r w:rsidDel="00F029AA">
          <w:fldChar w:fldCharType="end"/>
        </w:r>
      </w:del>
      <w:r>
        <w:t>.</w:t>
      </w:r>
    </w:p>
    <w:p w14:paraId="4D017339" w14:textId="77777777" w:rsidR="005A3414" w:rsidRDefault="00DD6714" w:rsidP="00673562">
      <w:pPr>
        <w:pStyle w:val="FirstParagraph"/>
        <w:spacing w:line="480" w:lineRule="auto"/>
        <w:ind w:firstLine="0"/>
        <w:rPr>
          <w:ins w:id="10" w:author="Author" w:date="2021-01-29T21:03:00Z"/>
        </w:rPr>
      </w:pPr>
      <w:r>
        <w:tab/>
        <w:t xml:space="preserve">Research </w:t>
      </w:r>
      <w:del w:id="11" w:author="Author" w:date="2021-01-29T20:58:00Z">
        <w:r w:rsidDel="005A3414">
          <w:delText>over the last two decades</w:delText>
        </w:r>
      </w:del>
      <w:ins w:id="12" w:author="Author" w:date="2021-01-29T20:58:00Z">
        <w:r w:rsidR="005A3414">
          <w:t>on these topics</w:t>
        </w:r>
      </w:ins>
      <w:r>
        <w:t xml:space="preserve"> has revealed a multitude of </w:t>
      </w:r>
      <w:r w:rsidR="008D3EE2">
        <w:t>technological</w:t>
      </w:r>
      <w:r>
        <w:t xml:space="preserve"> diversity in the Oldowan across time and space. A primary objective of current </w:t>
      </w:r>
      <w:r w:rsidR="00A05CE8">
        <w:t>O</w:t>
      </w:r>
      <w:r>
        <w:t xml:space="preserve">ldowan research is identifying the behavioral processes in which such a diversity of production strategies arise </w:t>
      </w:r>
      <w:r>
        <w:fldChar w:fldCharType="begin"/>
      </w:r>
      <w:r>
        <w:instrText xml:space="preserve"> ADDIN ZOTERO_ITEM CSL_CITATION {"citationID":"CcviVTpC","properties":{"formattedCitation":"(Plummer, 2004; Roche et al., 2009; Gallotti, 2018)","plainCitation":"(Plummer, 2004; Roche et al., 2009; Gallotti, 2018)","noteIndex":0},"citationItems":[{"id":151,"uris":["http://zotero.org/users/2042166/items/JNWBX9QG"],"uri":["http://zotero.org/users/2042166/items/JNWBX9QG"],"itemData":{"id":151,"type":"article-journal","abstract":"The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J."}],"accessed":{"date-parts":[["2019",12,2]]},"issued":{"date-parts":[["2009"]]}}},{"id":848,"uris":["http://zotero.org/users/2042166/items/ZV5YQ86I"],"uri":["http://zotero.org/users/2042166/items/ZV5YQ86I"],"itemData":{"id":848,"type":"chapter","abstract":"In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fldChar w:fldCharType="separate"/>
      </w:r>
      <w:r>
        <w:rPr>
          <w:noProof/>
        </w:rPr>
        <w:t>(Plummer, 2004; Roche et al., 2009; Gallotti, 2018)</w:t>
      </w:r>
      <w:r>
        <w:fldChar w:fldCharType="end"/>
      </w:r>
      <w:r>
        <w:t xml:space="preserve">. A multitude of work now links the technical diversity of the Oldowan to </w:t>
      </w:r>
      <w:r w:rsidR="00FB77B2">
        <w:t xml:space="preserve">the </w:t>
      </w:r>
      <w:r>
        <w:t>cognition</w:t>
      </w:r>
      <w:ins w:id="13" w:author="Author" w:date="2021-01-28T20:57:00Z">
        <w:r w:rsidR="00F029AA">
          <w:t>, the</w:t>
        </w:r>
      </w:ins>
      <w:del w:id="14" w:author="Author" w:date="2021-01-28T20:57:00Z">
        <w:r w:rsidDel="00F029AA">
          <w:delText xml:space="preserve">, </w:delText>
        </w:r>
      </w:del>
      <w:ins w:id="15" w:author="Author" w:date="2021-01-28T20:57:00Z">
        <w:r w:rsidR="00F029AA">
          <w:t xml:space="preserve"> </w:t>
        </w:r>
      </w:ins>
      <w:del w:id="16" w:author="Author" w:date="2021-01-28T20:57:00Z">
        <w:r w:rsidDel="00F029AA">
          <w:delText xml:space="preserve">and </w:delText>
        </w:r>
      </w:del>
      <w:r>
        <w:t>social</w:t>
      </w:r>
      <w:ins w:id="17" w:author="Author" w:date="2021-01-28T20:57:00Z">
        <w:r w:rsidR="00F029AA">
          <w:t xml:space="preserve"> transmission of information, and, in some cases, the social learning mecha</w:t>
        </w:r>
      </w:ins>
      <w:ins w:id="18" w:author="Author" w:date="2021-01-28T20:58:00Z">
        <w:r w:rsidR="00F029AA">
          <w:t>nisms</w:t>
        </w:r>
      </w:ins>
      <w:ins w:id="19" w:author="Author" w:date="2021-01-28T20:57:00Z">
        <w:r w:rsidR="00F029AA">
          <w:t xml:space="preserve"> </w:t>
        </w:r>
      </w:ins>
      <w:del w:id="20" w:author="Author" w:date="2021-01-28T20:57:00Z">
        <w:r w:rsidDel="00F029AA">
          <w:delText xml:space="preserve"> learning mechanisms</w:delText>
        </w:r>
        <w:r w:rsidR="00FB77B2" w:rsidDel="00F029AA">
          <w:delText xml:space="preserve"> </w:delText>
        </w:r>
      </w:del>
      <w:r w:rsidR="00FB77B2">
        <w:t>of Plio-Pleistocene hominins</w:t>
      </w:r>
      <w:r>
        <w:t xml:space="preserve"> </w:t>
      </w:r>
      <w:r>
        <w:fldChar w:fldCharType="begin"/>
      </w:r>
      <w:r>
        <w:instrText xml:space="preserve"> ADDIN ZOTERO_ITEM CSL_CITATION {"citationID":"f0qhX4UA","properties":{"formattedCitation":"(Schick and Toth, 1994; Stout and Chaminade, 2009; Stout, 2011; Roche et al., 2018; Toth and Schick, 2018; Stout et al., 2019)","plainCitation":"(Schick and Toth, 1994; Stout and Chaminade, 2009; Stout, 2011; Roche et al., 2018; Toth and Schick, 2018; Stout et al., 2019)","noteIndex":0},"citationItems":[{"id":2785,"uris":["http://zotero.org/users/2042166/items/758EUR59"],"uri":["http://zotero.org/users/2042166/items/758EUR59"],"itemData":{"id":2785,"type":"book","note":"Citation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694,"uris":["http://zotero.org/users/2042166/items/8SA8QSRA"],"uri":["http://zotero.org/users/2042166/items/8SA8QSRA"],"itemData":{"id":694,"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fldChar w:fldCharType="separate"/>
      </w:r>
      <w:r>
        <w:rPr>
          <w:noProof/>
        </w:rPr>
        <w:t>(Schick and Toth, 1994; Stout and Chaminade, 2009; Stout, 2011; Roche et al., 2018; Toth and Schick, 2018; Stout et al., 2019)</w:t>
      </w:r>
      <w:r>
        <w:fldChar w:fldCharType="end"/>
      </w:r>
      <w:r>
        <w:t>.</w:t>
      </w:r>
      <w:ins w:id="21" w:author="Author" w:date="2021-01-29T20:59:00Z">
        <w:r w:rsidR="005A3414">
          <w:t xml:space="preserve"> However, while our understanding of </w:t>
        </w:r>
      </w:ins>
      <w:ins w:id="22" w:author="Author" w:date="2021-01-29T21:02:00Z">
        <w:r w:rsidR="005A3414">
          <w:t>technical decision making</w:t>
        </w:r>
      </w:ins>
      <w:ins w:id="23" w:author="Author" w:date="2021-01-29T21:00:00Z">
        <w:r w:rsidR="005A3414">
          <w:t xml:space="preserve"> has dramatically increased, research focusing </w:t>
        </w:r>
      </w:ins>
      <w:ins w:id="24" w:author="Author" w:date="2021-01-29T21:01:00Z">
        <w:r w:rsidR="005A3414">
          <w:t>on ecological influences</w:t>
        </w:r>
      </w:ins>
      <w:ins w:id="25" w:author="Author" w:date="2021-01-29T21:02:00Z">
        <w:r w:rsidR="005A3414">
          <w:t xml:space="preserve"> on Oldowan technological diversity has waned in recent decades </w:t>
        </w:r>
      </w:ins>
      <w:r w:rsidR="005A3414">
        <w:fldChar w:fldCharType="begin"/>
      </w:r>
      <w:r w:rsidR="005A3414">
        <w:instrText xml:space="preserve"> ADDIN ZOTERO_ITEM CSL_CITATION {"citationID":"kDd1u1Lh","properties":{"formattedCitation":"(de Torre and Mora, 2009)","plainCitation":"(de Torre and Mora, 2009)","noteIndex":0},"citationItems":[{"id":803,"uris":["http://zotero.org/users/2042166/items/E3ZM3IJB"],"uri":["http://zotero.org/users/2042166/items/E3ZM3IJB"],"itemData":{"id":803,"type":"chapter","abstract":"This paper explores the theoretical and methodological backgrounds that sustain the current knowledge of early East African technologies. The typological approach dominated lithic studies along the 1960s and 1970s and was later on replaced by processual tendencies, whose paradigms still prevail nowadays. Nonetheless, the present scene in Plio-Pleistocene archaeology is not monolithic, and the theoretical-methodological background of the academic school to which each researcher belongs, has influenced our understanding and interpretations of the technological abilities by early humans. In this article similarities and differences between schools of thought are discussed, and the collections from Olduvai are used as a case study for reflecting on the variety of theoretical and methodological approaches and their relevance for reconstructing early African technologies.","collection-title":"Vertebrate Paleobiology and Paleoanthropology","container-title":"Interdisciplinary Approaches to the Oldowan","event-place":"Dordrecht","ISBN":"978-1-4020-9060-8","language":"en","note":"DOI: 10.1007/978-1-4020-9060-8_2","page":"15-24","publisher":"Springer Netherlands","publisher-place":"Dordrecht","source":"Springer Link","title":"Remarks on the Current Theoretical and Methodological Approaches to the Study of Early Technological Strategies in Eastern Africa","URL":"https://doi.org/10.1007/978-1-4020-9060-8_2","author":[{"family":"Torre","given":"Ignacio","non-dropping-particle":"de","dropping-particle":"la"},{"family":"Mora","given":"Rafael"}],"editor":[{"family":"Hovers","given":"Erella"},{"family":"Braun","given":"David R."}],"accessed":{"date-parts":[["2019",10,2]]},"issued":{"date-parts":[["2009"]]}}}],"schema":"https://github.com/citation-style-language/schema/raw/master/csl-citation.json"} </w:instrText>
      </w:r>
      <w:r w:rsidR="005A3414">
        <w:fldChar w:fldCharType="separate"/>
      </w:r>
      <w:r w:rsidR="005A3414">
        <w:rPr>
          <w:noProof/>
        </w:rPr>
        <w:t>(de Torre and Mora, 2009)</w:t>
      </w:r>
      <w:r w:rsidR="005A3414">
        <w:fldChar w:fldCharType="end"/>
      </w:r>
      <w:ins w:id="26" w:author="Author" w:date="2021-01-29T21:03:00Z">
        <w:r w:rsidR="005A3414">
          <w:t>.</w:t>
        </w:r>
      </w:ins>
      <w:ins w:id="27" w:author="Author" w:date="2021-01-29T21:01:00Z">
        <w:r w:rsidR="005A3414">
          <w:t xml:space="preserve"> </w:t>
        </w:r>
      </w:ins>
      <w:r>
        <w:t xml:space="preserve"> </w:t>
      </w:r>
    </w:p>
    <w:p w14:paraId="51B7571C" w14:textId="51829CB7" w:rsidR="00DD6714" w:rsidRPr="00DD6714" w:rsidRDefault="00DD6714" w:rsidP="00183A9C">
      <w:pPr>
        <w:pStyle w:val="FirstParagraph"/>
        <w:spacing w:line="480" w:lineRule="auto"/>
        <w:ind w:firstLine="720"/>
        <w:pPrChange w:id="28" w:author="Author" w:date="2021-01-29T21:14:00Z">
          <w:pPr>
            <w:pStyle w:val="FirstParagraph"/>
            <w:spacing w:line="480" w:lineRule="auto"/>
            <w:ind w:firstLine="0"/>
          </w:pPr>
        </w:pPrChange>
      </w:pPr>
      <w:del w:id="29" w:author="Author" w:date="2021-01-29T21:03:00Z">
        <w:r w:rsidDel="005A3414">
          <w:delText>In addition</w:delText>
        </w:r>
      </w:del>
      <w:ins w:id="30" w:author="Author" w:date="2021-01-29T21:04:00Z">
        <w:r w:rsidR="005A3414">
          <w:t>Though there a</w:t>
        </w:r>
      </w:ins>
      <w:del w:id="31" w:author="Author" w:date="2021-01-29T21:04:00Z">
        <w:r w:rsidDel="005A3414">
          <w:delText>,</w:delText>
        </w:r>
      </w:del>
      <w:r>
        <w:t xml:space="preserve"> stone tool diversity </w:t>
      </w:r>
      <w:r w:rsidR="00F20A0F">
        <w:t xml:space="preserve">is linked </w:t>
      </w:r>
      <w:r>
        <w:t xml:space="preserve">to constraints imposed by raw material geometry, quality, </w:t>
      </w:r>
      <w:ins w:id="32" w:author="Author" w:date="2021-01-29T21:04:00Z">
        <w:r w:rsidR="005A3414">
          <w:t>a</w:t>
        </w:r>
      </w:ins>
      <w:ins w:id="33" w:author="Author" w:date="2021-01-29T21:05:00Z">
        <w:r w:rsidR="005A3414">
          <w:t>n</w:t>
        </w:r>
      </w:ins>
      <w:ins w:id="34" w:author="Author" w:date="2021-01-29T21:04:00Z">
        <w:r w:rsidR="005A3414">
          <w:t xml:space="preserve">d </w:t>
        </w:r>
      </w:ins>
      <w:r>
        <w:t>abundance</w:t>
      </w:r>
      <w:ins w:id="35" w:author="Author" w:date="2021-01-29T21:05:00Z">
        <w:r w:rsidR="005A3414">
          <w:t xml:space="preserve"> </w:t>
        </w:r>
      </w:ins>
      <w:del w:id="36" w:author="Author" w:date="2021-01-29T21:04:00Z">
        <w:r w:rsidDel="005A3414">
          <w:delText xml:space="preserve">, and transport </w:delText>
        </w:r>
      </w:del>
      <w:r>
        <w:fldChar w:fldCharType="begin"/>
      </w:r>
      <w:r>
        <w:instrText xml:space="preserve"> ADDIN ZOTERO_ITEM CSL_CITATION {"citationID":"Gxv8GS4Y","properties":{"formattedCitation":"(Toth, 1985, 1987; Potts, 1991; de la Torre, 2004; Blumenschine et al., 2008; Braun et al., 2009a)","plainCitation":"(Toth, 1985, 1987; Potts, 1991; de la Torre, 2004; Blumenschine et al., 2008; Braun et al., 2009a)","noteIndex":0},"citationItems":[{"id":156,"uris":["http://zotero.org/users/2042166/items/BQI73PP2"],"uri":["http://zotero.org/users/2042166/items/BQI73PP2"],"itemData":{"id":156,"type":"article-journal","abstract":"Early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fldChar w:fldCharType="separate"/>
      </w:r>
      <w:r>
        <w:rPr>
          <w:noProof/>
        </w:rPr>
        <w:t>(Toth, 1985, 1987; Potts, 1991; de la Torre, 2004; Blumenschine et al., 2008; Braun et al., 2009a)</w:t>
      </w:r>
      <w:r>
        <w:fldChar w:fldCharType="end"/>
      </w:r>
      <w:ins w:id="37" w:author="Author" w:date="2021-01-29T21:05:00Z">
        <w:r w:rsidR="005A3414">
          <w:t xml:space="preserve">, how hominin tool transport and more broadly land-use patterns influence the technical </w:t>
        </w:r>
      </w:ins>
      <w:ins w:id="38" w:author="Author" w:date="2021-01-29T21:06:00Z">
        <w:r w:rsidR="005A3414">
          <w:t>decision making of Oldowan tool makers remains unclear</w:t>
        </w:r>
      </w:ins>
      <w:r>
        <w:t>.</w:t>
      </w:r>
      <w:del w:id="39" w:author="Author" w:date="2021-01-28T21:03:00Z">
        <w:r w:rsidDel="00301E30">
          <w:delText xml:space="preserve"> </w:delText>
        </w:r>
      </w:del>
      <w:ins w:id="40" w:author="Author" w:date="2021-01-28T21:03:00Z">
        <w:r w:rsidR="00301E30">
          <w:t xml:space="preserve"> </w:t>
        </w:r>
      </w:ins>
      <w:ins w:id="41" w:author="Author" w:date="2021-01-29T21:06:00Z">
        <w:r w:rsidR="005A3414">
          <w:t>Early work on th</w:t>
        </w:r>
      </w:ins>
      <w:ins w:id="42" w:author="Author" w:date="2021-01-29T21:07:00Z">
        <w:r w:rsidR="005A3414">
          <w:t xml:space="preserve">is subject has </w:t>
        </w:r>
      </w:ins>
      <w:ins w:id="43" w:author="Author" w:date="2021-01-28T21:03:00Z">
        <w:del w:id="44" w:author="Author" w:date="2021-01-29T21:06:00Z">
          <w:r w:rsidR="00301E30" w:rsidDel="005A3414">
            <w:delText xml:space="preserve">However, the relationship between technical decision making, ecological constraints, and land use remain unclear.      </w:delText>
          </w:r>
        </w:del>
      </w:ins>
      <w:del w:id="45" w:author="Author" w:date="2021-01-29T21:07:00Z">
        <w:r w:rsidDel="005A3414">
          <w:delText xml:space="preserve">Some research </w:delText>
        </w:r>
      </w:del>
      <w:r>
        <w:t>suggest</w:t>
      </w:r>
      <w:ins w:id="46" w:author="Author" w:date="2021-01-29T21:07:00Z">
        <w:r w:rsidR="005A3414">
          <w:t>ed</w:t>
        </w:r>
      </w:ins>
      <w:del w:id="47" w:author="Author" w:date="2021-01-29T21:07:00Z">
        <w:r w:rsidR="00FB77B2" w:rsidDel="005A3414">
          <w:delText>s</w:delText>
        </w:r>
      </w:del>
      <w:r>
        <w:t xml:space="preserve"> that the technological </w:t>
      </w:r>
      <w:r w:rsidR="00A05CE8">
        <w:t>diversity</w:t>
      </w:r>
      <w:r>
        <w:t xml:space="preserve"> in the Oldowa</w:t>
      </w:r>
      <w:r w:rsidR="00673562">
        <w:t xml:space="preserve">n points on a continuum of reduction as </w:t>
      </w:r>
      <w:ins w:id="48" w:author="Author" w:date="2021-01-29T21:07:00Z">
        <w:r w:rsidR="005A3414">
          <w:t>stone is moved across the landsc</w:t>
        </w:r>
        <w:r w:rsidR="000A3860">
          <w:t>ape</w:t>
        </w:r>
      </w:ins>
      <w:del w:id="49" w:author="Author" w:date="2021-01-29T21:07:00Z">
        <w:r w:rsidR="00673562" w:rsidDel="005A3414">
          <w:delText>flakes are removed</w:delText>
        </w:r>
      </w:del>
      <w:r w:rsidR="00673562">
        <w:t xml:space="preserve"> </w:t>
      </w:r>
      <w:r>
        <w:t xml:space="preserve"> </w:t>
      </w:r>
      <w:r>
        <w:fldChar w:fldCharType="begin"/>
      </w:r>
      <w:r w:rsidR="000A3860">
        <w:instrText xml:space="preserve"> ADDIN ZOTERO_ITEM CSL_CITATION {"citationID":"u2xs5xIT","properties":{"formattedCitation":"(Toth, 1985; Potts, 1991)","plainCitation":"(Toth, 1985; Potts, 1991)","noteIndex":0},"citationItems":[{"id":156,"uris":["http://zotero.org/users/2042166/items/BQI73PP2"],"uri":["http://zotero.org/users/2042166/items/BQI73PP2"],"itemData":{"id":156,"type":"article-journal","abstract":"Early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fldChar w:fldCharType="separate"/>
      </w:r>
      <w:r w:rsidR="000A3860">
        <w:rPr>
          <w:noProof/>
        </w:rPr>
        <w:t>(Toth, 1985; Potts, 1991)</w:t>
      </w:r>
      <w:r>
        <w:fldChar w:fldCharType="end"/>
      </w:r>
      <w:r>
        <w:t>.</w:t>
      </w:r>
      <w:del w:id="50" w:author="Author" w:date="2021-01-29T21:09:00Z">
        <w:r w:rsidDel="000A3860">
          <w:delText xml:space="preserve"> Though the possibility of this notion has been demonstrated in experimental contexts </w:delText>
        </w:r>
        <w:r w:rsidDel="000A3860">
          <w:fldChar w:fldCharType="begin"/>
        </w:r>
        <w:r w:rsidDel="000A3860">
          <w:delInstrText xml:space="preserve"> ADDIN ZOTERO_ITEM CSL_CITATION {"citationID":"y5TAGHMC","properties":{"formattedCitation":"(Toth, 1985; Moore and Perston, 2016)","plainCitation":"(Toth, 1985;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delInstrText>
        </w:r>
        <w:r w:rsidDel="000A3860">
          <w:fldChar w:fldCharType="separate"/>
        </w:r>
        <w:r w:rsidDel="000A3860">
          <w:rPr>
            <w:noProof/>
          </w:rPr>
          <w:delText>(Toth, 1985; Moore and Perston, 2016)</w:delText>
        </w:r>
        <w:r w:rsidDel="000A3860">
          <w:fldChar w:fldCharType="end"/>
        </w:r>
        <w:r w:rsidDel="000A3860">
          <w:delText>,</w:delText>
        </w:r>
      </w:del>
      <w:r>
        <w:t xml:space="preserve"> </w:t>
      </w:r>
      <w:del w:id="51" w:author="Author" w:date="2021-01-29T21:08:00Z">
        <w:r w:rsidDel="000A3860">
          <w:delText>it has seldom been tested in the archaeological record</w:delText>
        </w:r>
      </w:del>
      <w:del w:id="52" w:author="Author" w:date="2021-01-29T21:09:00Z">
        <w:r w:rsidDel="000A3860">
          <w:delText>.</w:delText>
        </w:r>
      </w:del>
      <w:del w:id="53" w:author="Author" w:date="2021-01-29T21:10:00Z">
        <w:r w:rsidR="00673562" w:rsidDel="000A3860">
          <w:delText xml:space="preserve"> </w:delText>
        </w:r>
      </w:del>
      <w:r w:rsidR="00673562">
        <w:t xml:space="preserve">While Potts </w:t>
      </w:r>
      <w:r w:rsidR="00673562">
        <w:fldChar w:fldCharType="begin"/>
      </w:r>
      <w:r w:rsidR="00673562">
        <w:instrText xml:space="preserve"> ADDIN ZOTERO_ITEM CSL_CITATION {"citationID":"kfV4GIm5","properties":{"formattedCitation":"(1991)","plainCitation":"(1991)","noteIndex":0},"citationItems":[{"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73562">
        <w:fldChar w:fldCharType="separate"/>
      </w:r>
      <w:r w:rsidR="00673562">
        <w:rPr>
          <w:noProof/>
        </w:rPr>
        <w:t>(1991)</w:t>
      </w:r>
      <w:r w:rsidR="00673562">
        <w:fldChar w:fldCharType="end"/>
      </w:r>
      <w:r w:rsidR="00673562">
        <w:t xml:space="preserve"> illustrated an interesting </w:t>
      </w:r>
      <w:r w:rsidR="00673562">
        <w:lastRenderedPageBreak/>
        <w:t>relationship between mass and Leakey’s typological core categories,</w:t>
      </w:r>
      <w:ins w:id="54" w:author="Author" w:date="2021-01-29T21:10:00Z">
        <w:r w:rsidR="000A3860">
          <w:t xml:space="preserve"> little work has been done to further </w:t>
        </w:r>
      </w:ins>
      <w:ins w:id="55" w:author="Author" w:date="2021-01-29T21:11:00Z">
        <w:r w:rsidR="000A3860">
          <w:t>e</w:t>
        </w:r>
      </w:ins>
      <w:ins w:id="56" w:author="Author" w:date="2021-01-29T21:12:00Z">
        <w:r w:rsidR="000A3860">
          <w:t xml:space="preserve">stablish connections between hominin </w:t>
        </w:r>
      </w:ins>
      <w:ins w:id="57" w:author="Author" w:date="2021-01-29T21:13:00Z">
        <w:r w:rsidR="000A3860">
          <w:t>land-use and technological diversity. With the advent of new quantitative methods and our mu</w:t>
        </w:r>
      </w:ins>
      <w:ins w:id="58" w:author="Author" w:date="2021-01-29T21:14:00Z">
        <w:r w:rsidR="000A3860">
          <w:t>ch expanded knowledge of the Oldowan</w:t>
        </w:r>
      </w:ins>
      <w:del w:id="59" w:author="Author" w:date="2021-01-29T21:12:00Z">
        <w:r w:rsidR="00673562" w:rsidDel="000A3860">
          <w:delText xml:space="preserve"> </w:delText>
        </w:r>
      </w:del>
      <w:ins w:id="60" w:author="Author" w:date="2021-01-29T21:14:00Z">
        <w:r w:rsidR="000A3860">
          <w:t xml:space="preserve"> </w:t>
        </w:r>
      </w:ins>
      <w:r w:rsidR="00673562">
        <w:t xml:space="preserve">further investigation into this pattern </w:t>
      </w:r>
      <w:r w:rsidR="00D14BB2">
        <w:t xml:space="preserve">would </w:t>
      </w:r>
      <w:ins w:id="61" w:author="Author" w:date="2021-01-29T21:14:00Z">
        <w:r w:rsidR="000A3860">
          <w:t xml:space="preserve">enhance our understanding of </w:t>
        </w:r>
      </w:ins>
      <w:del w:id="62" w:author="Author" w:date="2021-01-29T21:14:00Z">
        <w:r w:rsidR="00D14BB2" w:rsidDel="000A3860">
          <w:delText xml:space="preserve">further eludicate </w:delText>
        </w:r>
      </w:del>
      <w:ins w:id="63" w:author="Author" w:date="2021-01-29T21:14:00Z">
        <w:r w:rsidR="000A3860">
          <w:t xml:space="preserve">Oldowan </w:t>
        </w:r>
      </w:ins>
      <w:del w:id="64" w:author="Author" w:date="2021-01-29T21:14:00Z">
        <w:r w:rsidR="00D14BB2" w:rsidDel="000A3860">
          <w:delText xml:space="preserve">the relationship between </w:delText>
        </w:r>
      </w:del>
      <w:r w:rsidR="00D14BB2">
        <w:t>technical decision making, land</w:t>
      </w:r>
      <w:r w:rsidR="00952859">
        <w:t xml:space="preserve"> use, and the </w:t>
      </w:r>
      <w:del w:id="65" w:author="Author" w:date="2021-01-29T21:15:00Z">
        <w:r w:rsidR="00952859" w:rsidDel="000A3860">
          <w:delText xml:space="preserve">technological </w:delText>
        </w:r>
      </w:del>
      <w:ins w:id="66" w:author="Author" w:date="2021-01-29T21:15:00Z">
        <w:r w:rsidR="000A3860">
          <w:t>stone tool</w:t>
        </w:r>
        <w:r w:rsidR="000A3860">
          <w:t xml:space="preserve"> </w:t>
        </w:r>
      </w:ins>
      <w:r w:rsidR="00952859">
        <w:t>variation in the Oldowan.</w:t>
      </w:r>
    </w:p>
    <w:p w14:paraId="1B337672" w14:textId="7B084002" w:rsidR="00952859" w:rsidRDefault="00DD6714">
      <w:pPr>
        <w:pStyle w:val="FirstParagraph"/>
        <w:spacing w:line="480" w:lineRule="auto"/>
        <w:ind w:firstLine="0"/>
      </w:pPr>
      <w:r>
        <w:tab/>
      </w:r>
      <w:r w:rsidR="004A7D95">
        <w:t xml:space="preserve">The </w:t>
      </w:r>
      <w:r w:rsidR="00953215">
        <w:t>~</w:t>
      </w:r>
      <w:r w:rsidR="004A7D95">
        <w:t xml:space="preserve">2.0 ma site of Kanjera South </w:t>
      </w:r>
      <w:r>
        <w:t>contribute</w:t>
      </w:r>
      <w:r w:rsidR="00953215">
        <w:t>s</w:t>
      </w:r>
      <w:r>
        <w:t xml:space="preserve"> to our </w:t>
      </w:r>
      <w:r w:rsidR="004A7D95">
        <w:t>understanding of the relationship between stone tool production</w:t>
      </w:r>
      <w:r>
        <w:t>, technical decision making</w:t>
      </w:r>
      <w:r w:rsidR="004A7D95">
        <w:t xml:space="preserve"> </w:t>
      </w:r>
      <w:del w:id="67" w:author="Author" w:date="2021-01-28T20:59:00Z">
        <w:r w:rsidR="004A7D95" w:rsidDel="00301E30">
          <w:delText xml:space="preserve">and </w:delText>
        </w:r>
        <w:r w:rsidR="00952859" w:rsidDel="00301E30">
          <w:delText xml:space="preserve"> hominin</w:delText>
        </w:r>
      </w:del>
      <w:ins w:id="68" w:author="Author" w:date="2021-01-28T20:59:00Z">
        <w:r w:rsidR="00301E30">
          <w:t>and hominin</w:t>
        </w:r>
      </w:ins>
      <w:r w:rsidR="00952859">
        <w:t xml:space="preserve"> behavioral ecology</w:t>
      </w:r>
      <w:r w:rsidR="004A7D95">
        <w:t xml:space="preserve">. </w:t>
      </w:r>
      <w:r w:rsidR="0054655D">
        <w:t xml:space="preserve">The lithic assemblage at Kanjera South shows a substantial representation of exotic raw materials </w:t>
      </w:r>
      <w:r w:rsidR="00953215">
        <w:t xml:space="preserve">(e.g. rock types not available within 10 km of the archaeological site) </w:t>
      </w:r>
      <w:r w:rsidR="00403189">
        <w:t xml:space="preserve">and </w:t>
      </w:r>
      <w:r w:rsidR="0054655D">
        <w:t>a diversity of different core reduction strategies</w:t>
      </w:r>
      <w:r>
        <w:t xml:space="preserve"> that</w:t>
      </w:r>
      <w:r w:rsidR="00952859">
        <w:t>, when combined with novel statistical analyses,</w:t>
      </w:r>
      <w:r>
        <w:t xml:space="preserve"> </w:t>
      </w:r>
      <w:r w:rsidR="0054655D">
        <w:t>provide an opportunity to</w:t>
      </w:r>
      <w:r>
        <w:t xml:space="preserve"> understand the technical decision making within the context of broader hominin land</w:t>
      </w:r>
      <w:r w:rsidR="00403189">
        <w:t>-</w:t>
      </w:r>
      <w:r>
        <w:t>use strategies.</w:t>
      </w:r>
      <w:r w:rsidR="00952859">
        <w:t xml:space="preserve"> Although early Oldowan assemblages dating to 2.0 million years ago and older illustrate a similar level of technological competence to those from later timeframes, substantially less is known about the broader foraging behaviors and land-use strategies of hominins during this interval.</w:t>
      </w:r>
      <w:ins w:id="69" w:author="Author" w:date="2021-01-28T21:03:00Z">
        <w:r w:rsidR="00301E30">
          <w:t xml:space="preserve"> </w:t>
        </w:r>
      </w:ins>
      <w:del w:id="70" w:author="Author" w:date="2021-01-28T21:03:00Z">
        <w:r w:rsidR="00952859" w:rsidDel="00301E30">
          <w:delText xml:space="preserve">  </w:delText>
        </w:r>
      </w:del>
      <w:r w:rsidR="00952859">
        <w:t>An investigation of hominin stone tool transport and utilization patterns at Kanjera would</w:t>
      </w:r>
      <w:ins w:id="71" w:author="Author" w:date="2021-01-28T21:05:00Z">
        <w:r w:rsidR="00301E30">
          <w:t xml:space="preserve"> not only</w:t>
        </w:r>
      </w:ins>
      <w:r w:rsidR="00952859">
        <w:t xml:space="preserve"> add to our understanding of how the landscape structures stone tool use and transport</w:t>
      </w:r>
      <w:ins w:id="72" w:author="Author" w:date="2021-01-28T21:05:00Z">
        <w:r w:rsidR="00301E30">
          <w:t xml:space="preserve"> but also further elucidate the relationship betwe</w:t>
        </w:r>
      </w:ins>
      <w:ins w:id="73" w:author="Author" w:date="2021-01-28T21:06:00Z">
        <w:r w:rsidR="00301E30">
          <w:t>en Oldowan technological strategies and the land-use patterns</w:t>
        </w:r>
      </w:ins>
      <w:r w:rsidR="00952859">
        <w:t xml:space="preserve">.  </w:t>
      </w:r>
    </w:p>
    <w:p w14:paraId="639E4D71" w14:textId="6B1192B3" w:rsidR="000A3860" w:rsidRPr="000A3860" w:rsidDel="000A3860" w:rsidRDefault="00DD6714" w:rsidP="000A3860">
      <w:pPr>
        <w:pStyle w:val="FirstParagraph"/>
        <w:spacing w:line="480" w:lineRule="auto"/>
        <w:rPr>
          <w:ins w:id="74" w:author="Author" w:date="2021-01-28T20:48:00Z"/>
          <w:del w:id="75" w:author="Author" w:date="2021-01-29T21:15:00Z"/>
        </w:rPr>
      </w:pPr>
      <w:r>
        <w:t xml:space="preserve"> To this end, we present a novel study of the Kanjera South lithic material that combine</w:t>
      </w:r>
      <w:r w:rsidR="00403189">
        <w:t>s</w:t>
      </w:r>
      <w:r>
        <w:t xml:space="preserve"> previous analyses of raw material properties, provenance, and technology with quantitative measures of core reduction intensity and tool utilization to elucidate the broader land</w:t>
      </w:r>
      <w:r w:rsidR="00403189">
        <w:t>-</w:t>
      </w:r>
      <w:r>
        <w:t>use pattern.</w:t>
      </w:r>
      <w:r w:rsidR="00952859">
        <w:t xml:space="preserve"> </w:t>
      </w:r>
      <w:r w:rsidR="00FF430F">
        <w:t>In do so, we show that</w:t>
      </w:r>
      <w:r w:rsidR="00FF430F" w:rsidRPr="0054655D">
        <w:t xml:space="preserve"> the</w:t>
      </w:r>
      <w:r w:rsidR="00FF430F">
        <w:t xml:space="preserve"> technological variation at Kanjera South</w:t>
      </w:r>
      <w:r w:rsidR="00FF430F" w:rsidRPr="0054655D">
        <w:t xml:space="preserve"> </w:t>
      </w:r>
      <w:r w:rsidR="00FF430F">
        <w:t xml:space="preserve">reflects an </w:t>
      </w:r>
      <w:r w:rsidR="00FF430F" w:rsidRPr="0054655D">
        <w:t>interaction of raw material properties, foraging ecology, and landscape scale constraints on raw material availability</w:t>
      </w:r>
      <w:r w:rsidR="00FF430F">
        <w:t>.</w:t>
      </w:r>
      <w:r w:rsidR="00FF430F" w:rsidRPr="0054655D">
        <w:t xml:space="preserve"> </w:t>
      </w:r>
      <w:r w:rsidR="00952859">
        <w:t>Not only are we able to characterize the broader pattern of land-use of Oldowan hominins at Kanjera South, but we also show that this pattern may condition</w:t>
      </w:r>
      <w:del w:id="76" w:author="Author" w:date="2021-01-28T21:07:00Z">
        <w:r w:rsidR="00952859" w:rsidDel="00301E30">
          <w:delText>s</w:delText>
        </w:r>
      </w:del>
      <w:r w:rsidR="00952859">
        <w:t xml:space="preserve"> the economization of stone resources across space. </w:t>
      </w:r>
      <w:r>
        <w:t xml:space="preserve"> </w:t>
      </w:r>
      <w:r w:rsidR="00FF430F">
        <w:t xml:space="preserve">Therefore, this study not only sheds further light on the environmental and technical variables that contribute to Oldowan stone tool </w:t>
      </w:r>
      <w:r w:rsidR="00FF430F">
        <w:lastRenderedPageBreak/>
        <w:t xml:space="preserve">variability, but also </w:t>
      </w:r>
      <w:r w:rsidR="00F715A9">
        <w:t>a unique insight into</w:t>
      </w:r>
      <w:r w:rsidR="0054655D">
        <w:t xml:space="preserve"> hominin land-use patterns during the earl</w:t>
      </w:r>
      <w:r w:rsidR="0021331A">
        <w:t>y</w:t>
      </w:r>
      <w:r w:rsidR="0054655D">
        <w:t xml:space="preserve"> </w:t>
      </w:r>
      <w:r w:rsidR="00F715A9">
        <w:t xml:space="preserve">part of the </w:t>
      </w:r>
      <w:r w:rsidR="0054655D">
        <w:t>Oldowan</w:t>
      </w:r>
      <w:r w:rsidR="00F715A9">
        <w:t xml:space="preserve"> industry</w:t>
      </w:r>
      <w:r w:rsidR="0054655D">
        <w:t xml:space="preserve">.  </w:t>
      </w:r>
    </w:p>
    <w:p w14:paraId="06CF5B11" w14:textId="354C6364" w:rsidR="00F029AA" w:rsidDel="000A3860" w:rsidRDefault="00F029AA" w:rsidP="00F029AA">
      <w:pPr>
        <w:pStyle w:val="FirstParagraph"/>
        <w:spacing w:line="480" w:lineRule="auto"/>
        <w:ind w:firstLine="0"/>
        <w:rPr>
          <w:ins w:id="77" w:author="Author" w:date="2021-01-28T20:48:00Z"/>
          <w:del w:id="78" w:author="Author" w:date="2021-01-29T21:15:00Z"/>
        </w:rPr>
      </w:pPr>
      <w:ins w:id="79" w:author="Author" w:date="2021-01-28T20:48:00Z">
        <w:del w:id="80" w:author="Author" w:date="2021-01-29T21:15:00Z">
          <w:r w:rsidDel="000A3860">
            <w:delText>2.0 Background</w:delText>
          </w:r>
          <w:r w:rsidRPr="00F029AA" w:rsidDel="000A3860">
            <w:delText xml:space="preserve"> </w:delText>
          </w:r>
        </w:del>
      </w:ins>
    </w:p>
    <w:p w14:paraId="5A2830CE" w14:textId="21CCA05A" w:rsidR="00F029AA" w:rsidDel="000A3860" w:rsidRDefault="00F029AA" w:rsidP="00F029AA">
      <w:pPr>
        <w:pStyle w:val="FirstParagraph"/>
        <w:spacing w:line="480" w:lineRule="auto"/>
        <w:ind w:firstLine="0"/>
        <w:rPr>
          <w:ins w:id="81" w:author="Author" w:date="2021-01-28T20:48:00Z"/>
          <w:del w:id="82" w:author="Author" w:date="2021-01-29T21:15:00Z"/>
        </w:rPr>
      </w:pPr>
    </w:p>
    <w:p w14:paraId="3EF60536" w14:textId="54116A04" w:rsidR="00F029AA" w:rsidDel="000A3860" w:rsidRDefault="00F029AA" w:rsidP="00F029AA">
      <w:pPr>
        <w:pStyle w:val="FirstParagraph"/>
        <w:spacing w:line="480" w:lineRule="auto"/>
        <w:ind w:firstLine="0"/>
        <w:rPr>
          <w:ins w:id="83" w:author="Author" w:date="2021-01-28T21:29:00Z"/>
          <w:del w:id="84" w:author="Author" w:date="2021-01-29T21:15:00Z"/>
        </w:rPr>
      </w:pPr>
      <w:ins w:id="85" w:author="Author" w:date="2021-01-28T20:48:00Z">
        <w:del w:id="86" w:author="Author" w:date="2021-01-29T21:15:00Z">
          <w:r w:rsidDel="000A3860">
            <w:delText xml:space="preserve">Though the possibility of this notion has been demonstrated in experimental contexts </w:delText>
          </w:r>
          <w:r w:rsidDel="000A3860">
            <w:fldChar w:fldCharType="begin"/>
          </w:r>
        </w:del>
      </w:ins>
      <w:del w:id="87" w:author="Author" w:date="2021-01-29T21:15:00Z">
        <w:r w:rsidR="000A3860" w:rsidDel="000A3860">
          <w:delInstrText xml:space="preserve"> ADDIN ZOTERO_ITEM CSL_CITATION {"citationID":"UsK2lfGx","properties":{"formattedCitation":"(Toth, 1985; Moore and Perston, 2016)","plainCitation":"(Toth, 1985;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delInstrText>
        </w:r>
      </w:del>
      <w:ins w:id="88" w:author="Author" w:date="2021-01-28T20:48:00Z">
        <w:del w:id="89" w:author="Author" w:date="2021-01-29T21:15:00Z">
          <w:r w:rsidDel="000A3860">
            <w:fldChar w:fldCharType="separate"/>
          </w:r>
          <w:r w:rsidDel="000A3860">
            <w:rPr>
              <w:noProof/>
            </w:rPr>
            <w:delText>(Toth, 1985; Moore and Perston, 2016)</w:delText>
          </w:r>
          <w:r w:rsidDel="000A3860">
            <w:fldChar w:fldCharType="end"/>
          </w:r>
          <w:r w:rsidDel="000A3860">
            <w:delText xml:space="preserve">, it has seldom been tested in the archaeological record. While Potts </w:delText>
          </w:r>
          <w:r w:rsidDel="000A3860">
            <w:fldChar w:fldCharType="begin"/>
          </w:r>
        </w:del>
      </w:ins>
      <w:del w:id="90" w:author="Author" w:date="2021-01-29T21:15:00Z">
        <w:r w:rsidR="000A3860" w:rsidDel="000A3860">
          <w:delInstrText xml:space="preserve"> ADDIN ZOTERO_ITEM CSL_CITATION {"citationID":"LjVrYz6W","properties":{"formattedCitation":"(1991)","plainCitation":"(1991)","noteIndex":0},"citationItems":[{"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delInstrText>
        </w:r>
      </w:del>
      <w:ins w:id="91" w:author="Author" w:date="2021-01-28T20:48:00Z">
        <w:del w:id="92" w:author="Author" w:date="2021-01-29T21:15:00Z">
          <w:r w:rsidDel="000A3860">
            <w:fldChar w:fldCharType="separate"/>
          </w:r>
          <w:r w:rsidDel="000A3860">
            <w:rPr>
              <w:noProof/>
            </w:rPr>
            <w:delText>(1991)</w:delText>
          </w:r>
          <w:r w:rsidDel="000A3860">
            <w:fldChar w:fldCharType="end"/>
          </w:r>
          <w:r w:rsidDel="000A3860">
            <w:delText xml:space="preserve"> illustrated an interesting relationship between mass and Leakey’s typological core categories, further investigation into this pattern would further eludicate the relationship between technical decision making, land use, and the technological variation in the Oldowan.</w:delText>
          </w:r>
        </w:del>
      </w:ins>
    </w:p>
    <w:p w14:paraId="1579D82B" w14:textId="383C3118" w:rsidR="00366DD1" w:rsidRPr="00366DD1" w:rsidDel="000A3860" w:rsidRDefault="00366DD1" w:rsidP="00AE58C2">
      <w:pPr>
        <w:pStyle w:val="BodyText"/>
        <w:rPr>
          <w:ins w:id="93" w:author="Author" w:date="2021-01-28T20:48:00Z"/>
          <w:del w:id="94" w:author="Author" w:date="2021-01-29T21:15:00Z"/>
        </w:rPr>
        <w:pPrChange w:id="95" w:author="Author" w:date="2021-01-28T21:29:00Z">
          <w:pPr>
            <w:pStyle w:val="FirstParagraph"/>
            <w:spacing w:line="480" w:lineRule="auto"/>
            <w:ind w:firstLine="0"/>
          </w:pPr>
        </w:pPrChange>
      </w:pPr>
      <w:ins w:id="96" w:author="Author" w:date="2021-01-28T21:29:00Z">
        <w:del w:id="97" w:author="Author" w:date="2021-01-29T21:15:00Z">
          <w:r w:rsidDel="000A3860">
            <w:delText>Quantitative methods.</w:delText>
          </w:r>
        </w:del>
      </w:ins>
    </w:p>
    <w:p w14:paraId="7FF7C53E" w14:textId="7F32CD64" w:rsidR="00F029AA" w:rsidRPr="00F029AA" w:rsidRDefault="00F029AA" w:rsidP="000A3860">
      <w:pPr>
        <w:pStyle w:val="FirstParagraph"/>
        <w:spacing w:line="480" w:lineRule="auto"/>
      </w:pPr>
    </w:p>
    <w:p w14:paraId="6A685574" w14:textId="0A3E3ECA" w:rsidR="001A42AA" w:rsidRDefault="000A3860" w:rsidP="000A3860">
      <w:pPr>
        <w:pStyle w:val="Heading1"/>
      </w:pPr>
      <w:bookmarkStart w:id="98" w:name="background-to-kanjera-south"/>
      <w:ins w:id="99" w:author="Author" w:date="2021-01-29T21:15:00Z">
        <w:r>
          <w:t>2</w:t>
        </w:r>
      </w:ins>
      <w:ins w:id="100" w:author="Author" w:date="2021-01-28T20:48:00Z">
        <w:del w:id="101" w:author="Author" w:date="2021-01-29T21:15:00Z">
          <w:r w:rsidR="00F029AA" w:rsidDel="000A3860">
            <w:delText>3</w:delText>
          </w:r>
        </w:del>
      </w:ins>
      <w:del w:id="102" w:author="Author" w:date="2021-01-28T20:48:00Z">
        <w:r w:rsidR="00471395" w:rsidDel="00F029AA">
          <w:delText>2</w:delText>
        </w:r>
      </w:del>
      <w:r w:rsidR="00471395">
        <w:t>.0</w:t>
      </w:r>
      <w:r w:rsidR="007A67E1">
        <w:t xml:space="preserve"> </w:t>
      </w:r>
      <w:r w:rsidR="00232C7D">
        <w:t>Background to Kanjera South</w:t>
      </w:r>
      <w:bookmarkEnd w:id="98"/>
    </w:p>
    <w:p w14:paraId="71FCFF70" w14:textId="575F5082" w:rsidR="001A42AA" w:rsidRPr="002F2FA2" w:rsidRDefault="00E842BF" w:rsidP="00FF430F">
      <w:pPr>
        <w:pStyle w:val="CaptionedFigure"/>
        <w:spacing w:before="180" w:after="180" w:line="480" w:lineRule="auto"/>
      </w:pPr>
      <w:r>
        <w:rPr>
          <w:b/>
          <w:bCs/>
          <w:iCs/>
        </w:rPr>
        <w:tab/>
      </w:r>
      <w:r>
        <w:rPr>
          <w:b/>
          <w:bCs/>
          <w:iCs/>
        </w:rPr>
        <w:tab/>
      </w:r>
      <w:r>
        <w:rPr>
          <w:b/>
          <w:bCs/>
          <w:iCs/>
        </w:rPr>
        <w:tab/>
      </w:r>
      <w:r>
        <w:rPr>
          <w:b/>
          <w:bCs/>
          <w:iCs/>
        </w:rPr>
        <w:tab/>
      </w:r>
      <w:r>
        <w:rPr>
          <w:b/>
          <w:bCs/>
          <w:iCs/>
        </w:rPr>
        <w:tab/>
      </w:r>
      <w:r>
        <w:rPr>
          <w:b/>
          <w:bCs/>
          <w:iCs/>
        </w:rPr>
        <w:tab/>
      </w:r>
      <w:r w:rsidR="007A67E1" w:rsidRPr="002F2FA2">
        <w:rPr>
          <w:b/>
          <w:bCs/>
          <w:i/>
          <w:iCs/>
        </w:rPr>
        <w:t xml:space="preserve">Insert </w:t>
      </w:r>
      <w:r w:rsidR="003F0E20" w:rsidRPr="00A32E36">
        <w:rPr>
          <w:b/>
          <w:bCs/>
          <w:iCs/>
        </w:rPr>
        <w:t xml:space="preserve">Figure </w:t>
      </w:r>
      <w:r w:rsidR="00FF430F">
        <w:rPr>
          <w:b/>
          <w:bCs/>
          <w:iCs/>
        </w:rPr>
        <w:t>1</w:t>
      </w:r>
      <w:r w:rsidR="003F0E20" w:rsidRPr="00A32E36">
        <w:rPr>
          <w:b/>
          <w:bCs/>
          <w:iCs/>
        </w:rPr>
        <w:t xml:space="preserve"> </w:t>
      </w:r>
    </w:p>
    <w:p w14:paraId="4C5DEA84" w14:textId="4447D7BF" w:rsidR="006B148C" w:rsidRDefault="00232C7D" w:rsidP="006B148C">
      <w:pPr>
        <w:pStyle w:val="BodyText"/>
        <w:spacing w:line="480" w:lineRule="auto"/>
      </w:pPr>
      <w:r>
        <w:t>The</w:t>
      </w:r>
      <w:r w:rsidR="009E3933">
        <w:t xml:space="preserve"> </w:t>
      </w:r>
      <w:r w:rsidR="00F640C6">
        <w:t>~</w:t>
      </w:r>
      <w:r w:rsidR="009E3933">
        <w:t>2.0 Ma</w:t>
      </w:r>
      <w:r>
        <w:t xml:space="preserve"> site of Kanjera South is situated on the north</w:t>
      </w:r>
      <w:r w:rsidR="00F640C6">
        <w:t>east</w:t>
      </w:r>
      <w:r>
        <w:t>ern side of the Homa Peninsula on the edges of the Nyanza Rift near the shores of Lake Victoria</w:t>
      </w:r>
      <w:r w:rsidR="009E3933">
        <w:t xml:space="preserve"> </w:t>
      </w:r>
      <w:r w:rsidR="009E3933">
        <w:fldChar w:fldCharType="begin"/>
      </w:r>
      <w:r w:rsidR="00B86AEE">
        <w:instrText xml:space="preserve"> ADDIN ZOTERO_ITEM CSL_CITATION {"citationID":"z71ofscb","properties":{"formattedCitation":"(Plummer et al., 1999; Ditchfield et al., 2019)","plainCitation":"(Plummer et al., 1999; Ditchfield et al., 2019)","dontUpdate":true,"noteIndex":0},"citationItems":[{"id":868,"uris":["http://zotero.org/users/2042166/items/D5WM4DKV"],"uri":["http://zotero.org/users/2042166/items/D5WM4DKV"],"itemData":{"id":868,"type":"article-journal","abstract":"The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fldChar w:fldCharType="separate"/>
      </w:r>
      <w:r w:rsidR="009E3933" w:rsidRPr="009E3933">
        <w:rPr>
          <w:rFonts w:cs="Times New Roman"/>
        </w:rPr>
        <w:t>(Plummer et al., 1999; Ditchfield et al., 2019</w:t>
      </w:r>
      <w:r w:rsidR="00E842BF">
        <w:rPr>
          <w:rFonts w:cs="Times New Roman"/>
        </w:rPr>
        <w:t xml:space="preserve">, figure </w:t>
      </w:r>
      <w:r w:rsidR="00FF430F">
        <w:rPr>
          <w:rFonts w:cs="Times New Roman"/>
        </w:rPr>
        <w:t>1</w:t>
      </w:r>
      <w:r w:rsidR="009E3933" w:rsidRPr="009E3933">
        <w:rPr>
          <w:rFonts w:cs="Times New Roman"/>
        </w:rPr>
        <w:t>)</w:t>
      </w:r>
      <w:r w:rsidR="009E3933">
        <w:fldChar w:fldCharType="end"/>
      </w:r>
      <w:r>
        <w:t xml:space="preserve">. </w:t>
      </w:r>
      <w:r w:rsidR="00E67723">
        <w:t xml:space="preserve"> The e</w:t>
      </w:r>
      <w:r>
        <w:t>xtensive excavation</w:t>
      </w:r>
      <w:r w:rsidR="00E67723">
        <w:t xml:space="preserve"> of</w:t>
      </w:r>
      <w:r>
        <w:t xml:space="preserve"> </w:t>
      </w:r>
      <w:r w:rsidR="00E67723">
        <w:t>a 3 meter</w:t>
      </w:r>
      <w:r w:rsidR="00E842BF">
        <w:t xml:space="preserve"> deep</w:t>
      </w:r>
      <w:r w:rsidR="00E67723">
        <w:t xml:space="preserve"> sequence of silts and clays</w:t>
      </w:r>
      <w:r>
        <w:t xml:space="preserve"> recovered over 3000 fossils and similar numbers of stone artifacts</w:t>
      </w:r>
      <w:r w:rsidR="00BC3532">
        <w:t xml:space="preserve"> </w:t>
      </w:r>
      <w:r w:rsidR="009E3933">
        <w:fldChar w:fldCharType="begin"/>
      </w:r>
      <w:r w:rsidR="00B86AEE">
        <w:instrText xml:space="preserve"> ADDIN ZOTERO_ITEM CSL_CITATION {"citationID":"VpbPTbSp","properties":{"formattedCitation":"(Plummer et al., 2009a)","plainCitation":"(Plummer et al., 2009a)","noteIndex":0},"citationItems":[{"id":867,"uris":["http://zotero.org/users/2042166/items/EIUI88JQ"],"uri":["http://zotero.org/users/2042166/items/EIUI88JQ"],"itemData":{"id":867,"type":"chapter","abstract":"The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fldChar w:fldCharType="separate"/>
      </w:r>
      <w:r w:rsidR="00C27355" w:rsidRPr="00C27355">
        <w:rPr>
          <w:rFonts w:cs="Times New Roman"/>
        </w:rPr>
        <w:t>(Plummer et al., 2009a)</w:t>
      </w:r>
      <w:r w:rsidR="009E3933">
        <w:fldChar w:fldCharType="end"/>
      </w:r>
      <w:r>
        <w:t>. The stratigraphy at Kanjera South is made up of approximately 30 m</w:t>
      </w:r>
      <w:r w:rsidR="00D014A6">
        <w:t>eters</w:t>
      </w:r>
      <w:r>
        <w:t xml:space="preserve"> of fluvial, colluvial and lacustrine sediments (Ditchfield et al. 2018). </w:t>
      </w:r>
      <w:r w:rsidR="00C27355">
        <w:t xml:space="preserve">Extensive research on the geochronology and sedimentary context has demonstrated that the </w:t>
      </w:r>
      <w:r w:rsidR="00621E09">
        <w:t>l</w:t>
      </w:r>
      <w:r w:rsidR="009E3933">
        <w:t xml:space="preserve">ithics and fossils </w:t>
      </w:r>
      <w:r w:rsidR="00C27355">
        <w:t>accumulated</w:t>
      </w:r>
      <w:r w:rsidR="00621E09">
        <w:t xml:space="preserve"> </w:t>
      </w:r>
      <w:r w:rsidR="009E3933">
        <w:t xml:space="preserve">predominantly by hominin </w:t>
      </w:r>
      <w:r w:rsidR="00C27355">
        <w:t xml:space="preserve">activity </w:t>
      </w:r>
      <w:r w:rsidR="00C27355">
        <w:fldChar w:fldCharType="begin"/>
      </w:r>
      <w:r w:rsidR="00B86AEE">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2019)","noteIndex":0},"citationItems":[{"id":862,"uris":["http://zotero.org/users/2042166/items/U7YPNURN"],"uri":["http://zotero.org/users/2042166/items/U7YPNURN"],"itemData":{"id":862,"type":"article-journal","abstract":"Kanjera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861,"uris":["http://zotero.org/users/2042166/items/Q7M4A5C8"],"uri":["http://zotero.org/users/2042166/items/Q7M4A5C8"],"itemData":{"id":861,"type":"article-journal","abstract":"The emergence of lithic technology by </w:instrText>
      </w:r>
      <w:r w:rsidR="00B86AEE">
        <w:rPr>
          <w:rFonts w:ascii="Cambria Math" w:hAnsi="Cambria Math" w:cs="Cambria Math"/>
        </w:rPr>
        <w:instrText>∼</w:instrText>
      </w:r>
      <w:r w:rsidR="00B86AEE">
        <w:instrText xml:space="preserve">2.6 million years ago (Ma) is often interpreted as a correlate of increasingly recurrent hominin acquisition and consumption of animal remains. Associated faunal evidence, however, is poorly preserved prior to </w:instrText>
      </w:r>
      <w:r w:rsidR="00B86AEE">
        <w:rPr>
          <w:rFonts w:ascii="Cambria Math" w:hAnsi="Cambria Math" w:cs="Cambria Math"/>
        </w:rPr>
        <w:instrText>∼</w:instrText>
      </w:r>
      <w:r w:rsidR="00B86AEE">
        <w:instrText xml:space="preserve">1.8 Ma, limiting our understanding of early archaeological (Oldowan) hominin carnivory. Here, we detail three large well-preserved zooarchaeological assemblages from Kanjera South, Kenya. The assemblages date to </w:instrText>
      </w:r>
      <w:r w:rsidR="00B86AEE">
        <w:rPr>
          <w:rFonts w:ascii="Cambria Math" w:hAnsi="Cambria Math" w:cs="Cambria Math"/>
        </w:rPr>
        <w:instrText>∼</w:instrText>
      </w:r>
      <w:r w:rsidR="00B86AEE">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fldChar w:fldCharType="separate"/>
      </w:r>
      <w:r w:rsidR="00C27355" w:rsidRPr="00C27355">
        <w:rPr>
          <w:rFonts w:cs="Times New Roman"/>
        </w:rPr>
        <w:t>(Behrensmeyer et al., 1995; Plummer et al., 2009a, 2009b; Ferraro et al., 2013; Ditchfield et al., 2019)</w:t>
      </w:r>
      <w:r w:rsidR="00C27355">
        <w:fldChar w:fldCharType="end"/>
      </w:r>
      <w:r w:rsidR="00C27355">
        <w:t xml:space="preserve">. The frequencies of different bovids </w:t>
      </w:r>
      <w:r w:rsidR="006B148C">
        <w:t xml:space="preserve">and </w:t>
      </w:r>
      <w:r w:rsidR="00C27355">
        <w:t>enamel isotope studies</w:t>
      </w:r>
      <w:r w:rsidR="00621E09">
        <w:t xml:space="preserve"> </w:t>
      </w:r>
      <w:r w:rsidR="00C27355">
        <w:t xml:space="preserve">indicate that the landscape surrounding Kanjera South, unlike the setting of </w:t>
      </w:r>
      <w:r w:rsidR="00F640C6">
        <w:t>many</w:t>
      </w:r>
      <w:r w:rsidR="00C27355">
        <w:t xml:space="preserve"> Oldowan sites, was dominated by a </w:t>
      </w:r>
      <w:r w:rsidR="00A2542B">
        <w:t>grassland</w:t>
      </w:r>
      <w:r w:rsidR="00C27355">
        <w:t xml:space="preserve"> as opposed to </w:t>
      </w:r>
      <w:r w:rsidR="00F640C6">
        <w:t xml:space="preserve">more closed habitats </w:t>
      </w:r>
      <w:r w:rsidR="000A3860">
        <w:fldChar w:fldCharType="begin"/>
      </w:r>
      <w:r w:rsidR="000A3860">
        <w:instrText xml:space="preserve"> ADDIN ZOTERO_ITEM CSL_CITATION {"citationID":"w38BXEW0","properties":{"formattedCitation":"(Plummer et al., 2009b, 2009a)","plainCitation":"(Plummer et al., 2009b, 2009a)","noteIndex":0},"citationItems":[{"id":153,"uris":["http://zotero.org/users/2042166/items/BJL8UMYI"],"uri":["http://zotero.org/users/2042166/items/BJL8UMYI"],"itemData":{"id":153,"type":"article-journal","abstract":"BACKGROUND: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0A3860">
        <w:fldChar w:fldCharType="separate"/>
      </w:r>
      <w:r w:rsidR="000A3860">
        <w:rPr>
          <w:noProof/>
        </w:rPr>
        <w:t>(Plummer et al., 2009b, 2009a)</w:t>
      </w:r>
      <w:r w:rsidR="000A3860">
        <w:fldChar w:fldCharType="end"/>
      </w:r>
      <w:ins w:id="103" w:author="Author" w:date="2021-01-29T21:18:00Z">
        <w:r w:rsidR="000A3860">
          <w:t>.</w:t>
        </w:r>
      </w:ins>
      <w:del w:id="104" w:author="Author" w:date="2021-01-29T21:18:00Z">
        <w:r w:rsidR="00C27355" w:rsidDel="000A3860">
          <w:delText>(Plummer</w:delText>
        </w:r>
        <w:r w:rsidR="006B148C" w:rsidDel="000A3860">
          <w:delText xml:space="preserve"> et al., 2009a, 2009b; </w:delText>
        </w:r>
        <w:r w:rsidR="00C27355" w:rsidDel="000A3860">
          <w:delText xml:space="preserve">Ditchfield, et al. 2009). </w:delText>
        </w:r>
      </w:del>
      <w:r w:rsidR="00C27355">
        <w:t xml:space="preserve"> </w:t>
      </w:r>
      <w:r w:rsidR="006B148C">
        <w:t>Z</w:t>
      </w:r>
      <w:r w:rsidR="00C27355">
        <w:t>ooarchaeological evidence at Kanjera</w:t>
      </w:r>
      <w:r w:rsidR="006B148C">
        <w:t xml:space="preserve"> South</w:t>
      </w:r>
      <w:r w:rsidR="00C27355">
        <w:t xml:space="preserve"> strongly implicates a scenario where hominins had early access to small carcasses</w:t>
      </w:r>
      <w:r w:rsidR="006B148C">
        <w:t xml:space="preserve"> and mixed access to larger carcasses</w:t>
      </w:r>
      <w:ins w:id="105" w:author="Author" w:date="2021-01-28T21:08:00Z">
        <w:r w:rsidR="00301E30">
          <w:t xml:space="preserve"> </w:t>
        </w:r>
      </w:ins>
      <w:del w:id="106" w:author="Author" w:date="2021-01-28T21:07:00Z">
        <w:r w:rsidR="006B148C" w:rsidDel="00301E30">
          <w:delText xml:space="preserve"> </w:delText>
        </w:r>
      </w:del>
      <w:r w:rsidR="00301E30">
        <w:fldChar w:fldCharType="begin"/>
      </w:r>
      <w:r w:rsidR="00301E30">
        <w:instrText xml:space="preserve"> ADDIN ZOTERO_ITEM CSL_CITATION {"citationID":"Y9PYUxAo","properties":{"formattedCitation":"(Oliver et al., 2019)","plainCitation":"(Oliver et al., 2019)","noteIndex":0},"citationItems":[{"id":2494,"uris":["http://zotero.org/groups/2359949/items/F5FPD697"],"uri":["http://zotero.org/groups/2359949/items/F5FPD697"],"itemData":{"id":2494,"type":"article-journal","abstract":"The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301E30">
        <w:fldChar w:fldCharType="separate"/>
      </w:r>
      <w:r w:rsidR="00301E30">
        <w:rPr>
          <w:noProof/>
        </w:rPr>
        <w:t>(Oliver et al., 2019)</w:t>
      </w:r>
      <w:r w:rsidR="00301E30">
        <w:fldChar w:fldCharType="end"/>
      </w:r>
      <w:del w:id="107" w:author="Author" w:date="2021-01-28T21:07:00Z">
        <w:r w:rsidR="006B148C" w:rsidDel="00301E30">
          <w:delText>(Oliver et al., 2019)</w:delText>
        </w:r>
      </w:del>
      <w:r w:rsidR="00F640C6">
        <w:t>.</w:t>
      </w:r>
      <w:r w:rsidR="006B148C">
        <w:t xml:space="preserve"> </w:t>
      </w:r>
      <w:r w:rsidR="00F640C6">
        <w:t>T</w:t>
      </w:r>
      <w:r w:rsidR="006B148C">
        <w:t>his record is consistent through the stratified sequence, suggesting that persistent carnivory spanned hundreds to thousands of years</w:t>
      </w:r>
      <w:del w:id="108" w:author="Author" w:date="2021-01-28T21:08:00Z">
        <w:r w:rsidR="006B148C" w:rsidDel="00301E30">
          <w:delText xml:space="preserve"> (Ferraro et al. 2013</w:delText>
        </w:r>
      </w:del>
      <w:ins w:id="109" w:author="Author" w:date="2021-01-28T21:08:00Z">
        <w:r w:rsidR="00301E30">
          <w:t xml:space="preserve"> </w:t>
        </w:r>
      </w:ins>
      <w:r w:rsidR="00301E30">
        <w:fldChar w:fldCharType="begin"/>
      </w:r>
      <w:r w:rsidR="00301E30">
        <w:instrText xml:space="preserve"> ADDIN ZOTERO_ITEM CSL_CITATION {"citationID":"fMADBcGv","properties":{"formattedCitation":"(Ferraro et al., 2013)","plainCitation":"(Ferraro et al., 2013)","noteIndex":0},"citationItems":[{"id":861,"uris":["http://zotero.org/users/2042166/items/Q7M4A5C8"],"uri":["http://zotero.org/users/2042166/items/Q7M4A5C8"],"itemData":{"id":861,"type":"article-journal","abstract":"The emergence of lithic technology by </w:instrText>
      </w:r>
      <w:r w:rsidR="00301E30">
        <w:rPr>
          <w:rFonts w:ascii="Cambria Math" w:hAnsi="Cambria Math" w:cs="Cambria Math"/>
        </w:rPr>
        <w:instrText>∼</w:instrText>
      </w:r>
      <w:r w:rsidR="00301E30">
        <w:instrText xml:space="preserve">2.6 million years ago (Ma) is often interpreted as a correlate of increasingly recurrent hominin acquisition and consumption of animal remains. Associated faunal evidence, however, is poorly preserved prior to </w:instrText>
      </w:r>
      <w:r w:rsidR="00301E30">
        <w:rPr>
          <w:rFonts w:ascii="Cambria Math" w:hAnsi="Cambria Math" w:cs="Cambria Math"/>
        </w:rPr>
        <w:instrText>∼</w:instrText>
      </w:r>
      <w:r w:rsidR="00301E30">
        <w:instrText xml:space="preserve">1.8 Ma, limiting our understanding of early archaeological (Oldowan) hominin carnivory. Here, we detail three large well-preserved zooarchaeological assemblages from Kanjera South, Kenya. The assemblages date to </w:instrText>
      </w:r>
      <w:r w:rsidR="00301E30">
        <w:rPr>
          <w:rFonts w:ascii="Cambria Math" w:hAnsi="Cambria Math" w:cs="Cambria Math"/>
        </w:rPr>
        <w:instrText>∼</w:instrText>
      </w:r>
      <w:r w:rsidR="00301E30">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fldChar w:fldCharType="separate"/>
      </w:r>
      <w:r w:rsidR="00301E30">
        <w:rPr>
          <w:noProof/>
        </w:rPr>
        <w:t>(Ferraro et al., 2013)</w:t>
      </w:r>
      <w:r w:rsidR="00301E30">
        <w:fldChar w:fldCharType="end"/>
      </w:r>
      <w:del w:id="110" w:author="Author" w:date="2021-01-28T21:08:00Z">
        <w:r w:rsidR="006B148C" w:rsidDel="00301E30">
          <w:delText>)</w:delText>
        </w:r>
      </w:del>
      <w:r w:rsidR="00C27355">
        <w:t xml:space="preserve">. </w:t>
      </w:r>
      <w:ins w:id="111" w:author="Author" w:date="2021-01-28T20:50:00Z">
        <w:r w:rsidR="00F029AA">
          <w:t>Though K</w:t>
        </w:r>
      </w:ins>
      <w:ins w:id="112" w:author="Author" w:date="2021-01-28T20:51:00Z">
        <w:r w:rsidR="00F029AA">
          <w:t>anjera South is considered to have  been of significance to hominins it is difficu</w:t>
        </w:r>
      </w:ins>
      <w:ins w:id="113" w:author="Author" w:date="2021-01-28T20:52:00Z">
        <w:r w:rsidR="00F029AA">
          <w:t>lt to</w:t>
        </w:r>
      </w:ins>
      <w:ins w:id="114" w:author="Author" w:date="2021-01-28T20:51:00Z">
        <w:r w:rsidR="00F029AA">
          <w:t xml:space="preserve"> </w:t>
        </w:r>
      </w:ins>
      <w:moveToRangeStart w:id="115" w:author="Author" w:date="2021-01-28T20:50:00Z" w:name="move62759462"/>
      <w:commentRangeStart w:id="116"/>
      <w:moveTo w:id="117" w:author="Author" w:date="2021-01-28T20:50:00Z">
        <w:del w:id="118" w:author="Author" w:date="2021-01-28T20:50:00Z">
          <w:r w:rsidR="00F029AA" w:rsidDel="00F029AA">
            <w:delText xml:space="preserve">In the future, it would be interesting to </w:delText>
          </w:r>
        </w:del>
        <w:r w:rsidR="00F029AA">
          <w:t xml:space="preserve">determine if there was something unique about </w:t>
        </w:r>
      </w:moveTo>
      <w:ins w:id="119" w:author="Author" w:date="2021-01-28T20:52:00Z">
        <w:r w:rsidR="00F029AA">
          <w:t xml:space="preserve">its location </w:t>
        </w:r>
      </w:ins>
      <w:moveTo w:id="120" w:author="Author" w:date="2021-01-28T20:50:00Z">
        <w:del w:id="121" w:author="Author" w:date="2021-01-28T20:52:00Z">
          <w:r w:rsidR="00F029AA" w:rsidDel="00F029AA">
            <w:delText xml:space="preserve">the location of Kanjera South </w:delText>
          </w:r>
        </w:del>
        <w:r w:rsidR="00F029AA">
          <w:t xml:space="preserve">specifically or </w:t>
        </w:r>
      </w:moveTo>
      <w:ins w:id="122" w:author="Author" w:date="2021-01-28T20:52:00Z">
        <w:r w:rsidR="00F029AA">
          <w:t xml:space="preserve">if the </w:t>
        </w:r>
      </w:ins>
      <w:moveTo w:id="123" w:author="Author" w:date="2021-01-28T20:50:00Z">
        <w:del w:id="124" w:author="Author" w:date="2021-01-28T20:52:00Z">
          <w:r w:rsidR="00F029AA" w:rsidDel="00F029AA">
            <w:delText xml:space="preserve">whether patterns reflect a more general attraction to the </w:delText>
          </w:r>
        </w:del>
        <w:r w:rsidR="00F029AA">
          <w:t>Homa Pennisula</w:t>
        </w:r>
      </w:moveTo>
      <w:ins w:id="125" w:author="Author" w:date="2021-01-28T20:53:00Z">
        <w:r w:rsidR="00F029AA">
          <w:t xml:space="preserve"> as a whole, was simply a hospitable place</w:t>
        </w:r>
      </w:ins>
      <w:ins w:id="126" w:author="Author" w:date="2021-01-28T21:08:00Z">
        <w:r w:rsidR="00270BC0">
          <w:t xml:space="preserve"> </w:t>
        </w:r>
      </w:ins>
      <w:r w:rsidR="00270BC0">
        <w:fldChar w:fldCharType="begin"/>
      </w:r>
      <w:r w:rsidR="00270BC0">
        <w:instrText xml:space="preserve"> ADDIN ZOTERO_ITEM CSL_CITATION {"citationID":"IT9LVdSo","properties":{"formattedCitation":"(Behrensmeyer et al., 1995)","plainCitation":"(Behrensmeyer et al., 1995)","noteIndex":0},"citationItems":[{"id":862,"uris":["http://zotero.org/users/2042166/items/U7YPNURN"],"uri":["http://zotero.org/users/2042166/items/U7YPNURN"],"itemData":{"id":862,"type":"article-journal","abstract":"Kanjera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W."},{"family":"Tauxe","given":"L."},{"family":"Opdyke","given":"N."},{"family":"Jorstad","given":"T."}],"issued":{"date-parts":[["1995",9,1]]}}}],"schema":"https://github.com/citation-style-language/schema/raw/master/csl-citation.json"} </w:instrText>
      </w:r>
      <w:r w:rsidR="00270BC0">
        <w:fldChar w:fldCharType="separate"/>
      </w:r>
      <w:r w:rsidR="00270BC0">
        <w:rPr>
          <w:noProof/>
        </w:rPr>
        <w:t>(Behrensmeyer et al., 1995)</w:t>
      </w:r>
      <w:r w:rsidR="00270BC0">
        <w:fldChar w:fldCharType="end"/>
      </w:r>
      <w:moveTo w:id="127" w:author="Author" w:date="2021-01-28T20:50:00Z">
        <w:r w:rsidR="00F029AA">
          <w:t>.</w:t>
        </w:r>
      </w:moveTo>
      <w:ins w:id="128" w:author="Author" w:date="2021-01-28T21:08:00Z">
        <w:r w:rsidR="00270BC0">
          <w:t xml:space="preserve"> </w:t>
        </w:r>
      </w:ins>
      <w:moveTo w:id="129" w:author="Author" w:date="2021-01-28T20:50:00Z">
        <w:r w:rsidR="00F029AA">
          <w:t xml:space="preserve"> However, substantial faulting in the region makes it difficult to</w:t>
        </w:r>
      </w:moveTo>
      <w:ins w:id="130" w:author="Author" w:date="2021-01-28T20:53:00Z">
        <w:r w:rsidR="00F029AA">
          <w:t xml:space="preserve"> assess the ecological qualities of</w:t>
        </w:r>
      </w:ins>
      <w:moveTo w:id="131" w:author="Author" w:date="2021-01-28T20:50:00Z">
        <w:r w:rsidR="00F029AA">
          <w:t xml:space="preserve"> </w:t>
        </w:r>
        <w:del w:id="132" w:author="Author" w:date="2021-01-28T20:53:00Z">
          <w:r w:rsidR="00F029AA" w:rsidDel="00F029AA">
            <w:delText xml:space="preserve">place </w:delText>
          </w:r>
        </w:del>
        <w:r w:rsidR="00F029AA">
          <w:t xml:space="preserve">Kanjera South within a broader landscape </w:t>
        </w:r>
        <w:commentRangeEnd w:id="116"/>
        <w:r w:rsidR="00F029AA">
          <w:rPr>
            <w:rStyle w:val="CommentReference"/>
            <w:rFonts w:asciiTheme="minorHAnsi" w:hAnsiTheme="minorHAnsi"/>
          </w:rPr>
          <w:commentReference w:id="116"/>
        </w:r>
        <w:r w:rsidR="00F029AA">
          <w:t>context.</w:t>
        </w:r>
      </w:moveTo>
      <w:moveToRangeEnd w:id="115"/>
    </w:p>
    <w:p w14:paraId="241C5CCC" w14:textId="0619ED40" w:rsidR="00E842BF" w:rsidRDefault="00416BFD">
      <w:pPr>
        <w:pStyle w:val="BodyText"/>
        <w:spacing w:line="480" w:lineRule="auto"/>
      </w:pPr>
      <w:r>
        <w:t>Extensive geological surveys of the Homa Peninsula and the surrounding area reveal a high diversity of igneous and metamorphic rocks that provided a wide range of suitable materials that hominins coul</w:t>
      </w:r>
      <w:r w:rsidR="00E842BF">
        <w:t xml:space="preserve">d </w:t>
      </w:r>
      <w:r w:rsidR="00E842BF">
        <w:lastRenderedPageBreak/>
        <w:t>utilize for flake production</w:t>
      </w:r>
      <w:r w:rsidR="006B148C">
        <w:t xml:space="preserve"> </w:t>
      </w:r>
      <w:commentRangeStart w:id="133"/>
      <w:r w:rsidR="006B148C">
        <w:t>(</w:t>
      </w:r>
      <w:r w:rsidR="002F785D">
        <w:t xml:space="preserve">Saggerson, 1952; </w:t>
      </w:r>
      <w:r w:rsidR="006B148C">
        <w:t>Le Bas, 1977; Braun et al., 2008; Finestone et al., 2020)</w:t>
      </w:r>
      <w:commentRangeEnd w:id="133"/>
      <w:r w:rsidR="00366DD1">
        <w:rPr>
          <w:rStyle w:val="CommentReference"/>
          <w:rFonts w:asciiTheme="minorHAnsi" w:hAnsiTheme="minorHAnsi"/>
        </w:rPr>
        <w:commentReference w:id="133"/>
      </w:r>
      <w:r w:rsidR="00E842BF">
        <w:t>. As such</w:t>
      </w:r>
      <w:r w:rsidR="004766DF">
        <w:t>,</w:t>
      </w:r>
      <w:r w:rsidR="00E842BF">
        <w:t xml:space="preserve"> this diversity is refl</w:t>
      </w:r>
      <w:r w:rsidR="004766DF">
        <w:t xml:space="preserve">ected in the lithic assemblage. More than 16 different rock types are represented in the assemblage </w:t>
      </w:r>
      <w:r w:rsidR="00F640C6">
        <w:t>although</w:t>
      </w:r>
      <w:r w:rsidR="004766DF">
        <w:t xml:space="preserve"> the bulk of the material is produced on 8 of them</w:t>
      </w:r>
      <w:del w:id="134" w:author="Author" w:date="2021-01-28T21:10:00Z">
        <w:r w:rsidR="006B148C" w:rsidDel="00270BC0">
          <w:delText xml:space="preserve"> </w:delText>
        </w:r>
      </w:del>
      <w:ins w:id="135" w:author="Author" w:date="2021-01-28T21:10:00Z">
        <w:r w:rsidR="00270BC0">
          <w:t xml:space="preserve"> </w:t>
        </w:r>
      </w:ins>
      <w:r w:rsidR="00270BC0">
        <w:fldChar w:fldCharType="begin"/>
      </w:r>
      <w:r w:rsidR="00270BC0">
        <w:instrText xml:space="preserve"> ADDIN ZOTERO_ITEM CSL_CITATION {"citationID":"lCEdb7cK","properties":{"formattedCitation":"(Braun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fldChar w:fldCharType="separate"/>
      </w:r>
      <w:r w:rsidR="00270BC0">
        <w:rPr>
          <w:noProof/>
        </w:rPr>
        <w:t>(Braun et al., 2008a)</w:t>
      </w:r>
      <w:r w:rsidR="00270BC0">
        <w:fldChar w:fldCharType="end"/>
      </w:r>
      <w:del w:id="136" w:author="Author" w:date="2021-01-28T21:10:00Z">
        <w:r w:rsidR="006B148C" w:rsidDel="00270BC0">
          <w:delText>(Braun et al., 2008)</w:delText>
        </w:r>
      </w:del>
      <w:r w:rsidR="004766DF">
        <w:t xml:space="preserve">. Geochemical </w:t>
      </w:r>
      <w:r w:rsidR="00F640C6">
        <w:t>provenance studies</w:t>
      </w:r>
      <w:r w:rsidR="004766DF">
        <w:t xml:space="preserve"> of the lithic material makes it possible to further subdivide the lithic assemblage</w:t>
      </w:r>
      <w:r w:rsidR="00BC6EAE">
        <w:t xml:space="preserve"> to two broad categories: local and exotic</w:t>
      </w:r>
      <w:r w:rsidR="006A387B">
        <w:t xml:space="preserve"> (table 1</w:t>
      </w:r>
      <w:r w:rsidR="006B148C">
        <w:t xml:space="preserve">; </w:t>
      </w:r>
      <w:ins w:id="137" w:author="Author" w:date="2021-01-28T21:10:00Z">
        <w:r w:rsidR="00270BC0">
          <w:rPr>
            <w:noProof/>
          </w:rPr>
          <w:t>Braun et al., 2008a</w:t>
        </w:r>
      </w:ins>
      <w:del w:id="138" w:author="Author" w:date="2021-01-28T21:10:00Z">
        <w:r w:rsidR="006B148C" w:rsidDel="00270BC0">
          <w:delText>Braun et al., 2008</w:delText>
        </w:r>
      </w:del>
      <w:r w:rsidR="006A387B">
        <w:t>)</w:t>
      </w:r>
      <w:r w:rsidR="00BC6EAE">
        <w:t>.</w:t>
      </w:r>
      <w:r w:rsidR="006A387B">
        <w:t xml:space="preserve"> Local materials are derived from the Homa Mountain Carbonatite center (Figure </w:t>
      </w:r>
      <w:ins w:id="139" w:author="Author" w:date="2021-01-28T21:25:00Z">
        <w:r w:rsidR="00366DD1">
          <w:t>1</w:t>
        </w:r>
      </w:ins>
      <w:del w:id="140" w:author="Author" w:date="2021-01-28T21:25:00Z">
        <w:r w:rsidR="006A387B" w:rsidDel="00366DD1">
          <w:delText>2</w:delText>
        </w:r>
      </w:del>
      <w:r w:rsidR="006A387B">
        <w:t xml:space="preserve">). Drainages running off the flanks of this mountain would have carried materials such as phonolite, limestone, and fenetized rocks within the immediate vicinity of Kanjera South. Sources of the exotic materials, such as quartzite, rhyolite, andesite, and granite are located </w:t>
      </w:r>
      <w:r w:rsidR="00F640C6">
        <w:t xml:space="preserve">further to the east </w:t>
      </w:r>
      <w:r w:rsidR="006A387B">
        <w:t xml:space="preserve">in places such as the Kisi Highlands and Oyugis (Figure </w:t>
      </w:r>
      <w:ins w:id="141" w:author="Author" w:date="2021-01-28T21:25:00Z">
        <w:r w:rsidR="00366DD1">
          <w:t>1</w:t>
        </w:r>
      </w:ins>
      <w:del w:id="142" w:author="Author" w:date="2021-01-28T21:25:00Z">
        <w:r w:rsidR="006A387B" w:rsidDel="00366DD1">
          <w:delText>2</w:delText>
        </w:r>
      </w:del>
      <w:r w:rsidR="006A387B">
        <w:t xml:space="preserve">). </w:t>
      </w:r>
      <w:r w:rsidR="00A105CE">
        <w:t xml:space="preserve">While these materials were likely acquired from river channels traveling west-ward toward Kanjera South, they are not present in </w:t>
      </w:r>
      <w:r w:rsidR="001E7FA5">
        <w:t>Pleistocene</w:t>
      </w:r>
      <w:r w:rsidR="00A105CE">
        <w:t xml:space="preserve"> river conglomerates </w:t>
      </w:r>
      <w:r w:rsidR="006B148C">
        <w:t xml:space="preserve">within 10 kilometers </w:t>
      </w:r>
      <w:r w:rsidR="00E04D41">
        <w:t>of</w:t>
      </w:r>
      <w:r w:rsidR="006B148C">
        <w:t xml:space="preserve"> Kanjera South</w:t>
      </w:r>
      <w:del w:id="143" w:author="Author" w:date="2021-01-28T21:25:00Z">
        <w:r w:rsidR="006B148C" w:rsidDel="00366DD1">
          <w:delText xml:space="preserve"> </w:delText>
        </w:r>
      </w:del>
      <w:ins w:id="144" w:author="Author" w:date="2021-01-28T21:25:00Z">
        <w:r w:rsidR="00366DD1">
          <w:t xml:space="preserve"> </w:t>
        </w:r>
      </w:ins>
      <w:r w:rsidR="00366DD1">
        <w:fldChar w:fldCharType="begin"/>
      </w:r>
      <w:r w:rsidR="00366DD1">
        <w:instrText xml:space="preserve"> ADDIN ZOTERO_ITEM CSL_CITATION {"citationID":"cHykEnSV","properties":{"formattedCitation":"(Braun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fldChar w:fldCharType="separate"/>
      </w:r>
      <w:r w:rsidR="00366DD1">
        <w:rPr>
          <w:noProof/>
        </w:rPr>
        <w:t>(Braun et al., 2008a)</w:t>
      </w:r>
      <w:r w:rsidR="00366DD1">
        <w:fldChar w:fldCharType="end"/>
      </w:r>
      <w:del w:id="145" w:author="Author" w:date="2021-01-28T21:25:00Z">
        <w:r w:rsidR="006B148C" w:rsidDel="00366DD1">
          <w:delText>(Braun et al., 2008)</w:delText>
        </w:r>
      </w:del>
      <w:r w:rsidR="00A105CE">
        <w:t>.</w:t>
      </w:r>
    </w:p>
    <w:p w14:paraId="32A571A9" w14:textId="3715D75A" w:rsidR="00A105CE" w:rsidRDefault="00F640C6">
      <w:pPr>
        <w:pStyle w:val="BodyText"/>
        <w:spacing w:line="480" w:lineRule="auto"/>
      </w:pPr>
      <w:r>
        <w:t xml:space="preserve">The </w:t>
      </w:r>
      <w:r w:rsidR="001E7FA5">
        <w:t>Kanjera S</w:t>
      </w:r>
      <w:r w:rsidR="000B09BE">
        <w:t xml:space="preserve">outh </w:t>
      </w:r>
      <w:r>
        <w:t xml:space="preserve">lithic assemblage is distinguished from other Oldowan assemblages by </w:t>
      </w:r>
      <w:r w:rsidR="000B09BE">
        <w:t xml:space="preserve">the number of raw </w:t>
      </w:r>
      <w:del w:id="146" w:author="Author" w:date="2021-01-28T21:26:00Z">
        <w:r w:rsidR="000B09BE" w:rsidDel="00366DD1">
          <w:delText>material</w:delText>
        </w:r>
      </w:del>
      <w:ins w:id="147" w:author="Author" w:date="2021-01-28T21:26:00Z">
        <w:r w:rsidR="00366DD1">
          <w:t>materials</w:t>
        </w:r>
      </w:ins>
      <w:r w:rsidR="000B09BE">
        <w:t xml:space="preserve"> represented</w:t>
      </w:r>
      <w:r w:rsidR="006B148C">
        <w:t>,</w:t>
      </w:r>
      <w:r w:rsidR="000B09BE">
        <w:t xml:space="preserve"> </w:t>
      </w:r>
      <w:r>
        <w:t>as well as</w:t>
      </w:r>
      <w:r w:rsidR="000B09BE">
        <w:t xml:space="preserve"> the diversity of technological production strategies present within the assemblage. Unlike </w:t>
      </w:r>
      <w:r w:rsidR="006B148C">
        <w:t xml:space="preserve">most </w:t>
      </w:r>
      <w:r w:rsidR="000B09BE">
        <w:t xml:space="preserve">other Oldowan sites from </w:t>
      </w:r>
      <w:r w:rsidR="006B148C">
        <w:t xml:space="preserve">this </w:t>
      </w:r>
      <w:r w:rsidR="000B09BE">
        <w:t>timeframe</w:t>
      </w:r>
      <w:ins w:id="148" w:author="Author" w:date="2021-01-28T21:27:00Z">
        <w:r w:rsidR="00366DD1">
          <w:t xml:space="preserve"> which have a predominate core reduction strategy present (see </w:t>
        </w:r>
      </w:ins>
      <w:r w:rsidR="00366DD1">
        <w:fldChar w:fldCharType="begin"/>
      </w:r>
      <w:r w:rsidR="00366DD1">
        <w:instrText xml:space="preserve"> ADDIN ZOTERO_ITEM CSL_CITATION {"citationID":"KbX3CzL9","properties":{"formattedCitation":"(Gallotti, 2018)","plainCitation":"(Gallotti, 2018)","noteIndex":0},"citationItems":[{"id":848,"uris":["http://zotero.org/users/2042166/items/ZV5YQ86I"],"uri":["http://zotero.org/users/2042166/items/ZV5YQ86I"],"itemData":{"id":848,"type":"chapter","abstract":"In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00366DD1">
        <w:fldChar w:fldCharType="separate"/>
      </w:r>
      <w:del w:id="149" w:author="Author" w:date="2021-01-28T21:27:00Z">
        <w:r w:rsidR="00366DD1" w:rsidDel="00366DD1">
          <w:rPr>
            <w:noProof/>
          </w:rPr>
          <w:delText>(</w:delText>
        </w:r>
      </w:del>
      <w:r w:rsidR="00366DD1">
        <w:rPr>
          <w:noProof/>
        </w:rPr>
        <w:t>Gallotti, 2018)</w:t>
      </w:r>
      <w:r w:rsidR="00366DD1">
        <w:fldChar w:fldCharType="end"/>
      </w:r>
      <w:r w:rsidR="000B09BE">
        <w:t>, the flake production strategies</w:t>
      </w:r>
      <w:ins w:id="150" w:author="Author" w:date="2021-01-28T21:28:00Z">
        <w:r w:rsidR="00366DD1">
          <w:t xml:space="preserve"> at Kanjera South</w:t>
        </w:r>
      </w:ins>
      <w:r w:rsidR="000B09BE">
        <w:t xml:space="preserve"> range from simple unifacial techniques to bifacial and multifacial techniques</w:t>
      </w:r>
      <w:ins w:id="151" w:author="Author" w:date="2021-01-28T21:28:00Z">
        <w:r w:rsidR="00366DD1">
          <w:t xml:space="preserve"> (Figure 2)</w:t>
        </w:r>
      </w:ins>
      <w:r w:rsidR="000B09BE">
        <w:t xml:space="preserve">. Previous work has suggested that some </w:t>
      </w:r>
      <w:r>
        <w:t xml:space="preserve">of </w:t>
      </w:r>
      <w:r w:rsidR="000B09BE">
        <w:t xml:space="preserve">this diversity reflects the differences in the quality of </w:t>
      </w:r>
      <w:r w:rsidR="006B148C">
        <w:t xml:space="preserve">available </w:t>
      </w:r>
      <w:r w:rsidR="000B09BE">
        <w:t>raw materials or the need to maximize the amount of flakes removed from  high quality materials</w:t>
      </w:r>
      <w:r w:rsidR="00A32E36">
        <w:t xml:space="preserve"> </w:t>
      </w:r>
      <w:r w:rsidR="00A32E36">
        <w:fldChar w:fldCharType="begin"/>
      </w:r>
      <w:r w:rsidR="00DD6714">
        <w:instrText xml:space="preserve"> ADDIN ZOTERO_ITEM CSL_CITATION {"citationID":"5Ws6ufLm","properties":{"formattedCitation":"(Braun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fldChar w:fldCharType="separate"/>
      </w:r>
      <w:r w:rsidR="00DD6714">
        <w:rPr>
          <w:rFonts w:cs="Times New Roman"/>
        </w:rPr>
        <w:t>(Braun et al., 2009a)</w:t>
      </w:r>
      <w:r w:rsidR="00A32E36">
        <w:fldChar w:fldCharType="end"/>
      </w:r>
      <w:r w:rsidR="000021F5">
        <w:t xml:space="preserve">. </w:t>
      </w:r>
      <w:r w:rsidR="00B2226E">
        <w:t>The wide rang</w:t>
      </w:r>
      <w:r w:rsidR="006B148C">
        <w:t>e</w:t>
      </w:r>
      <w:r w:rsidR="00B2226E">
        <w:t xml:space="preserve"> in </w:t>
      </w:r>
      <w:r w:rsidR="000021F5">
        <w:t xml:space="preserve">diversity of materials from </w:t>
      </w:r>
      <w:r w:rsidR="00B2226E">
        <w:t>local and exotic sources</w:t>
      </w:r>
      <w:r w:rsidR="006B148C">
        <w:t>,</w:t>
      </w:r>
      <w:r w:rsidR="00B2226E">
        <w:t xml:space="preserve"> and technological reduction strategies</w:t>
      </w:r>
      <w:r w:rsidR="006B148C">
        <w:t>,</w:t>
      </w:r>
      <w:r w:rsidR="00B2226E">
        <w:t xml:space="preserve"> provide an opportunity to investigate the dynamics between hominin land-use patterns, stone tool production</w:t>
      </w:r>
      <w:r w:rsidR="006B148C">
        <w:t>,</w:t>
      </w:r>
      <w:r w:rsidR="00B2226E">
        <w:t xml:space="preserve"> and Oldowan assemblage variability.</w:t>
      </w:r>
    </w:p>
    <w:p w14:paraId="573D2EB6" w14:textId="77777777" w:rsidR="001A42AA" w:rsidRDefault="001A42AA" w:rsidP="00FF430F">
      <w:pPr>
        <w:pStyle w:val="CaptionedFigure"/>
        <w:spacing w:before="180" w:after="180" w:line="480" w:lineRule="auto"/>
      </w:pPr>
    </w:p>
    <w:p w14:paraId="485F0E10" w14:textId="7E26DBCC" w:rsidR="001A42AA" w:rsidRDefault="007A67E1" w:rsidP="00FF430F">
      <w:pPr>
        <w:pStyle w:val="ImageCaption"/>
        <w:spacing w:before="180" w:after="180" w:line="480" w:lineRule="auto"/>
        <w:jc w:val="center"/>
      </w:pPr>
      <w:r w:rsidRPr="00FF430F">
        <w:rPr>
          <w:b/>
          <w:iCs/>
        </w:rPr>
        <w:t xml:space="preserve">Insert </w:t>
      </w:r>
      <w:r w:rsidR="003F0E20" w:rsidRPr="007E3F55">
        <w:rPr>
          <w:b/>
          <w:i w:val="0"/>
          <w:iCs/>
        </w:rPr>
        <w:t>Figure 3</w:t>
      </w:r>
    </w:p>
    <w:p w14:paraId="01AB5668" w14:textId="7AFF24A3" w:rsidR="001A42AA" w:rsidRPr="006F7FF8" w:rsidRDefault="006F7FF8" w:rsidP="000A3860">
      <w:pPr>
        <w:pStyle w:val="Heading1"/>
      </w:pPr>
      <w:bookmarkStart w:id="152" w:name="methods"/>
      <w:commentRangeStart w:id="153"/>
      <w:r w:rsidRPr="006F7FF8">
        <w:lastRenderedPageBreak/>
        <w:t xml:space="preserve">2. </w:t>
      </w:r>
      <w:r w:rsidR="00232C7D" w:rsidRPr="006F7FF8">
        <w:t>M</w:t>
      </w:r>
      <w:r>
        <w:t>aterials and m</w:t>
      </w:r>
      <w:r w:rsidR="00232C7D" w:rsidRPr="006F7FF8">
        <w:t>ethods</w:t>
      </w:r>
      <w:bookmarkEnd w:id="152"/>
      <w:commentRangeEnd w:id="153"/>
      <w:r w:rsidR="00103B57">
        <w:rPr>
          <w:rStyle w:val="CommentReference"/>
          <w:rFonts w:asciiTheme="minorHAnsi" w:eastAsiaTheme="minorHAnsi" w:hAnsiTheme="minorHAnsi" w:cstheme="minorBidi"/>
          <w:b w:val="0"/>
          <w:bCs w:val="0"/>
          <w:color w:val="auto"/>
        </w:rPr>
        <w:commentReference w:id="153"/>
      </w:r>
    </w:p>
    <w:p w14:paraId="29C5A1C3" w14:textId="703301C8" w:rsidR="00727E03" w:rsidRPr="00FF430F" w:rsidRDefault="00727E03">
      <w:pPr>
        <w:pStyle w:val="FirstParagraph"/>
        <w:spacing w:line="480" w:lineRule="auto"/>
        <w:rPr>
          <w:i/>
        </w:rPr>
      </w:pPr>
      <w:r w:rsidRPr="00FF430F">
        <w:rPr>
          <w:i/>
        </w:rPr>
        <w:t>2.1 Materials</w:t>
      </w:r>
    </w:p>
    <w:p w14:paraId="7E8286F7" w14:textId="0CD13DE9" w:rsidR="007E3F55" w:rsidRDefault="00EF23C9">
      <w:pPr>
        <w:pStyle w:val="FirstParagraph"/>
        <w:spacing w:line="480" w:lineRule="auto"/>
      </w:pPr>
      <w:r>
        <w:t xml:space="preserve">To explore the </w:t>
      </w:r>
      <w:r w:rsidR="00497327">
        <w:t>relationship between</w:t>
      </w:r>
      <w:r w:rsidR="00155C43">
        <w:t xml:space="preserve"> </w:t>
      </w:r>
      <w:r w:rsidR="00B075CF">
        <w:t>stone tool transport</w:t>
      </w:r>
      <w:r w:rsidR="00155C43">
        <w:t xml:space="preserve"> and Oldowan assemblage variability</w:t>
      </w:r>
      <w:r w:rsidR="002F785D">
        <w:t>,</w:t>
      </w:r>
      <w:r w:rsidR="00232C7D">
        <w:t xml:space="preserve"> </w:t>
      </w:r>
      <w:r w:rsidR="00E0496D">
        <w:t xml:space="preserve">we characterize the technology of stone tools produced on both </w:t>
      </w:r>
      <w:r w:rsidR="002F785D">
        <w:t>exotic</w:t>
      </w:r>
      <w:r w:rsidR="00E0496D">
        <w:t xml:space="preserve"> and local materials at Kanjera South (Table 1) through the study of the core and complete flake assemblages (i.e. our analysis at this time does not incorporate </w:t>
      </w:r>
      <w:commentRangeStart w:id="154"/>
      <w:r w:rsidR="00E0496D">
        <w:t>angular fragments</w:t>
      </w:r>
      <w:commentRangeEnd w:id="154"/>
      <w:r w:rsidR="00091DD3">
        <w:rPr>
          <w:rStyle w:val="CommentReference"/>
          <w:rFonts w:asciiTheme="minorHAnsi" w:hAnsiTheme="minorHAnsi"/>
        </w:rPr>
        <w:commentReference w:id="154"/>
      </w:r>
      <w:r w:rsidR="00E0496D">
        <w:t>)</w:t>
      </w:r>
      <w:r w:rsidR="00EE2917">
        <w:t xml:space="preserve"> (Table 2)</w:t>
      </w:r>
      <w:r w:rsidR="00E0496D">
        <w:t xml:space="preserve">. </w:t>
      </w:r>
      <w:r w:rsidR="00B075CF">
        <w:t>P</w:t>
      </w:r>
      <w:r w:rsidR="006A733A">
        <w:t>reexisting knowledge regarding raw material provenance, raw material properties, and core exploitation strategies</w:t>
      </w:r>
      <w:r w:rsidR="002F785D">
        <w:t xml:space="preserve"> (Braun et al., 2008; Braun et al., 2009a) </w:t>
      </w:r>
      <w:r w:rsidR="006A733A">
        <w:t>was combined with an in</w:t>
      </w:r>
      <w:r w:rsidR="002F785D">
        <w:t>-</w:t>
      </w:r>
      <w:r w:rsidR="006A733A">
        <w:t>depth analysis of the lithi</w:t>
      </w:r>
      <w:r w:rsidR="007E3F55">
        <w:t>c material designed to quantify the</w:t>
      </w:r>
      <w:r w:rsidR="006A733A">
        <w:t xml:space="preserve"> intensity of stone tool utilization prior to their discard at Kanjera South.</w:t>
      </w:r>
    </w:p>
    <w:p w14:paraId="330960AF" w14:textId="4AB67F7B" w:rsidR="007E3F55" w:rsidRDefault="002F785D">
      <w:pPr>
        <w:pStyle w:val="FirstParagraph"/>
        <w:spacing w:line="480" w:lineRule="auto"/>
      </w:pPr>
      <w:r>
        <w:t xml:space="preserve">A </w:t>
      </w:r>
      <w:r w:rsidR="007E3F55" w:rsidRPr="007E3F55">
        <w:t xml:space="preserve">total </w:t>
      </w:r>
      <w:r>
        <w:t xml:space="preserve">of </w:t>
      </w:r>
      <w:r w:rsidR="007E3F55" w:rsidRPr="007E3F55">
        <w:t xml:space="preserve">1500 stone artifacts (171 cores and 1329 flakes) were </w:t>
      </w:r>
      <w:del w:id="155" w:author="Author" w:date="2021-01-28T22:07:00Z">
        <w:r w:rsidR="007E3F55" w:rsidRPr="007E3F55" w:rsidDel="00A12B71">
          <w:delText xml:space="preserve">characterized </w:delText>
        </w:r>
      </w:del>
      <w:ins w:id="156" w:author="Author" w:date="2021-01-28T22:11:00Z">
        <w:r w:rsidR="00A12B71">
          <w:t>analyzed</w:t>
        </w:r>
      </w:ins>
      <w:ins w:id="157" w:author="Author" w:date="2021-01-28T22:07:00Z">
        <w:r w:rsidR="00A12B71" w:rsidRPr="007E3F55">
          <w:t xml:space="preserve"> </w:t>
        </w:r>
      </w:ins>
      <w:r w:rsidR="007E3F55" w:rsidRPr="007E3F55">
        <w:t>using a series of continuous and ordinal variables</w:t>
      </w:r>
      <w:ins w:id="158" w:author="Author" w:date="2021-01-28T22:07:00Z">
        <w:r w:rsidR="00A12B71">
          <w:t xml:space="preserve"> (see below)</w:t>
        </w:r>
      </w:ins>
      <w:r w:rsidR="007E3F55" w:rsidRPr="007E3F55">
        <w:t>.</w:t>
      </w:r>
      <w:ins w:id="159" w:author="Author" w:date="2021-01-28T22:11:00Z">
        <w:r w:rsidR="00A12B71">
          <w:t xml:space="preserve"> </w:t>
        </w:r>
      </w:ins>
      <w:del w:id="160" w:author="Author" w:date="2021-01-28T22:18:00Z">
        <w:r w:rsidR="007E3F55" w:rsidRPr="007E3F55" w:rsidDel="00A12B71">
          <w:delText xml:space="preserve"> </w:delText>
        </w:r>
      </w:del>
      <w:r w:rsidR="007E3F55" w:rsidRPr="007E3F55">
        <w:t>Table</w:t>
      </w:r>
      <w:ins w:id="161" w:author="Author" w:date="2021-01-28T22:07:00Z">
        <w:r w:rsidR="00A12B71">
          <w:t>s</w:t>
        </w:r>
      </w:ins>
      <w:r w:rsidR="007E3F55" w:rsidRPr="007E3F55">
        <w:t xml:space="preserve"> </w:t>
      </w:r>
      <w:del w:id="162" w:author="Author" w:date="2021-01-28T21:30:00Z">
        <w:r w:rsidR="007E3F55" w:rsidRPr="007E3F55" w:rsidDel="0000540B">
          <w:delText xml:space="preserve">XX </w:delText>
        </w:r>
      </w:del>
      <w:ins w:id="163" w:author="Author" w:date="2021-01-28T22:07:00Z">
        <w:r w:rsidR="00A12B71">
          <w:t>2 and 3</w:t>
        </w:r>
      </w:ins>
      <w:ins w:id="164" w:author="Author" w:date="2021-01-28T21:30:00Z">
        <w:r w:rsidR="0000540B" w:rsidRPr="007E3F55">
          <w:t xml:space="preserve"> </w:t>
        </w:r>
      </w:ins>
      <w:r w:rsidR="007E3F55" w:rsidRPr="007E3F55">
        <w:t>provides a detailed summary of the number of lithics per raw material included</w:t>
      </w:r>
      <w:r w:rsidR="007E3F55">
        <w:t>. In addition</w:t>
      </w:r>
      <w:r>
        <w:t xml:space="preserve"> </w:t>
      </w:r>
      <w:r w:rsidR="007E3F55">
        <w:t xml:space="preserve">to the previously published technological analysis, the cores were also categorized using </w:t>
      </w:r>
      <w:del w:id="165" w:author="Author" w:date="2021-01-28T22:09:00Z">
        <w:r w:rsidR="007E3F55" w:rsidDel="00A12B71">
          <w:delText>the d</w:delText>
        </w:r>
        <w:commentRangeStart w:id="166"/>
        <w:r w:rsidR="007E3F55" w:rsidDel="00A12B71">
          <w:delText>iachriti</w:delText>
        </w:r>
        <w:commentRangeEnd w:id="166"/>
        <w:r w:rsidR="00091DD3" w:rsidDel="00A12B71">
          <w:rPr>
            <w:rStyle w:val="CommentReference"/>
            <w:rFonts w:asciiTheme="minorHAnsi" w:hAnsiTheme="minorHAnsi"/>
          </w:rPr>
          <w:commentReference w:id="166"/>
        </w:r>
        <w:r w:rsidR="007E3F55" w:rsidDel="00A12B71">
          <w:delText xml:space="preserve">c types defined by </w:delText>
        </w:r>
      </w:del>
      <w:r w:rsidR="007E3F55">
        <w:t>de la Torra and Mora</w:t>
      </w:r>
      <w:ins w:id="167" w:author="Author" w:date="2021-01-28T22:09:00Z">
        <w:r w:rsidR="00A12B71">
          <w:t xml:space="preserve">’s </w:t>
        </w:r>
      </w:ins>
      <w:r w:rsidR="007E3F55">
        <w:t xml:space="preserve"> </w:t>
      </w:r>
      <w:r w:rsidR="007E3F55">
        <w:fldChar w:fldCharType="begin"/>
      </w:r>
      <w:r w:rsidR="00A12B71">
        <w:instrText xml:space="preserve"> ADDIN ZOTERO_ITEM CSL_CITATION {"citationID":"OSoIux5d","properties":{"formattedCitation":"(2005)","plainCitation":"(2005)","noteIndex":0},"citationItems":[{"id":2472,"uris":["http://zotero.org/groups/2359949/items/XV9BP7TP"],"uri":["http://zotero.org/groups/2359949/items/XV9BP7TP"],"itemData":{"id":2472,"type":"book","event-place":"Liege","publisher":"Service de Prehistoire, Universite de Liege","publisher-place":"Liege","title":"Technological Strategies in the Lower Pleistocene at Olduvai Beds I and II","author":[{"family":"Torre","given":"Ignacio","non-dropping-particle":"de la"},{"family":"Mora","given":"Rafael"}],"issued":{"date-parts":[["2005"]]}},"suppress-author":true}],"schema":"https://github.com/citation-style-language/schema/raw/master/csl-citation.json"} </w:instrText>
      </w:r>
      <w:r w:rsidR="007E3F55">
        <w:fldChar w:fldCharType="separate"/>
      </w:r>
      <w:r w:rsidR="00A12B71">
        <w:rPr>
          <w:rFonts w:cs="Times New Roman"/>
        </w:rPr>
        <w:t>(2005)</w:t>
      </w:r>
      <w:r w:rsidR="007E3F55">
        <w:fldChar w:fldCharType="end"/>
      </w:r>
      <w:ins w:id="168" w:author="Author" w:date="2021-01-28T22:10:00Z">
        <w:r w:rsidR="00A12B71">
          <w:t xml:space="preserve"> idealized schemes of free-hand core reduction </w:t>
        </w:r>
      </w:ins>
      <w:r w:rsidR="00A12B71">
        <w:fldChar w:fldCharType="begin"/>
      </w:r>
      <w:r w:rsidR="00A12B71">
        <w:instrText xml:space="preserve"> ADDIN ZOTERO_ITEM CSL_CITATION {"citationID":"eFPdcXI2","properties":{"formattedCitation":"(de la Torre Ignacio, 2011)","plainCitation":"(de la Torre Ignacio, 2011)","noteIndex":0},"citationItems":[{"id":22,"uris":["http://zotero.org/users/2042166/items/PMXTPAUK"],"uri":["http://zotero.org/users/2042166/items/PMXTPAUK"],"itemData":{"id":22,"type":"article-journal","abstract":"The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A12B71">
        <w:fldChar w:fldCharType="separate"/>
      </w:r>
      <w:r w:rsidR="00A12B71">
        <w:rPr>
          <w:noProof/>
        </w:rPr>
        <w:t>(de la Torre Ignacio, 2011)</w:t>
      </w:r>
      <w:r w:rsidR="00A12B71">
        <w:fldChar w:fldCharType="end"/>
      </w:r>
      <w:r w:rsidR="00727E03">
        <w:t>.</w:t>
      </w:r>
      <w:r w:rsidR="007E3F55">
        <w:t xml:space="preserve"> </w:t>
      </w:r>
      <w:ins w:id="169" w:author="Author" w:date="2021-01-28T22:18:00Z">
        <w:r w:rsidR="00A12B71">
          <w:t>These measurements provided a means by which to characterize the assemblage in terms of core and flake utilization</w:t>
        </w:r>
        <w:r w:rsidR="00C141A5">
          <w:t xml:space="preserve"> using measur</w:t>
        </w:r>
      </w:ins>
      <w:ins w:id="170" w:author="Author" w:date="2021-01-28T22:19:00Z">
        <w:r w:rsidR="00C141A5">
          <w:t>es of core reduction intensity,</w:t>
        </w:r>
      </w:ins>
      <w:ins w:id="171" w:author="Author" w:date="2021-01-28T22:22:00Z">
        <w:r w:rsidR="00C141A5">
          <w:t xml:space="preserve"> flake sequence and edge to ma</w:t>
        </w:r>
      </w:ins>
      <w:ins w:id="172" w:author="Author" w:date="2021-01-28T22:23:00Z">
        <w:r w:rsidR="00C141A5">
          <w:t>ss ratios</w:t>
        </w:r>
      </w:ins>
      <w:ins w:id="173" w:author="Author" w:date="2021-01-28T22:18:00Z">
        <w:r w:rsidR="00A12B71">
          <w:t xml:space="preserve">. </w:t>
        </w:r>
        <w:r w:rsidR="00A12B71" w:rsidRPr="007E3F55">
          <w:t xml:space="preserve"> </w:t>
        </w:r>
      </w:ins>
      <w:del w:id="174" w:author="Author" w:date="2021-01-28T22:11:00Z">
        <w:r w:rsidR="00F91F87" w:rsidDel="00A12B71">
          <w:delText>Continuous and ordinal variables</w:delText>
        </w:r>
        <w:r w:rsidR="00727E03" w:rsidDel="00A12B71">
          <w:delText xml:space="preserve"> were used to predict the reduction intensity of the cores and the flake sequence number </w:delText>
        </w:r>
        <w:r w:rsidR="00F91F87" w:rsidDel="00A12B71">
          <w:delText xml:space="preserve">for </w:delText>
        </w:r>
        <w:r w:rsidR="00727E03" w:rsidDel="00A12B71">
          <w:delText xml:space="preserve">the flakes. </w:delText>
        </w:r>
      </w:del>
    </w:p>
    <w:p w14:paraId="3F4B98C3" w14:textId="2E0E2471" w:rsidR="00727E03" w:rsidRPr="00FF430F" w:rsidRDefault="00727E03" w:rsidP="00FF430F">
      <w:pPr>
        <w:pStyle w:val="BodyText"/>
        <w:spacing w:line="480" w:lineRule="auto"/>
        <w:rPr>
          <w:i/>
        </w:rPr>
      </w:pPr>
      <w:r w:rsidRPr="00FF430F">
        <w:rPr>
          <w:i/>
        </w:rPr>
        <w:t>2.2 Estimating Core Reduction Intensity</w:t>
      </w:r>
    </w:p>
    <w:p w14:paraId="0F774132" w14:textId="00650AB6" w:rsidR="00727E03" w:rsidRPr="00FF2B7A" w:rsidRDefault="00727E03" w:rsidP="00FF430F">
      <w:pPr>
        <w:pStyle w:val="BodyText"/>
        <w:spacing w:before="0" w:after="0" w:line="480" w:lineRule="auto"/>
        <w:ind w:firstLine="0"/>
      </w:pPr>
      <w:r>
        <w:tab/>
      </w:r>
      <w:r w:rsidR="00935FDE">
        <w:t xml:space="preserve">The reduction intensity of cores influences a variety of attributes that interact throughout the reduction sequence </w:t>
      </w:r>
      <w:r w:rsidR="00935FDE">
        <w:fldChar w:fldCharType="begin"/>
      </w:r>
      <w:r w:rsidR="00935FDE">
        <w:instrText xml:space="preserve"> ADDIN ZOTERO_ITEM CSL_CITATION {"citationID":"jisy1eNR","properties":{"formattedCitation":"(Douglass et al., 2018)","plainCitation":"(Douglass et al., 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fldChar w:fldCharType="separate"/>
      </w:r>
      <w:r w:rsidR="00935FDE">
        <w:rPr>
          <w:noProof/>
        </w:rPr>
        <w:t>(Douglass et al., 2018)</w:t>
      </w:r>
      <w:r w:rsidR="00935FDE">
        <w:fldChar w:fldCharType="end"/>
      </w:r>
      <w:ins w:id="175" w:author="Author" w:date="2021-01-28T22:23:00Z">
        <w:r w:rsidR="00C141A5">
          <w:t xml:space="preserve">. </w:t>
        </w:r>
      </w:ins>
      <w:ins w:id="176" w:author="Author" w:date="2021-01-28T22:24:00Z">
        <w:r w:rsidR="00C141A5">
          <w:t xml:space="preserve">As a result, </w:t>
        </w:r>
      </w:ins>
      <w:del w:id="177" w:author="Author" w:date="2021-01-28T22:23:00Z">
        <w:r w:rsidR="00935FDE" w:rsidDel="00C141A5">
          <w:delText xml:space="preserve"> </w:delText>
        </w:r>
        <w:commentRangeStart w:id="178"/>
        <w:r w:rsidDel="00C141A5">
          <w:delText>Oldowan and</w:delText>
        </w:r>
        <w:r w:rsidR="00935FDE" w:rsidDel="00C141A5">
          <w:delText xml:space="preserve"> </w:delText>
        </w:r>
        <w:commentRangeEnd w:id="178"/>
        <w:r w:rsidR="00F91F87" w:rsidDel="00C141A5">
          <w:rPr>
            <w:rStyle w:val="CommentReference"/>
            <w:rFonts w:asciiTheme="minorHAnsi" w:hAnsiTheme="minorHAnsi"/>
          </w:rPr>
          <w:commentReference w:id="178"/>
        </w:r>
        <w:r w:rsidDel="00C141A5">
          <w:delText xml:space="preserve">Acheulean </w:delText>
        </w:r>
      </w:del>
      <w:r>
        <w:t xml:space="preserve">core reduction intensity </w:t>
      </w:r>
      <w:del w:id="179" w:author="Author" w:date="2021-01-28T22:24:00Z">
        <w:r w:rsidR="00935FDE" w:rsidDel="00C141A5">
          <w:delText>are</w:delText>
        </w:r>
        <w:r w:rsidDel="00C141A5">
          <w:delText xml:space="preserve"> </w:delText>
        </w:r>
      </w:del>
      <w:ins w:id="180" w:author="Author" w:date="2021-01-28T22:24:00Z">
        <w:r w:rsidR="00C141A5">
          <w:t xml:space="preserve">is </w:t>
        </w:r>
      </w:ins>
      <w:r w:rsidR="00935FDE">
        <w:t>understood</w:t>
      </w:r>
      <w:r>
        <w:t xml:space="preserve"> </w:t>
      </w:r>
      <w:r w:rsidR="00935FDE">
        <w:t>from</w:t>
      </w:r>
      <w:r>
        <w:t xml:space="preserve"> </w:t>
      </w:r>
      <w:r w:rsidR="00935FDE">
        <w:t xml:space="preserve">a diversity of </w:t>
      </w:r>
      <w:r w:rsidR="002F785D">
        <w:t xml:space="preserve">variables </w:t>
      </w:r>
      <w:r>
        <w:t>ranging from mass</w:t>
      </w:r>
      <w:r w:rsidR="00935FDE">
        <w:t xml:space="preserve">, </w:t>
      </w:r>
      <w:r>
        <w:t>the number of flake scars</w:t>
      </w:r>
      <w:r w:rsidR="00935FDE">
        <w:t>,</w:t>
      </w:r>
      <w:r>
        <w:t xml:space="preserve"> to more sophisticated methods that </w:t>
      </w:r>
      <w:r w:rsidR="00795D46">
        <w:t>use linear models to estimate the degree to which a core has been reduced</w:t>
      </w:r>
      <w:ins w:id="181" w:author="Author" w:date="2021-01-28T22:24:00Z">
        <w:r w:rsidR="00C141A5">
          <w:t xml:space="preserve"> </w:t>
        </w:r>
      </w:ins>
      <w:commentRangeStart w:id="182"/>
      <w:r w:rsidR="00C141A5">
        <w:fldChar w:fldCharType="begin"/>
      </w:r>
      <w:r w:rsidR="00C141A5">
        <w:instrText xml:space="preserve"> ADDIN ZOTERO_ITEM CSL_CITATION {"citationID":"iSmb7ukW","properties":{"formattedCitation":"(Toth, 1985; Potts, 1991; Clarkson, 2013; Douglass et al., 2018)","plainCitation":"(Toth, 1985; Potts, 1991; Clarkson, 2013; Douglass et al., 2018)","noteIndex":0},"citationItems":[{"id":156,"uris":["http://zotero.org/users/2042166/items/BQI73PP2"],"uri":["http://zotero.org/users/2042166/items/BQI73PP2"],"itemData":{"id":156,"type":"article-journal","abstract":"Early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339,"uris":["http://zotero.org/users/2042166/items/VRX3P659"],"uri":["http://zotero.org/users/2042166/items/VRX3P659"],"itemData":{"id":339,"type":"article-journal","container-title":"Journal of Archaeological Science","DOI":"10.1016/j.jas.2013.06.007","ISSN":"03054403","issue":"12","language":"en","page":"4348-4357","source":"DOI.org (Crossref)","title":"Measuring core reduction using 3D flake scar density: a test case of changing core reduction at Klasies River Mouth, South Africa","title-short":"Measuring core reduction using 3D flake scar density","volume":"40","author":[{"family":"Clarkson","given":"Chris"}],"issued":{"date-parts":[["2013",12]]}}},{"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C141A5">
        <w:fldChar w:fldCharType="separate"/>
      </w:r>
      <w:r w:rsidR="00C141A5">
        <w:rPr>
          <w:noProof/>
        </w:rPr>
        <w:t>(Toth, 1985; Potts, 1991; Clarkson, 2013; Douglass et al., 2018)</w:t>
      </w:r>
      <w:r w:rsidR="00C141A5">
        <w:fldChar w:fldCharType="end"/>
      </w:r>
      <w:commentRangeEnd w:id="182"/>
      <w:r w:rsidR="00C141A5">
        <w:rPr>
          <w:rStyle w:val="CommentReference"/>
          <w:rFonts w:asciiTheme="minorHAnsi" w:hAnsiTheme="minorHAnsi"/>
        </w:rPr>
        <w:commentReference w:id="182"/>
      </w:r>
      <w:r w:rsidR="00795D46">
        <w:t xml:space="preserve">. Simple measures such as mass and the number of flake scars are not always appropriate </w:t>
      </w:r>
      <w:r w:rsidR="00935FDE">
        <w:t>because</w:t>
      </w:r>
      <w:r w:rsidR="00795D46">
        <w:t xml:space="preserve"> nodules selected</w:t>
      </w:r>
      <w:r w:rsidR="00E7487F">
        <w:t xml:space="preserve"> </w:t>
      </w:r>
      <w:r w:rsidR="00795D46">
        <w:t xml:space="preserve">for exploitation are sometimes not similar in size. This </w:t>
      </w:r>
      <w:r w:rsidR="00B75EB4">
        <w:t xml:space="preserve">is </w:t>
      </w:r>
      <w:r w:rsidR="00795D46">
        <w:t>particularly the case at Kanjera South</w:t>
      </w:r>
      <w:r w:rsidR="00B75EB4">
        <w:t>,</w:t>
      </w:r>
      <w:r w:rsidR="00795D46">
        <w:t xml:space="preserve"> where toolstones originate from a variety of sources and c</w:t>
      </w:r>
      <w:r w:rsidR="00DF30D3">
        <w:t xml:space="preserve">an vary </w:t>
      </w:r>
      <w:r w:rsidR="00DF30D3">
        <w:lastRenderedPageBreak/>
        <w:t xml:space="preserve">substantially in </w:t>
      </w:r>
      <w:r w:rsidR="00F91F87">
        <w:t xml:space="preserve">blank </w:t>
      </w:r>
      <w:r w:rsidR="00DF30D3">
        <w:t>size</w:t>
      </w:r>
      <w:r w:rsidR="00C141A5">
        <w:t xml:space="preserve"> </w:t>
      </w:r>
      <w:r w:rsidR="00C141A5">
        <w:fldChar w:fldCharType="begin"/>
      </w:r>
      <w:r w:rsidR="00C141A5">
        <w:instrText xml:space="preserve"> ADDIN ZOTERO_ITEM CSL_CITATION {"citationID":"8hBtmh0M","properties":{"formattedCitation":"(Braun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fldChar w:fldCharType="separate"/>
      </w:r>
      <w:r w:rsidR="00C141A5">
        <w:rPr>
          <w:noProof/>
        </w:rPr>
        <w:t>(Braun et al., 2008a)</w:t>
      </w:r>
      <w:r w:rsidR="00C141A5">
        <w:fldChar w:fldCharType="end"/>
      </w:r>
      <w:r w:rsidR="00DF30D3">
        <w:t xml:space="preserve">. </w:t>
      </w:r>
      <w:r w:rsidR="00935FDE">
        <w:t>T</w:t>
      </w:r>
      <w:r w:rsidR="00DF30D3">
        <w:t>he number of flake scars do</w:t>
      </w:r>
      <w:r w:rsidR="00935FDE">
        <w:t>es</w:t>
      </w:r>
      <w:r w:rsidR="00DF30D3">
        <w:t xml:space="preserve"> not reflect a 1 to 1 relationship with reduction intensity</w:t>
      </w:r>
      <w:r w:rsidR="00935FDE">
        <w:t>, because</w:t>
      </w:r>
      <w:r w:rsidR="00DF30D3">
        <w:t xml:space="preserve"> the continuous removal of flakes erase</w:t>
      </w:r>
      <w:r w:rsidR="00935FDE">
        <w:t>s</w:t>
      </w:r>
      <w:r w:rsidR="00DF30D3">
        <w:t xml:space="preserve"> evidence of previous rem</w:t>
      </w:r>
      <w:commentRangeStart w:id="183"/>
      <w:commentRangeStart w:id="184"/>
      <w:r w:rsidR="00DF30D3">
        <w:t>oval</w:t>
      </w:r>
      <w:commentRangeEnd w:id="183"/>
      <w:r w:rsidR="00F91F87">
        <w:rPr>
          <w:rStyle w:val="CommentReference"/>
          <w:rFonts w:asciiTheme="minorHAnsi" w:hAnsiTheme="minorHAnsi"/>
        </w:rPr>
        <w:commentReference w:id="183"/>
      </w:r>
      <w:commentRangeEnd w:id="184"/>
      <w:r w:rsidR="00FF430F">
        <w:rPr>
          <w:rStyle w:val="CommentReference"/>
          <w:rFonts w:asciiTheme="minorHAnsi" w:hAnsiTheme="minorHAnsi"/>
        </w:rPr>
        <w:commentReference w:id="184"/>
      </w:r>
      <w:r w:rsidR="00DF30D3">
        <w:t>s</w:t>
      </w:r>
      <w:r w:rsidR="00B86AEE">
        <w:t xml:space="preserve"> </w:t>
      </w:r>
      <w:r w:rsidR="00B86AEE">
        <w:fldChar w:fldCharType="begin"/>
      </w:r>
      <w:r w:rsidR="00C141A5">
        <w:instrText xml:space="preserve"> ADDIN ZOTERO_ITEM CSL_CITATION {"citationID":"RjFLar5P","properties":{"formattedCitation":"(Braun et al., 2005; Moore and Perston, 2016)","plainCitation":"(Braun et al., 2005; Moore and Perston, 2016)","noteIndex":0},"citationItems":[{"id":2476,"uris":["http://zotero.org/groups/2359949/items/R6PW6M97"],"uri":["http://zotero.org/groups/2359949/items/R6PW6M97"],"itemData":{"id":2476,"type":"article-journal","container-title":"Journal of Human Evolution","issue":"5","journalAbbreviation":"J. Hum. Evol.","page":"525-531","title":"Flake recovery rates and inferences of Oldowan hominin behavior: a response to","volume":"48","author":[{"family":"Braun","given":"D. R."},{"family":"Tactikos","given":"J. C."},{"family":"Ferraro","given":"J. V."},{"family":"Harris","given":"J. W. K."}],"issued":{"date-parts":[["2005"]]}}},{"id":363,"uris":["http://zotero.org/users/2042166/items/6RM3FBXW"],"uri":["http://zotero.org/users/2042166/items/6RM3FBXW"],"itemData":{"id":363,"type":"article-journal","container-title":"PLOS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fldChar w:fldCharType="separate"/>
      </w:r>
      <w:r w:rsidR="00C141A5">
        <w:rPr>
          <w:noProof/>
        </w:rPr>
        <w:t>(Braun et al., 2005; Moore and Perston, 2016)</w:t>
      </w:r>
      <w:r w:rsidR="00B86AEE">
        <w:fldChar w:fldCharType="end"/>
      </w:r>
      <w:r w:rsidR="00B86AEE">
        <w:t>.</w:t>
      </w:r>
      <w:r w:rsidR="00DF30D3">
        <w:t xml:space="preserve"> As a result, multi-variate estimates of core reduction intensity provide a </w:t>
      </w:r>
      <w:r w:rsidR="00F91F87">
        <w:t>mechanism to simultaneously</w:t>
      </w:r>
      <w:r w:rsidR="00DF30D3">
        <w:t xml:space="preserve"> consider a suite of </w:t>
      </w:r>
      <w:ins w:id="185" w:author="Author" w:date="2021-01-28T22:27:00Z">
        <w:r w:rsidR="00C141A5">
          <w:t>attributes as opposed to a single variable</w:t>
        </w:r>
      </w:ins>
      <w:del w:id="186" w:author="Author" w:date="2021-01-28T22:27:00Z">
        <w:r w:rsidR="00DF30D3" w:rsidDel="00C141A5">
          <w:delText>variables</w:delText>
        </w:r>
      </w:del>
      <w:r w:rsidR="00DF30D3">
        <w:t xml:space="preserve">.  </w:t>
      </w:r>
    </w:p>
    <w:p w14:paraId="5970ACB2" w14:textId="77777777" w:rsidR="00E23D01" w:rsidRDefault="00DF30D3" w:rsidP="002F2FA2">
      <w:pPr>
        <w:pStyle w:val="BodyText"/>
        <w:spacing w:line="480" w:lineRule="auto"/>
        <w:ind w:firstLine="720"/>
        <w:rPr>
          <w:ins w:id="187" w:author="Author" w:date="2021-01-28T22:28:00Z"/>
        </w:rPr>
      </w:pPr>
      <w:r>
        <w:t xml:space="preserve">Here we follow methods outlined by Douglass et al. (2018) to estimate the reduction intensity of individual cores </w:t>
      </w:r>
      <w:r w:rsidR="00F91F87">
        <w:t>to calculate</w:t>
      </w:r>
      <w:r>
        <w:t xml:space="preserve"> the proportion of mass lost prior to its discard</w:t>
      </w:r>
      <w:r w:rsidR="00BB4C39">
        <w:t xml:space="preserve"> using a predictive generalized linear model</w:t>
      </w:r>
      <w:r>
        <w:t>.</w:t>
      </w:r>
      <w:r w:rsidR="00B86AEE">
        <w:t xml:space="preserve"> This model was developed based on the experimental reduction of cobbles collected from the Homa Peninsula, specifically to estimate the reduction intensity of cores recovered from Kanjera South.</w:t>
      </w:r>
      <w:r w:rsidR="00177232">
        <w:t xml:space="preserve"> Estimates of core reduction intensity are accurate within an error range of 10%</w:t>
      </w:r>
      <w:r w:rsidR="00B75EB4">
        <w:t>,</w:t>
      </w:r>
      <w:r w:rsidR="00177232">
        <w:t xml:space="preserve"> and application to a subset of the cores from the Kanjera South assemblage suggests that the model is generally applicable to the broader Kanjera South assemblage. </w:t>
      </w:r>
      <w:r w:rsidR="00F91F87">
        <w:t>To estimate</w:t>
      </w:r>
      <w:r w:rsidR="00177232">
        <w:t xml:space="preserve"> core reduction intensity</w:t>
      </w:r>
      <w:r w:rsidR="00B75EB4">
        <w:t>,</w:t>
      </w:r>
      <w:r w:rsidR="00177232">
        <w:t xml:space="preserve"> the </w:t>
      </w:r>
      <w:r w:rsidR="00BB4C39">
        <w:t>model considers</w:t>
      </w:r>
      <w:r w:rsidR="00B75EB4">
        <w:t xml:space="preserve"> </w:t>
      </w:r>
      <w:r w:rsidR="00BB4C39">
        <w:t>the number of flake scars, exploitation surfaces, the number of exploitation surface convergences, the proportion of cortex, and average platform angle.</w:t>
      </w:r>
      <w:r w:rsidR="00BB4C39" w:rsidDel="006A733A">
        <w:t xml:space="preserve"> </w:t>
      </w:r>
      <w:r w:rsidR="008516AD">
        <w:t xml:space="preserve">Although the definition of the </w:t>
      </w:r>
      <w:r w:rsidR="00AE1146">
        <w:t>aforementioned</w:t>
      </w:r>
      <w:r w:rsidR="008516AD">
        <w:t xml:space="preserve"> attributes are outlined in Douglass et al. (2018), they are worth summarizing here.</w:t>
      </w:r>
    </w:p>
    <w:p w14:paraId="1C70AD01" w14:textId="2DFB3F74" w:rsidR="00BB4C39" w:rsidRDefault="008516AD" w:rsidP="002F2FA2">
      <w:pPr>
        <w:pStyle w:val="BodyText"/>
        <w:spacing w:line="480" w:lineRule="auto"/>
        <w:ind w:firstLine="720"/>
      </w:pPr>
      <w:r>
        <w:t xml:space="preserve"> </w:t>
      </w:r>
      <w:r w:rsidR="00232C7D">
        <w:t xml:space="preserve">The </w:t>
      </w:r>
      <w:commentRangeStart w:id="188"/>
      <w:r w:rsidR="00232C7D" w:rsidRPr="002F2FA2">
        <w:rPr>
          <w:iCs/>
        </w:rPr>
        <w:t>number of flake scars</w:t>
      </w:r>
      <w:r w:rsidR="00232C7D">
        <w:t xml:space="preserve"> </w:t>
      </w:r>
      <w:commentRangeEnd w:id="188"/>
      <w:r w:rsidR="006F7FF8">
        <w:rPr>
          <w:rStyle w:val="CommentReference"/>
          <w:rFonts w:asciiTheme="minorHAnsi" w:hAnsiTheme="minorHAnsi"/>
        </w:rPr>
        <w:commentReference w:id="188"/>
      </w:r>
      <w:r w:rsidR="00232C7D">
        <w:t xml:space="preserve">intuitively refers to the number of previous flake removals present on the core. The </w:t>
      </w:r>
      <w:r w:rsidR="00232C7D" w:rsidRPr="002F2FA2">
        <w:t>number of exploitation surfaces</w:t>
      </w:r>
      <w:r w:rsidR="00232C7D">
        <w:t xml:space="preserve"> refers to the number of areas of the core where flakes were removed along a similar axis. This variable is related to core rotation which is argued to increase as core reduction increases (e.g. Delagnes and Roche 2005). The </w:t>
      </w:r>
      <w:r w:rsidR="00232C7D" w:rsidRPr="002F2FA2">
        <w:t>number of exploitation surface convergences</w:t>
      </w:r>
      <w:r w:rsidR="00232C7D">
        <w:t xml:space="preserve"> documents the number of times different exploitation surfaces intersect with each other</w:t>
      </w:r>
      <w:r w:rsidR="00232C7D" w:rsidRPr="00FF2B7A">
        <w:t>. Throughout reduction</w:t>
      </w:r>
      <w:r w:rsidR="00B75EB4">
        <w:t>,</w:t>
      </w:r>
      <w:r w:rsidR="00232C7D" w:rsidRPr="00FF2B7A">
        <w:t xml:space="preserve"> exploitation surfaces with different flaking axes tend to converge (Braun 2005, Douglass et al 2017). </w:t>
      </w:r>
      <w:ins w:id="189" w:author="Author" w:date="2021-01-28T22:32:00Z">
        <w:r w:rsidR="00E23D01">
          <w:t>Intuitively, the proportion of cortex refers to</w:t>
        </w:r>
      </w:ins>
      <w:ins w:id="190" w:author="Author" w:date="2021-01-28T22:33:00Z">
        <w:r w:rsidR="00E23D01">
          <w:t xml:space="preserve"> percentage of surface area that is covered in cortex. As flakes are removed from the core</w:t>
        </w:r>
      </w:ins>
      <w:del w:id="191" w:author="Author" w:date="2021-01-28T22:34:00Z">
        <w:r w:rsidR="00232C7D" w:rsidRPr="00FF2B7A" w:rsidDel="00E23D01">
          <w:delText>The</w:delText>
        </w:r>
        <w:r w:rsidR="005F1550" w:rsidDel="00E23D01">
          <w:delText xml:space="preserve">refore, </w:delText>
        </w:r>
        <w:r w:rsidR="00232C7D" w:rsidRPr="00FF2B7A" w:rsidDel="00E23D01">
          <w:delText>the</w:delText>
        </w:r>
      </w:del>
      <w:r w:rsidR="00232C7D" w:rsidRPr="00FF2B7A">
        <w:t xml:space="preserve"> total proportion </w:t>
      </w:r>
      <w:ins w:id="192" w:author="Author" w:date="2021-01-28T22:34:00Z">
        <w:r w:rsidR="00E23D01">
          <w:t xml:space="preserve">of cortex remaining on core’s surface </w:t>
        </w:r>
      </w:ins>
      <w:del w:id="193" w:author="Author" w:date="2021-01-28T22:34:00Z">
        <w:r w:rsidR="00232C7D" w:rsidRPr="00FF2B7A" w:rsidDel="00E23D01">
          <w:delText xml:space="preserve">of the core that </w:delText>
        </w:r>
        <w:commentRangeStart w:id="194"/>
        <w:r w:rsidR="00232C7D" w:rsidRPr="00FF2B7A" w:rsidDel="00E23D01">
          <w:delText xml:space="preserve">possesses cortical surface area will </w:delText>
        </w:r>
      </w:del>
      <w:r w:rsidR="00232C7D" w:rsidRPr="00FF2B7A">
        <w:t>diminish</w:t>
      </w:r>
      <w:ins w:id="195" w:author="Author" w:date="2021-01-28T22:34:00Z">
        <w:r w:rsidR="00E23D01">
          <w:t>es</w:t>
        </w:r>
      </w:ins>
      <w:r w:rsidR="00232C7D" w:rsidRPr="00FF2B7A">
        <w:t xml:space="preserve"> during reduction</w:t>
      </w:r>
      <w:commentRangeEnd w:id="194"/>
      <w:r w:rsidR="00A87C8E">
        <w:rPr>
          <w:rStyle w:val="CommentReference"/>
          <w:rFonts w:asciiTheme="minorHAnsi" w:hAnsiTheme="minorHAnsi"/>
        </w:rPr>
        <w:commentReference w:id="194"/>
      </w:r>
      <w:r w:rsidR="00232C7D">
        <w:t xml:space="preserve">. </w:t>
      </w:r>
      <w:r w:rsidR="00232C7D" w:rsidRPr="002F2FA2">
        <w:t>Average platform angle</w:t>
      </w:r>
      <w:r w:rsidR="00232C7D" w:rsidRPr="00FF2B7A">
        <w:t>,</w:t>
      </w:r>
      <w:r w:rsidR="00232C7D">
        <w:t xml:space="preserve"> measured in degrees, refers to the mean angle between striking surfaces. Various experimental replication studies show that, as this angle approaches 90°, it becomes </w:t>
      </w:r>
      <w:r w:rsidR="00232C7D">
        <w:lastRenderedPageBreak/>
        <w:t xml:space="preserve">increasingly difficult to detach a flake </w:t>
      </w:r>
      <w:del w:id="196" w:author="Author" w:date="2021-01-28T22:34:00Z">
        <w:r w:rsidR="00232C7D" w:rsidDel="00E23D01">
          <w:delText>(Cotterell</w:delText>
        </w:r>
        <w:r w:rsidR="00D014A6" w:rsidDel="00E23D01">
          <w:delText xml:space="preserve"> et al., </w:delText>
        </w:r>
        <w:r w:rsidR="00232C7D" w:rsidDel="00E23D01">
          <w:delText>1985</w:delText>
        </w:r>
      </w:del>
      <w:r w:rsidR="00E23D01">
        <w:fldChar w:fldCharType="begin"/>
      </w:r>
      <w:r w:rsidR="00E23D01">
        <w:instrText xml:space="preserve"> ADDIN ZOTERO_ITEM CSL_CITATION {"citationID":"FFXRvIkZ","properties":{"formattedCitation":"(Cotterell et al., 1985)","plainCitation":"(Cotterell et al., 1985)","noteIndex":0},"citationItems":[{"id":322,"uris":["http://zotero.org/users/2042166/items/P7WPDER4"],"uri":["http://zotero.org/users/2042166/items/P7WPDER4"],"itemData":{"id":322,"type":"article-journal","abstract":"Flaked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stone.","container-title":"International Journal of Fracture","DOI":"10.1007/BF00125471","ISSN":"0376-9429, 1573-2673","issue":"4","journalAbbreviation":"Int J Fract","language":"en","page":"205-221","source":"DOI.org (Crossref)","title":"The essential mechanics of conchoidal flaking","volume":"29","author":[{"family":"Cotterell","given":"B."},{"family":"Kamminga","given":"J."},{"family":"Dickson","given":"F. P."}],"issued":{"date-parts":[["1985",12]]}}}],"schema":"https://github.com/citation-style-language/schema/raw/master/csl-citation.json"} </w:instrText>
      </w:r>
      <w:r w:rsidR="00E23D01">
        <w:fldChar w:fldCharType="separate"/>
      </w:r>
      <w:r w:rsidR="00E23D01">
        <w:rPr>
          <w:noProof/>
        </w:rPr>
        <w:t>(Cotterell et al., 1985)</w:t>
      </w:r>
      <w:r w:rsidR="00E23D01">
        <w:fldChar w:fldCharType="end"/>
      </w:r>
      <w:del w:id="197" w:author="Author" w:date="2021-01-28T22:34:00Z">
        <w:r w:rsidR="00232C7D" w:rsidDel="00E23D01">
          <w:delText>)</w:delText>
        </w:r>
      </w:del>
      <w:r w:rsidR="00232C7D">
        <w:t xml:space="preserve">. </w:t>
      </w:r>
      <w:r w:rsidR="005F1550">
        <w:t>Thus</w:t>
      </w:r>
      <w:r w:rsidR="00232C7D">
        <w:t xml:space="preserve">, as a core approaches exhaustion, the platform angles on the core are likely to approach 90°. </w:t>
      </w:r>
      <w:r w:rsidR="00177232">
        <w:t xml:space="preserve">More details regarding the specification of the model and </w:t>
      </w:r>
      <w:r w:rsidR="00A87C8E">
        <w:t xml:space="preserve">associated </w:t>
      </w:r>
      <w:r w:rsidR="00177232">
        <w:t xml:space="preserve">lithic attributes can be found in Douglass et al. (2018). </w:t>
      </w:r>
    </w:p>
    <w:p w14:paraId="6A74E466" w14:textId="6682F2F7" w:rsidR="001A42AA" w:rsidRDefault="006F7FF8" w:rsidP="002F2FA2">
      <w:pPr>
        <w:pStyle w:val="Heading2"/>
        <w:spacing w:before="180" w:after="180" w:line="480" w:lineRule="auto"/>
      </w:pPr>
      <w:bookmarkStart w:id="198" w:name="flake-sequence-estimates"/>
      <w:r>
        <w:t xml:space="preserve">2.2.  </w:t>
      </w:r>
      <w:r w:rsidR="00232C7D">
        <w:t>Flake Sequence Estimates</w:t>
      </w:r>
      <w:bookmarkEnd w:id="198"/>
    </w:p>
    <w:p w14:paraId="2EDED3C1" w14:textId="44AF552F" w:rsidR="008516AD" w:rsidRDefault="00177232">
      <w:pPr>
        <w:pStyle w:val="FirstParagraph"/>
        <w:spacing w:line="480" w:lineRule="auto"/>
      </w:pPr>
      <w:r>
        <w:t>Flake sequence can be general</w:t>
      </w:r>
      <w:r w:rsidR="00A87C8E">
        <w:t>ly</w:t>
      </w:r>
      <w:r>
        <w:t xml:space="preserve"> defined as the order</w:t>
      </w:r>
      <w:r w:rsidR="008516AD">
        <w:t xml:space="preserve"> number</w:t>
      </w:r>
      <w:r>
        <w:t xml:space="preserve"> that a </w:t>
      </w:r>
      <w:r w:rsidR="008516AD">
        <w:t xml:space="preserve">given </w:t>
      </w:r>
      <w:r>
        <w:t>flake was removed from the core.</w:t>
      </w:r>
      <w:r w:rsidR="008516AD">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ins w:id="199" w:author="Author" w:date="2021-01-28T22:35:00Z">
        <w:r w:rsidR="00E23D01">
          <w:t xml:space="preserve"> </w:t>
        </w:r>
      </w:ins>
      <w:r w:rsidR="00E23D01">
        <w:fldChar w:fldCharType="begin"/>
      </w:r>
      <w:r w:rsidR="00E23D01">
        <w:instrText xml:space="preserve"> ADDIN ZOTERO_ITEM CSL_CITATION {"citationID":"2vU62LDv","properties":{"formattedCitation":"(Toth, 1985, 1987)","plainCitation":"(Toth, 1985, 1987)","noteIndex":0},"citationItems":[{"id":156,"uris":["http://zotero.org/users/2042166/items/BQI73PP2"],"uri":["http://zotero.org/users/2042166/items/BQI73PP2"],"itemData":{"id":156,"type":"article-journal","abstract":"Early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model","volume":"16","author":[{"family":"Toth","given":"Nicholas"}],"issued":{"date-parts":[["1987"]]}}}],"schema":"https://github.com/citation-style-language/schema/raw/master/csl-citation.json"} </w:instrText>
      </w:r>
      <w:r w:rsidR="00E23D01">
        <w:fldChar w:fldCharType="separate"/>
      </w:r>
      <w:r w:rsidR="00E23D01">
        <w:rPr>
          <w:noProof/>
        </w:rPr>
        <w:t>(Toth, 1985, 1987)</w:t>
      </w:r>
      <w:r w:rsidR="00E23D01">
        <w:fldChar w:fldCharType="end"/>
      </w:r>
      <w:r w:rsidR="008516AD">
        <w:t>. For example, if sequence values from the beginning of the reduction sequence (i.e. the 1</w:t>
      </w:r>
      <w:r w:rsidR="008516AD" w:rsidRPr="002F2FA2">
        <w:rPr>
          <w:vertAlign w:val="superscript"/>
        </w:rPr>
        <w:t>st</w:t>
      </w:r>
      <w:r w:rsidR="008516AD">
        <w:t>, 2</w:t>
      </w:r>
      <w:r w:rsidR="008516AD" w:rsidRPr="002F2FA2">
        <w:rPr>
          <w:vertAlign w:val="superscript"/>
        </w:rPr>
        <w:t>nd</w:t>
      </w:r>
      <w:r w:rsidR="008516AD">
        <w:t>, 3</w:t>
      </w:r>
      <w:r w:rsidR="008516AD" w:rsidRPr="002F2FA2">
        <w:rPr>
          <w:vertAlign w:val="superscript"/>
        </w:rPr>
        <w:t>rd</w:t>
      </w:r>
      <w:r w:rsidR="008516AD">
        <w:t xml:space="preserve"> flakes removed) are absent from the flake assemblage th</w:t>
      </w:r>
      <w:r w:rsidR="005F1550">
        <w:t xml:space="preserve">is could indicate </w:t>
      </w:r>
      <w:r w:rsidR="008516AD">
        <w:t xml:space="preserve">that </w:t>
      </w:r>
      <w:r w:rsidR="005F1550">
        <w:t>early stage flakes</w:t>
      </w:r>
      <w:r w:rsidR="008516AD">
        <w:t xml:space="preserve"> were discarded prior to the core’s arrival at the site</w:t>
      </w:r>
      <w:r w:rsidR="005F1550">
        <w:t>,</w:t>
      </w:r>
      <w:r w:rsidR="008516AD">
        <w:t xml:space="preserve"> or were removed off site. </w:t>
      </w:r>
      <w:r>
        <w:t xml:space="preserve"> </w:t>
      </w:r>
      <w:r w:rsidR="00232C7D">
        <w:t>In the Early Stone Age, flake sequences are most commonly characterized using</w:t>
      </w:r>
      <w:r w:rsidR="008516AD">
        <w:t xml:space="preserve"> a </w:t>
      </w:r>
      <w:r w:rsidR="00EA125D">
        <w:t>six-category</w:t>
      </w:r>
      <w:r w:rsidR="008516AD">
        <w:t xml:space="preserve"> classification system (more colloquially known as Toth types)</w:t>
      </w:r>
      <w:r w:rsidR="00232C7D">
        <w:t xml:space="preserve">, </w:t>
      </w:r>
      <w:r w:rsidR="008516AD">
        <w:t xml:space="preserve">based on the </w:t>
      </w:r>
      <w:r w:rsidR="00232C7D">
        <w:t>presence of cortex on a flake’s platform and</w:t>
      </w:r>
      <w:r w:rsidR="00A87C8E">
        <w:t>/or</w:t>
      </w:r>
      <w:r w:rsidR="00232C7D">
        <w:t xml:space="preserve"> dorsal surface (Toth</w:t>
      </w:r>
      <w:r w:rsidR="00D014A6">
        <w:t>,</w:t>
      </w:r>
      <w:r w:rsidR="00232C7D">
        <w:t xml:space="preserve"> 1985). </w:t>
      </w:r>
    </w:p>
    <w:p w14:paraId="216B0FB2" w14:textId="47A98276" w:rsidR="001A42AA" w:rsidRDefault="00232C7D">
      <w:pPr>
        <w:pStyle w:val="FirstParagraph"/>
        <w:spacing w:line="480" w:lineRule="auto"/>
      </w:pPr>
      <w:r>
        <w:t xml:space="preserve">Here we follow </w:t>
      </w:r>
      <w:r w:rsidR="00EA125D">
        <w:t xml:space="preserve">Braun </w:t>
      </w:r>
      <w:r>
        <w:t xml:space="preserve">et al. (2008), </w:t>
      </w:r>
      <w:r w:rsidR="00EA125D">
        <w:t xml:space="preserve">which uses </w:t>
      </w:r>
      <w:r>
        <w:t xml:space="preserve">a multi-linear model to estimate flake sequence values. This methodology is specifically focused on understanding the approximate location of a flake within a reduction sequence. Unlike Toth’s flake types, which is focused on relative sequence information,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clearly outlined in </w:t>
      </w:r>
      <w:r w:rsidR="00AE1146">
        <w:t xml:space="preserve">Braun </w:t>
      </w:r>
      <w:r>
        <w:t>et al. (2008</w:t>
      </w:r>
      <w:r w:rsidR="006F7FF8">
        <w:t xml:space="preserve">: </w:t>
      </w:r>
      <w:r>
        <w:t xml:space="preserve">2156, </w:t>
      </w:r>
      <w:r w:rsidR="006F7FF8">
        <w:t xml:space="preserve">Fig </w:t>
      </w:r>
      <w:r>
        <w:t>3). Before the sequence number can be estimated, the number of flake scars and amount of dorsal cortex must be divided by the log of the surface area of the flake</w:t>
      </w:r>
      <w:r w:rsidR="00AE1146">
        <w:t xml:space="preserve"> </w:t>
      </w:r>
      <w:r w:rsidR="00AE1146">
        <w:fldChar w:fldCharType="begin"/>
      </w:r>
      <w:r w:rsidR="005941E7">
        <w:instrText xml:space="preserve"> ADDIN ZOTERO_ITEM CSL_CITATION {"citationID":"jIEfatOO","properties":{"formattedCitation":"(Braun et al., 2008c)","plainCitation":"(Braun et al., 2008c)","noteIndex":0},"citationItems":[{"id":659,"uris":["http://zotero.org/users/2042166/items/QAU2HZQR"],"uri":["http://zotero.org/users/2042166/items/QAU2HZQR"],"itemData":{"id":659,"type":"article-journal","abstract":"Transport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t xml:space="preserve">. These variables are then used by the predictive model to estimate the flake sequence number. Flake sequence estimates have a maximum error between +/- 8 sequences. </w:t>
      </w:r>
      <w:del w:id="200" w:author="Author" w:date="2021-01-28T22:37:00Z">
        <w:r w:rsidDel="00E23D01">
          <w:lastRenderedPageBreak/>
          <w:delText>However</w:delText>
        </w:r>
      </w:del>
      <w:ins w:id="201" w:author="Author" w:date="2021-01-28T22:37:00Z">
        <w:r w:rsidR="00E23D01">
          <w:t>Despite th</w:t>
        </w:r>
      </w:ins>
      <w:ins w:id="202" w:author="Author" w:date="2021-01-29T21:19:00Z">
        <w:r w:rsidR="000A3860">
          <w:t>is</w:t>
        </w:r>
      </w:ins>
      <w:ins w:id="203" w:author="Author" w:date="2021-01-28T22:37:00Z">
        <w:del w:id="204" w:author="Author" w:date="2021-01-29T21:19:00Z">
          <w:r w:rsidR="00E23D01" w:rsidDel="000A3860">
            <w:delText>e</w:delText>
          </w:r>
        </w:del>
        <w:r w:rsidR="00E23D01">
          <w:t xml:space="preserve"> error</w:t>
        </w:r>
      </w:ins>
      <w:r>
        <w:t xml:space="preserve">, an application of the method to refitting sequences from the Koobi Fora </w:t>
      </w:r>
      <w:r w:rsidR="00A87C8E">
        <w:t>F</w:t>
      </w:r>
      <w:r>
        <w:t>ormation showed it always places flakes in their relative order</w:t>
      </w:r>
      <w:r w:rsidR="00AE1146">
        <w:t xml:space="preserve"> </w:t>
      </w:r>
      <w:r w:rsidR="00AE1146">
        <w:fldChar w:fldCharType="begin"/>
      </w:r>
      <w:r w:rsidR="005941E7">
        <w:instrText xml:space="preserve"> ADDIN ZOTERO_ITEM CSL_CITATION {"citationID":"cHsPT4xd","properties":{"formattedCitation":"(Braun et al., 2008c)","plainCitation":"(Braun et al., 2008c)","noteIndex":0},"citationItems":[{"id":659,"uris":["http://zotero.org/users/2042166/items/QAU2HZQR"],"uri":["http://zotero.org/users/2042166/items/QAU2HZQR"],"itemData":{"id":659,"type":"article-journal","abstract":"Transport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rsidR="00AE1146">
        <w:t xml:space="preserve">. </w:t>
      </w:r>
      <w:r>
        <w:t>Therefore, while information derived from individual flake sequence estimates may be coarse-grained, it remains useful for assemblage scale comparisons.</w:t>
      </w:r>
    </w:p>
    <w:p w14:paraId="2345F60F" w14:textId="076884EB" w:rsidR="001A42AA" w:rsidRDefault="006F7FF8" w:rsidP="002F2FA2">
      <w:pPr>
        <w:pStyle w:val="Heading2"/>
        <w:spacing w:before="180" w:after="180" w:line="480" w:lineRule="auto"/>
      </w:pPr>
      <w:bookmarkStart w:id="205" w:name="edge-to-mass-ratios"/>
      <w:r>
        <w:t xml:space="preserve">2.3.  </w:t>
      </w:r>
      <w:r w:rsidR="00232C7D">
        <w:t>Edge to mass ratio</w:t>
      </w:r>
      <w:bookmarkEnd w:id="205"/>
    </w:p>
    <w:p w14:paraId="4DFD617C" w14:textId="6786F3A8" w:rsidR="001A42AA" w:rsidRDefault="00232C7D">
      <w:pPr>
        <w:pStyle w:val="FirstParagraph"/>
        <w:spacing w:before="0" w:after="0" w:line="480" w:lineRule="auto"/>
      </w:pPr>
      <w:r>
        <w:t>Assuming that most stone tools are produced to create sharp edges, one possible measure is estimating the amount of sharp edge produced per given unit of mass. Technologies that produced a higher amount of edge per volume of material can be considered more efficient</w:t>
      </w:r>
      <w:ins w:id="206" w:author="Author" w:date="2021-01-28T22:38:00Z">
        <w:r w:rsidR="00E23D01">
          <w:t xml:space="preserve"> </w:t>
        </w:r>
      </w:ins>
      <w:r w:rsidR="00E23D01">
        <w:fldChar w:fldCharType="begin"/>
      </w:r>
      <w:r w:rsidR="00E23D01">
        <w:instrText xml:space="preserve"> ADDIN ZOTERO_ITEM CSL_CITATION {"citationID":"52NWDltE","properties":{"formattedCitation":"(Braun and Harris, 2003)","plainCitation":"(Braun and Harris, 2003)","noteIndex":0},"citationItems":[{"id":940,"uris":["http://zotero.org/users/2042166/items/Z7U9CCUC"],"uri":["http://zotero.org/users/2042166/items/Z7U9CCUC"],"itemData":{"id":940,"type":"chapter","language":"en","page":"29","source":"Zotero","title":"Technological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E23D01">
        <w:fldChar w:fldCharType="separate"/>
      </w:r>
      <w:r w:rsidR="00E23D01">
        <w:rPr>
          <w:noProof/>
        </w:rPr>
        <w:t>(Braun and Harris, 2003)</w:t>
      </w:r>
      <w:r w:rsidR="00E23D01">
        <w:fldChar w:fldCharType="end"/>
      </w:r>
      <w:ins w:id="207" w:author="Author" w:date="2021-01-28T22:38:00Z">
        <w:r w:rsidR="00E23D01">
          <w:t xml:space="preserve">. </w:t>
        </w:r>
      </w:ins>
      <w:del w:id="208" w:author="Author" w:date="2021-01-28T22:38:00Z">
        <w:r w:rsidDel="00E23D01">
          <w:delText xml:space="preserve"> (Braun and Harris</w:delText>
        </w:r>
        <w:r w:rsidR="00D014A6" w:rsidDel="00E23D01">
          <w:delText>,</w:delText>
        </w:r>
        <w:r w:rsidDel="00E23D01">
          <w:delText xml:space="preserve"> 2003). </w:delText>
        </w:r>
      </w:del>
      <w:r>
        <w:t>Here we use a measure of edge that is based on tracing the edge of whole flakes</w:t>
      </w:r>
      <w:r w:rsidR="00A87C8E">
        <w:t xml:space="preserve"> from digital images</w:t>
      </w:r>
      <w:r>
        <w:t xml:space="preserve"> (Braun and Harris</w:t>
      </w:r>
      <w:r w:rsidR="00D014A6">
        <w:t>,</w:t>
      </w:r>
      <w:r>
        <w:t xml:space="preserve"> 200</w:t>
      </w:r>
      <w:ins w:id="209" w:author="Author" w:date="2021-01-28T22:39:00Z">
        <w:r w:rsidR="00610656">
          <w:t>3,</w:t>
        </w:r>
      </w:ins>
      <w:del w:id="210" w:author="Author" w:date="2021-01-28T22:39:00Z">
        <w:r w:rsidDel="00610656">
          <w:delText>3; Isaac and Isaac 1997</w:delText>
        </w:r>
      </w:del>
      <w:r>
        <w:t>).</w:t>
      </w:r>
      <w:r w:rsidR="00EA125D">
        <w:t xml:space="preserve"> </w:t>
      </w:r>
      <w:r>
        <w:t xml:space="preserve">To calculate efficiency this edge estimate is divided by the logarithmic transformation of mass. </w:t>
      </w:r>
      <w:r w:rsidR="00A87C8E">
        <w:t>T</w:t>
      </w:r>
      <w:r>
        <w:t>his transformation</w:t>
      </w:r>
      <w:r w:rsidR="00A87C8E">
        <w:t xml:space="preserve"> is important when calculating th</w:t>
      </w:r>
      <w:ins w:id="211" w:author="Author" w:date="2021-01-28T22:40:00Z">
        <w:r w:rsidR="00610656">
          <w:t>is</w:t>
        </w:r>
      </w:ins>
      <w:del w:id="212" w:author="Author" w:date="2021-01-28T22:40:00Z">
        <w:r w:rsidR="00A87C8E" w:rsidDel="00610656">
          <w:delText>e</w:delText>
        </w:r>
      </w:del>
      <w:r w:rsidR="00A87C8E">
        <w:t xml:space="preserve"> ratio</w:t>
      </w:r>
      <w:del w:id="213" w:author="Author" w:date="2021-01-28T22:40:00Z">
        <w:r w:rsidR="00A87C8E" w:rsidDel="00610656">
          <w:delText xml:space="preserve"> of two</w:delText>
        </w:r>
      </w:del>
      <w:r w:rsidR="00A87C8E">
        <w:t xml:space="preserve"> </w:t>
      </w:r>
      <w:ins w:id="214" w:author="Author" w:date="2021-01-28T22:40:00Z">
        <w:r w:rsidR="00610656">
          <w:t xml:space="preserve">since </w:t>
        </w:r>
      </w:ins>
      <w:del w:id="215" w:author="Author" w:date="2021-01-28T22:39:00Z">
        <w:r w:rsidR="00A87C8E" w:rsidDel="00610656">
          <w:delText xml:space="preserve">variables that increase at different scales. </w:delText>
        </w:r>
        <w:r w:rsidDel="00610656">
          <w:delText xml:space="preserve"> </w:delText>
        </w:r>
      </w:del>
      <w:ins w:id="216" w:author="Author" w:date="2021-01-28T22:40:00Z">
        <w:r w:rsidR="00610656">
          <w:t>m</w:t>
        </w:r>
      </w:ins>
      <w:del w:id="217" w:author="Author" w:date="2021-01-28T22:40:00Z">
        <w:r w:rsidR="00A87C8E" w:rsidDel="00610656">
          <w:delText>M</w:delText>
        </w:r>
      </w:del>
      <w:r w:rsidR="00A87C8E">
        <w:t xml:space="preserve">ass </w:t>
      </w:r>
      <w:r>
        <w:t xml:space="preserve">increases in three dimensions (i.e. volumetrically) and the edge of a flake increases in two dimensions. </w:t>
      </w:r>
      <w:ins w:id="218" w:author="Author" w:date="2021-01-28T22:40:00Z">
        <w:r w:rsidR="00610656">
          <w:t>Thus, t</w:t>
        </w:r>
      </w:ins>
      <w:del w:id="219" w:author="Author" w:date="2021-01-28T22:40:00Z">
        <w:r w:rsidDel="00610656">
          <w:delText>T</w:delText>
        </w:r>
      </w:del>
      <w:r>
        <w:t>he logarithmic transformation of mass prevents distortions of this ratio that are the result of general size parameters</w:t>
      </w:r>
      <w:r w:rsidR="00A87C8E">
        <w:t xml:space="preserve"> (i.e. allometry)</w:t>
      </w:r>
      <w:r>
        <w:t>. For example, very small flakes have relatively high edge for a given amount of mass, but this is not always the most efficient way to produce the greatest amount of edge relative to volume (e.g. see discussions on this topic in Kuhn 1991). Flakes that have high amounts of edged relative to their mass tend to be relatively thin flakes, and there is the possibility that the efficiency of these tools is limited by their capabilities to complete certain tasks (e.g. ta</w:t>
      </w:r>
      <w:r w:rsidR="00A87C8E">
        <w:t>s</w:t>
      </w:r>
      <w:r>
        <w:t xml:space="preserve">ks that require intensive use of edges such as hide scraping may not be feasible with relatively thin flakes). Here we calculate the edge to mass ratio of flakes within raw material categories. We then aggregate this measure </w:t>
      </w:r>
      <w:r w:rsidR="00A87C8E">
        <w:t xml:space="preserve">within a </w:t>
      </w:r>
      <w:r>
        <w:t>raw materials type to assess the overall efficiency of a given raw material.</w:t>
      </w:r>
      <w:ins w:id="220" w:author="Author" w:date="2021-01-29T21:20:00Z">
        <w:r w:rsidR="00A92A4C">
          <w:t xml:space="preserve"> </w:t>
        </w:r>
      </w:ins>
      <w:del w:id="221" w:author="Author" w:date="2021-01-29T21:20:00Z">
        <w:r w:rsidDel="00A92A4C">
          <w:delText xml:space="preserve"> </w:delText>
        </w:r>
        <w:r w:rsidR="009334A4" w:rsidDel="00A92A4C">
          <w:delText xml:space="preserve">For this measure, we only include rock types that have greater than 50 flakes </w:delText>
        </w:r>
        <w:r w:rsidR="00A87C8E" w:rsidDel="00A92A4C">
          <w:delText>as</w:delText>
        </w:r>
        <w:r w:rsidR="009334A4" w:rsidDel="00A92A4C">
          <w:delText xml:space="preserve"> the wide variance in values seen in this measure results in wildly divergent values in small samples. </w:delText>
        </w:r>
      </w:del>
      <w:r>
        <w:t>These aggregate measures are likely more reflective of the generalized pattern of efficiency in tool production over time at the Kanjera South locality.</w:t>
      </w:r>
    </w:p>
    <w:p w14:paraId="3347D2C5" w14:textId="77777777" w:rsidR="009334A4" w:rsidRPr="009334A4" w:rsidRDefault="009334A4" w:rsidP="002F2FA2">
      <w:pPr>
        <w:pStyle w:val="BodyText"/>
      </w:pPr>
    </w:p>
    <w:p w14:paraId="43DBB4AB" w14:textId="79B88861" w:rsidR="00CE2529" w:rsidRDefault="005104C7" w:rsidP="002F2FA2">
      <w:pPr>
        <w:pStyle w:val="BodyText"/>
        <w:spacing w:before="0" w:after="0" w:line="480" w:lineRule="auto"/>
      </w:pPr>
      <w:r>
        <w:t>2.</w:t>
      </w:r>
      <w:r w:rsidR="005F1550">
        <w:t>4</w:t>
      </w:r>
      <w:r>
        <w:t xml:space="preserve"> </w:t>
      </w:r>
      <w:r w:rsidR="000C6ED3">
        <w:t xml:space="preserve"> </w:t>
      </w:r>
      <w:r w:rsidR="005F1550" w:rsidRPr="002F2FA2">
        <w:rPr>
          <w:i/>
          <w:iCs/>
        </w:rPr>
        <w:t>Statistical</w:t>
      </w:r>
      <w:r w:rsidR="000C6ED3" w:rsidRPr="002F2FA2">
        <w:rPr>
          <w:i/>
          <w:iCs/>
        </w:rPr>
        <w:t xml:space="preserve"> c</w:t>
      </w:r>
      <w:r w:rsidRPr="002F2FA2">
        <w:rPr>
          <w:i/>
          <w:iCs/>
        </w:rPr>
        <w:t>ompar</w:t>
      </w:r>
      <w:r w:rsidR="00BB4C39" w:rsidRPr="002F2FA2">
        <w:rPr>
          <w:i/>
          <w:iCs/>
        </w:rPr>
        <w:t>isons</w:t>
      </w:r>
    </w:p>
    <w:p w14:paraId="7EA49448" w14:textId="452514BB" w:rsidR="00CE2529" w:rsidDel="00033558" w:rsidRDefault="005C4CF2" w:rsidP="00AE58C2">
      <w:pPr>
        <w:pStyle w:val="BodyText"/>
        <w:spacing w:before="0" w:after="0" w:line="480" w:lineRule="auto"/>
        <w:ind w:firstLine="0"/>
        <w:rPr>
          <w:del w:id="222" w:author="Author" w:date="2021-01-28T22:53:00Z"/>
        </w:rPr>
      </w:pPr>
      <w:r w:rsidRPr="002F2FA2">
        <w:rPr>
          <w:sz w:val="24"/>
        </w:rPr>
        <w:lastRenderedPageBreak/>
        <w:tab/>
      </w:r>
      <w:r w:rsidRPr="009334A4">
        <w:rPr>
          <w:szCs w:val="22"/>
        </w:rPr>
        <w:t>The following</w:t>
      </w:r>
      <w:ins w:id="223" w:author="Author" w:date="2021-01-28T22:53:00Z">
        <w:r w:rsidR="00033558">
          <w:rPr>
            <w:szCs w:val="22"/>
          </w:rPr>
          <w:t xml:space="preserve"> statistical</w:t>
        </w:r>
      </w:ins>
      <w:r w:rsidRPr="009334A4">
        <w:rPr>
          <w:szCs w:val="22"/>
        </w:rPr>
        <w:t xml:space="preserve"> comparisons were made to elucidate the broader land-use strategy of the Kanjera South hominins</w:t>
      </w:r>
      <w:ins w:id="224" w:author="Author" w:date="2021-01-28T22:42:00Z">
        <w:r w:rsidR="00610656">
          <w:rPr>
            <w:szCs w:val="22"/>
          </w:rPr>
          <w:t>.</w:t>
        </w:r>
      </w:ins>
      <w:ins w:id="225" w:author="Author" w:date="2021-01-28T22:53:00Z">
        <w:r w:rsidR="00033558">
          <w:rPr>
            <w:szCs w:val="22"/>
          </w:rPr>
          <w:t xml:space="preserve"> </w:t>
        </w:r>
      </w:ins>
      <w:del w:id="226" w:author="Author" w:date="2021-01-28T22:42:00Z">
        <w:r w:rsidR="00294D53" w:rsidDel="00610656">
          <w:rPr>
            <w:szCs w:val="22"/>
          </w:rPr>
          <w:delText>:</w:delText>
        </w:r>
      </w:del>
      <w:del w:id="227" w:author="Author" w:date="2021-01-28T22:53:00Z">
        <w:r w:rsidRPr="009334A4" w:rsidDel="00033558">
          <w:rPr>
            <w:szCs w:val="22"/>
          </w:rPr>
          <w:delText xml:space="preserve"> </w:delText>
        </w:r>
      </w:del>
      <w:r w:rsidRPr="009334A4">
        <w:rPr>
          <w:szCs w:val="22"/>
        </w:rPr>
        <w:t>To examine the influence of raw material provenance</w:t>
      </w:r>
      <w:r w:rsidR="000C6ED3" w:rsidRPr="009334A4">
        <w:rPr>
          <w:szCs w:val="22"/>
        </w:rPr>
        <w:t xml:space="preserve"> and </w:t>
      </w:r>
      <w:r w:rsidR="00CE2529" w:rsidRPr="009334A4">
        <w:rPr>
          <w:szCs w:val="22"/>
        </w:rPr>
        <w:t>transport</w:t>
      </w:r>
      <w:r w:rsidRPr="009334A4">
        <w:rPr>
          <w:szCs w:val="22"/>
        </w:rPr>
        <w:t xml:space="preserve"> on core utilization, core reduction</w:t>
      </w:r>
      <w:r w:rsidR="000C6ED3" w:rsidRPr="009334A4">
        <w:rPr>
          <w:szCs w:val="22"/>
        </w:rPr>
        <w:t xml:space="preserve"> i</w:t>
      </w:r>
      <w:r w:rsidRPr="009334A4">
        <w:rPr>
          <w:szCs w:val="22"/>
        </w:rPr>
        <w:t>ntensity values</w:t>
      </w:r>
      <w:r w:rsidR="001E3ACC">
        <w:rPr>
          <w:szCs w:val="22"/>
        </w:rPr>
        <w:t>,</w:t>
      </w:r>
      <w:ins w:id="228" w:author="Author" w:date="2021-01-28T22:43:00Z">
        <w:r w:rsidR="00610656">
          <w:rPr>
            <w:szCs w:val="22"/>
          </w:rPr>
          <w:t xml:space="preserve"> </w:t>
        </w:r>
      </w:ins>
      <w:r w:rsidR="000C6ED3" w:rsidRPr="009334A4">
        <w:rPr>
          <w:szCs w:val="22"/>
        </w:rPr>
        <w:t>flake sequence values</w:t>
      </w:r>
      <w:r w:rsidR="001E3ACC">
        <w:rPr>
          <w:szCs w:val="22"/>
        </w:rPr>
        <w:t>, and edge to mass ratio values</w:t>
      </w:r>
      <w:r w:rsidRPr="009334A4">
        <w:rPr>
          <w:szCs w:val="22"/>
        </w:rPr>
        <w:t xml:space="preserve"> were compared according to raw material </w:t>
      </w:r>
      <w:del w:id="229" w:author="Author" w:date="2021-01-28T22:43:00Z">
        <w:r w:rsidRPr="009334A4" w:rsidDel="00610656">
          <w:rPr>
            <w:szCs w:val="22"/>
          </w:rPr>
          <w:delText>type</w:delText>
        </w:r>
      </w:del>
      <w:ins w:id="230" w:author="Author" w:date="2021-01-28T22:43:00Z">
        <w:r w:rsidR="00610656">
          <w:rPr>
            <w:szCs w:val="22"/>
          </w:rPr>
          <w:t>provenience</w:t>
        </w:r>
      </w:ins>
      <w:ins w:id="231" w:author="Author" w:date="2021-01-28T22:45:00Z">
        <w:r w:rsidR="00610656">
          <w:rPr>
            <w:szCs w:val="22"/>
          </w:rPr>
          <w:t xml:space="preserve"> (I.e. local versus exotic).</w:t>
        </w:r>
      </w:ins>
      <w:del w:id="232" w:author="Author" w:date="2021-01-28T22:45:00Z">
        <w:r w:rsidRPr="009334A4" w:rsidDel="00610656">
          <w:rPr>
            <w:szCs w:val="22"/>
          </w:rPr>
          <w:delText>.</w:delText>
        </w:r>
      </w:del>
      <w:r w:rsidR="00CE2529" w:rsidRPr="009334A4">
        <w:rPr>
          <w:szCs w:val="22"/>
        </w:rPr>
        <w:t xml:space="preserve"> Th</w:t>
      </w:r>
      <w:r w:rsidR="00E04D41">
        <w:rPr>
          <w:szCs w:val="22"/>
        </w:rPr>
        <w:t xml:space="preserve">e </w:t>
      </w:r>
      <w:r w:rsidR="00CE2529" w:rsidRPr="009334A4">
        <w:rPr>
          <w:szCs w:val="22"/>
        </w:rPr>
        <w:t xml:space="preserve">significance of these differences was tested using a </w:t>
      </w:r>
      <w:del w:id="233" w:author="Author" w:date="2021-01-28T22:46:00Z">
        <w:r w:rsidR="00CE2529" w:rsidRPr="009334A4" w:rsidDel="00610656">
          <w:rPr>
            <w:szCs w:val="22"/>
          </w:rPr>
          <w:delText>Kruskal-</w:delText>
        </w:r>
        <w:commentRangeStart w:id="234"/>
        <w:r w:rsidR="00CE2529" w:rsidRPr="009334A4" w:rsidDel="00610656">
          <w:rPr>
            <w:szCs w:val="22"/>
          </w:rPr>
          <w:delText>Wallis</w:delText>
        </w:r>
      </w:del>
      <w:ins w:id="235" w:author="Author" w:date="2021-01-28T22:46:00Z">
        <w:r w:rsidR="00610656">
          <w:rPr>
            <w:szCs w:val="22"/>
          </w:rPr>
          <w:t>Mann</w:t>
        </w:r>
      </w:ins>
      <w:ins w:id="236" w:author="Author" w:date="2021-01-28T22:47:00Z">
        <w:r w:rsidR="00610656">
          <w:rPr>
            <w:szCs w:val="22"/>
          </w:rPr>
          <w:t xml:space="preserve">-Whitney U test as our data are not normally distributed </w:t>
        </w:r>
      </w:ins>
      <w:r w:rsidR="00CE2529" w:rsidRPr="009334A4">
        <w:rPr>
          <w:szCs w:val="22"/>
        </w:rPr>
        <w:t xml:space="preserve"> </w:t>
      </w:r>
      <w:r w:rsidR="00E04D41">
        <w:rPr>
          <w:szCs w:val="22"/>
        </w:rPr>
        <w:t xml:space="preserve">and </w:t>
      </w:r>
      <w:r w:rsidR="00CE2529" w:rsidRPr="009334A4">
        <w:rPr>
          <w:szCs w:val="22"/>
        </w:rPr>
        <w:t xml:space="preserve">significant </w:t>
      </w:r>
      <w:commentRangeEnd w:id="234"/>
      <w:r w:rsidR="00A87C8E">
        <w:rPr>
          <w:rStyle w:val="CommentReference"/>
          <w:rFonts w:asciiTheme="minorHAnsi" w:hAnsiTheme="minorHAnsi"/>
        </w:rPr>
        <w:commentReference w:id="234"/>
      </w:r>
      <w:r w:rsidR="00CE2529" w:rsidRPr="009334A4">
        <w:rPr>
          <w:szCs w:val="22"/>
        </w:rPr>
        <w:t xml:space="preserve">differences were determined using a </w:t>
      </w:r>
      <w:r w:rsidR="00CE2529" w:rsidRPr="009334A4">
        <w:rPr>
          <w:i/>
          <w:iCs/>
          <w:szCs w:val="22"/>
        </w:rPr>
        <w:t xml:space="preserve">p-value </w:t>
      </w:r>
      <w:r w:rsidR="00CE2529" w:rsidRPr="009334A4">
        <w:rPr>
          <w:szCs w:val="22"/>
        </w:rPr>
        <w:t xml:space="preserve">threshold of .05 </w:t>
      </w:r>
      <w:r w:rsidR="00CE2529" w:rsidRPr="009334A4">
        <w:rPr>
          <w:szCs w:val="22"/>
        </w:rPr>
        <w:fldChar w:fldCharType="begin"/>
      </w:r>
      <w:r w:rsidR="00CE2529" w:rsidRPr="009334A4">
        <w:rPr>
          <w:szCs w:val="22"/>
        </w:rPr>
        <w:instrText xml:space="preserve"> ADDIN ZOTERO_ITEM CSL_CITATION {"citationID":"56yfmsYe","properties":{"formattedCitation":"(Gotelli and Ellison, 2013)","plainCitation":"(Gotelli and Ellison, 2013)","noteIndex":0},"citationItems":[{"id":2610,"uris":["http://zotero.org/users/2042166/items/V35GLZIY"],"uri":["http://zotero.org/users/2042166/items/V35GLZIY"],"itemData":{"id":2610,"type":"book","call-number":"QH541.15.S72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CE2529" w:rsidRPr="009334A4">
        <w:rPr>
          <w:szCs w:val="22"/>
        </w:rPr>
        <w:fldChar w:fldCharType="separate"/>
      </w:r>
      <w:r w:rsidR="00CE2529" w:rsidRPr="009334A4">
        <w:rPr>
          <w:noProof/>
          <w:szCs w:val="22"/>
        </w:rPr>
        <w:t>(Gotelli and Ellison, 2013)</w:t>
      </w:r>
      <w:r w:rsidR="00CE2529" w:rsidRPr="009334A4">
        <w:rPr>
          <w:szCs w:val="22"/>
        </w:rPr>
        <w:fldChar w:fldCharType="end"/>
      </w:r>
      <w:r w:rsidR="00CE2529" w:rsidRPr="009334A4">
        <w:rPr>
          <w:szCs w:val="22"/>
        </w:rPr>
        <w:t>.</w:t>
      </w:r>
      <w:r w:rsidR="006F545F">
        <w:rPr>
          <w:szCs w:val="22"/>
        </w:rPr>
        <w:t xml:space="preserve"> </w:t>
      </w:r>
      <w:del w:id="237" w:author="Author" w:date="2021-01-28T22:50:00Z">
        <w:r w:rsidR="006F545F" w:rsidDel="00033558">
          <w:rPr>
            <w:szCs w:val="22"/>
          </w:rPr>
          <w:delText>The individual comparisons between raw materials will be investigated with a Dunn’s test using a Benjamin-Hochberg correction for multiple comparisons.</w:delText>
        </w:r>
        <w:r w:rsidR="00CE2529" w:rsidRPr="009334A4" w:rsidDel="00033558">
          <w:rPr>
            <w:szCs w:val="22"/>
          </w:rPr>
          <w:delText xml:space="preserve"> </w:delText>
        </w:r>
        <w:r w:rsidR="006F545F" w:rsidDel="00033558">
          <w:rPr>
            <w:szCs w:val="22"/>
          </w:rPr>
          <w:delText xml:space="preserve">We will regard </w:delText>
        </w:r>
      </w:del>
      <w:r w:rsidR="00CE2529" w:rsidRPr="009334A4">
        <w:rPr>
          <w:szCs w:val="22"/>
        </w:rPr>
        <w:t xml:space="preserve">To examine whether </w:t>
      </w:r>
      <w:ins w:id="238" w:author="Author" w:date="2021-01-28T22:52:00Z">
        <w:r w:rsidR="00033558">
          <w:rPr>
            <w:szCs w:val="22"/>
          </w:rPr>
          <w:t xml:space="preserve">raw material provience </w:t>
        </w:r>
      </w:ins>
      <w:del w:id="239" w:author="Author" w:date="2021-01-28T22:52:00Z">
        <w:r w:rsidR="00CE2529" w:rsidRPr="009334A4" w:rsidDel="00033558">
          <w:rPr>
            <w:szCs w:val="22"/>
          </w:rPr>
          <w:delText xml:space="preserve">land-use strategy </w:delText>
        </w:r>
      </w:del>
      <w:r w:rsidR="00CE2529" w:rsidRPr="009334A4">
        <w:rPr>
          <w:szCs w:val="22"/>
        </w:rPr>
        <w:t>had an effect on the core reduction strategies employed at Kanjera South</w:t>
      </w:r>
      <w:r w:rsidR="00E04D41">
        <w:rPr>
          <w:szCs w:val="22"/>
        </w:rPr>
        <w:t>,</w:t>
      </w:r>
      <w:r w:rsidR="00CE2529" w:rsidRPr="009334A4">
        <w:rPr>
          <w:szCs w:val="22"/>
        </w:rPr>
        <w:t xml:space="preserve"> </w:t>
      </w:r>
      <w:r w:rsidR="00E04D41">
        <w:rPr>
          <w:szCs w:val="22"/>
        </w:rPr>
        <w:t>t</w:t>
      </w:r>
      <w:r w:rsidR="00CE2529" w:rsidRPr="009334A4">
        <w:rPr>
          <w:szCs w:val="22"/>
        </w:rPr>
        <w:t xml:space="preserve">he </w:t>
      </w:r>
      <w:del w:id="240" w:author="Author" w:date="2021-01-28T22:51:00Z">
        <w:r w:rsidR="00CE2529" w:rsidRPr="009334A4" w:rsidDel="00033558">
          <w:rPr>
            <w:szCs w:val="22"/>
          </w:rPr>
          <w:delText xml:space="preserve">representation </w:delText>
        </w:r>
      </w:del>
      <w:ins w:id="241" w:author="Author" w:date="2021-01-28T22:51:00Z">
        <w:r w:rsidR="00033558">
          <w:rPr>
            <w:szCs w:val="22"/>
          </w:rPr>
          <w:t>frequency</w:t>
        </w:r>
        <w:r w:rsidR="00033558" w:rsidRPr="009334A4">
          <w:rPr>
            <w:szCs w:val="22"/>
          </w:rPr>
          <w:t xml:space="preserve"> </w:t>
        </w:r>
      </w:ins>
      <w:r w:rsidR="00CE2529" w:rsidRPr="009334A4">
        <w:rPr>
          <w:szCs w:val="22"/>
        </w:rPr>
        <w:t xml:space="preserve">of </w:t>
      </w:r>
      <w:ins w:id="242" w:author="Author" w:date="2021-01-28T22:51:00Z">
        <w:r w:rsidR="00033558">
          <w:rPr>
            <w:szCs w:val="22"/>
          </w:rPr>
          <w:t xml:space="preserve">idealized free hand </w:t>
        </w:r>
      </w:ins>
      <w:del w:id="243" w:author="Author" w:date="2021-01-28T22:50:00Z">
        <w:r w:rsidR="00CE2529" w:rsidRPr="009334A4" w:rsidDel="00033558">
          <w:rPr>
            <w:szCs w:val="22"/>
          </w:rPr>
          <w:delText>di</w:delText>
        </w:r>
        <w:commentRangeStart w:id="244"/>
        <w:r w:rsidR="00CE2529" w:rsidRPr="009334A4" w:rsidDel="00033558">
          <w:rPr>
            <w:szCs w:val="22"/>
          </w:rPr>
          <w:delText xml:space="preserve">acritic </w:delText>
        </w:r>
        <w:commentRangeEnd w:id="244"/>
        <w:r w:rsidR="001E3ACC" w:rsidDel="00033558">
          <w:rPr>
            <w:rStyle w:val="CommentReference"/>
            <w:rFonts w:asciiTheme="minorHAnsi" w:hAnsiTheme="minorHAnsi"/>
          </w:rPr>
          <w:commentReference w:id="244"/>
        </w:r>
      </w:del>
      <w:r w:rsidR="00CE2529" w:rsidRPr="009334A4">
        <w:rPr>
          <w:szCs w:val="22"/>
        </w:rPr>
        <w:t>reduction types</w:t>
      </w:r>
      <w:ins w:id="245" w:author="Author" w:date="2021-01-28T22:51:00Z">
        <w:r w:rsidR="00033558">
          <w:rPr>
            <w:szCs w:val="22"/>
          </w:rPr>
          <w:t xml:space="preserve"> </w:t>
        </w:r>
      </w:ins>
      <w:r w:rsidR="00033558">
        <w:rPr>
          <w:szCs w:val="22"/>
        </w:rPr>
        <w:fldChar w:fldCharType="begin"/>
      </w:r>
      <w:r w:rsidR="00033558">
        <w:rPr>
          <w:szCs w:val="22"/>
        </w:rPr>
        <w:instrText xml:space="preserve"> ADDIN ZOTERO_ITEM CSL_CITATION {"citationID":"Muzo7HNp","properties":{"formattedCitation":"(de la Torre Ignacio, 2011)","plainCitation":"(de la Torre Ignacio, 2011)","noteIndex":0},"citationItems":[{"id":22,"uris":["http://zotero.org/users/2042166/items/PMXTPAUK"],"uri":["http://zotero.org/users/2042166/items/PMXTPAUK"],"itemData":{"id":22,"type":"article-journal","abstract":"The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033558">
        <w:rPr>
          <w:szCs w:val="22"/>
        </w:rPr>
        <w:fldChar w:fldCharType="separate"/>
      </w:r>
      <w:r w:rsidR="00033558">
        <w:rPr>
          <w:noProof/>
          <w:szCs w:val="22"/>
        </w:rPr>
        <w:t>(de la Torre Ignacio, 2011)</w:t>
      </w:r>
      <w:r w:rsidR="00033558">
        <w:rPr>
          <w:szCs w:val="22"/>
        </w:rPr>
        <w:fldChar w:fldCharType="end"/>
      </w:r>
      <w:r w:rsidR="00CE2529" w:rsidRPr="009334A4">
        <w:rPr>
          <w:szCs w:val="22"/>
        </w:rPr>
        <w:t xml:space="preserve"> </w:t>
      </w:r>
      <w:r w:rsidR="001E3ACC" w:rsidRPr="009334A4">
        <w:rPr>
          <w:szCs w:val="22"/>
        </w:rPr>
        <w:t>were</w:t>
      </w:r>
      <w:r w:rsidR="00CE2529" w:rsidRPr="009334A4">
        <w:rPr>
          <w:szCs w:val="22"/>
        </w:rPr>
        <w:t xml:space="preserve"> compared by raw material type</w:t>
      </w:r>
      <w:r w:rsidR="00E04D41">
        <w:rPr>
          <w:szCs w:val="22"/>
        </w:rPr>
        <w:t>. A</w:t>
      </w:r>
      <w:r w:rsidR="00CE2529" w:rsidRPr="009334A4">
        <w:rPr>
          <w:szCs w:val="22"/>
        </w:rPr>
        <w:t xml:space="preserve"> </w:t>
      </w:r>
      <w:del w:id="246" w:author="Author" w:date="2021-01-28T22:51:00Z">
        <w:r w:rsidR="00CE2529" w:rsidRPr="009334A4" w:rsidDel="00033558">
          <w:rPr>
            <w:szCs w:val="22"/>
          </w:rPr>
          <w:delText>chi-squared</w:delText>
        </w:r>
      </w:del>
      <w:ins w:id="247" w:author="Author" w:date="2021-01-28T22:52:00Z">
        <w:r w:rsidR="00033558">
          <w:rPr>
            <w:szCs w:val="22"/>
          </w:rPr>
          <w:t>F</w:t>
        </w:r>
      </w:ins>
      <w:ins w:id="248" w:author="Author" w:date="2021-01-28T22:51:00Z">
        <w:r w:rsidR="00033558">
          <w:rPr>
            <w:szCs w:val="22"/>
          </w:rPr>
          <w:t>ishers exact</w:t>
        </w:r>
      </w:ins>
      <w:r w:rsidR="00CE2529" w:rsidRPr="009334A4">
        <w:rPr>
          <w:szCs w:val="22"/>
        </w:rPr>
        <w:t xml:space="preserve"> test was used to test the significance of these differences</w:t>
      </w:r>
      <w:ins w:id="249" w:author="Author" w:date="2021-01-28T23:09:00Z">
        <w:r w:rsidR="009645FA">
          <w:rPr>
            <w:szCs w:val="22"/>
          </w:rPr>
          <w:t xml:space="preserve"> due to the fact that some of the counts for a specific group are less than 4</w:t>
        </w:r>
      </w:ins>
      <w:r w:rsidR="00CE2529" w:rsidRPr="009334A4">
        <w:rPr>
          <w:szCs w:val="22"/>
        </w:rPr>
        <w:t xml:space="preserve">. </w:t>
      </w:r>
      <w:r w:rsidR="00E04D41">
        <w:rPr>
          <w:szCs w:val="22"/>
        </w:rPr>
        <w:t>Finally</w:t>
      </w:r>
      <w:r w:rsidR="00CE2529" w:rsidRPr="009334A4">
        <w:rPr>
          <w:szCs w:val="22"/>
        </w:rPr>
        <w:t>, core reduction intensity values were also analyzed according to raw material</w:t>
      </w:r>
      <w:r w:rsidR="00E04D41" w:rsidRPr="009334A4">
        <w:rPr>
          <w:szCs w:val="22"/>
        </w:rPr>
        <w:t xml:space="preserve"> </w:t>
      </w:r>
      <w:r w:rsidR="00CE2529" w:rsidRPr="009334A4">
        <w:rPr>
          <w:szCs w:val="22"/>
        </w:rPr>
        <w:t>type. A Kruskal-</w:t>
      </w:r>
      <w:r w:rsidR="00E04D41">
        <w:rPr>
          <w:szCs w:val="22"/>
        </w:rPr>
        <w:t>W</w:t>
      </w:r>
      <w:r w:rsidR="00CE2529" w:rsidRPr="009334A4">
        <w:rPr>
          <w:szCs w:val="22"/>
        </w:rPr>
        <w:t xml:space="preserve">allis was used to assess the significance of these differences.  </w:t>
      </w:r>
    </w:p>
    <w:p w14:paraId="57210DC8" w14:textId="77777777" w:rsidR="00EA125D" w:rsidRPr="00FF2B7A" w:rsidRDefault="00EA125D" w:rsidP="00AE58C2">
      <w:pPr>
        <w:pStyle w:val="BodyText"/>
        <w:spacing w:before="0" w:after="0" w:line="480" w:lineRule="auto"/>
        <w:ind w:firstLine="0"/>
        <w:pPrChange w:id="250" w:author="Author" w:date="2021-01-28T22:53:00Z">
          <w:pPr>
            <w:pStyle w:val="BodyText"/>
            <w:ind w:firstLine="0"/>
          </w:pPr>
        </w:pPrChange>
      </w:pPr>
    </w:p>
    <w:p w14:paraId="0C91A931" w14:textId="3E3D2B98" w:rsidR="001A42AA" w:rsidRDefault="006F7FF8" w:rsidP="000A3860">
      <w:pPr>
        <w:pStyle w:val="Heading1"/>
      </w:pPr>
      <w:bookmarkStart w:id="251" w:name="results"/>
      <w:r>
        <w:t xml:space="preserve">3. </w:t>
      </w:r>
      <w:r w:rsidR="00232C7D">
        <w:t>Results</w:t>
      </w:r>
      <w:bookmarkEnd w:id="251"/>
    </w:p>
    <w:p w14:paraId="4B1479CB" w14:textId="39412424" w:rsidR="001A42AA" w:rsidRDefault="006F7FF8" w:rsidP="002F2FA2">
      <w:pPr>
        <w:pStyle w:val="Heading2"/>
        <w:spacing w:before="180" w:after="180" w:line="480" w:lineRule="auto"/>
      </w:pPr>
      <w:bookmarkStart w:id="252" w:name="core-utilization"/>
      <w:r>
        <w:t xml:space="preserve">3.1.  </w:t>
      </w:r>
      <w:r w:rsidR="00232C7D">
        <w:t>Core Utilization</w:t>
      </w:r>
      <w:bookmarkEnd w:id="252"/>
    </w:p>
    <w:p w14:paraId="6B91350A" w14:textId="4FA7C9AF" w:rsidR="001A42AA" w:rsidDel="009645FA" w:rsidRDefault="00232C7D" w:rsidP="00AE58C2">
      <w:pPr>
        <w:pStyle w:val="FirstParagraph"/>
        <w:spacing w:line="480" w:lineRule="auto"/>
        <w:rPr>
          <w:del w:id="253" w:author="Author" w:date="2021-01-28T23:10:00Z"/>
        </w:rPr>
      </w:pPr>
      <w:r>
        <w:t>Core reduction intensity estimates reveal a wide range of variation in the amount of mass removed from the cores at Kanjera South. Some cores were minimally utilized whereas others were reduced as much as 95% of their original mass. Ther</w:t>
      </w:r>
      <w:ins w:id="254" w:author="Author" w:date="2021-01-28T22:55:00Z">
        <w:r w:rsidR="00033558">
          <w:t xml:space="preserve">e are also stark </w:t>
        </w:r>
      </w:ins>
      <w:del w:id="255" w:author="Author" w:date="2021-01-28T22:55:00Z">
        <w:r w:rsidDel="00033558">
          <w:delText>e</w:delText>
        </w:r>
      </w:del>
      <w:del w:id="256" w:author="Author" w:date="2021-01-28T22:54:00Z">
        <w:r w:rsidDel="00033558">
          <w:delText xml:space="preserve"> is also a</w:delText>
        </w:r>
      </w:del>
      <w:del w:id="257" w:author="Author" w:date="2021-01-28T22:55:00Z">
        <w:r w:rsidDel="00033558">
          <w:delText xml:space="preserve"> significant </w:delText>
        </w:r>
      </w:del>
      <w:del w:id="258" w:author="Author" w:date="2021-01-28T22:54:00Z">
        <w:r w:rsidDel="00033558">
          <w:delText xml:space="preserve">relationship </w:delText>
        </w:r>
      </w:del>
      <w:ins w:id="259" w:author="Author" w:date="2021-01-28T22:54:00Z">
        <w:r w:rsidR="00033558">
          <w:t>difference</w:t>
        </w:r>
      </w:ins>
      <w:ins w:id="260" w:author="Author" w:date="2021-01-28T22:55:00Z">
        <w:r w:rsidR="00033558">
          <w:t>s</w:t>
        </w:r>
      </w:ins>
      <w:ins w:id="261" w:author="Author" w:date="2021-01-28T22:54:00Z">
        <w:r w:rsidR="00033558">
          <w:t xml:space="preserve"> </w:t>
        </w:r>
      </w:ins>
      <w:ins w:id="262" w:author="Author" w:date="2021-01-28T22:55:00Z">
        <w:r w:rsidR="00033558">
          <w:t>in the level of</w:t>
        </w:r>
      </w:ins>
      <w:del w:id="263" w:author="Author" w:date="2021-01-28T22:55:00Z">
        <w:r w:rsidDel="00033558">
          <w:delText>between</w:delText>
        </w:r>
      </w:del>
      <w:r>
        <w:t xml:space="preserve"> core reduction intensity and </w:t>
      </w:r>
      <w:commentRangeStart w:id="264"/>
      <w:r>
        <w:t>raw material type</w:t>
      </w:r>
      <w:ins w:id="265" w:author="Author" w:date="2021-01-28T22:55:00Z">
        <w:r w:rsidR="00033558">
          <w:t>.</w:t>
        </w:r>
      </w:ins>
      <w:r>
        <w:t xml:space="preserve"> </w:t>
      </w:r>
      <w:commentRangeEnd w:id="264"/>
      <w:r w:rsidR="005B6D5B">
        <w:rPr>
          <w:rStyle w:val="CommentReference"/>
          <w:rFonts w:asciiTheme="minorHAnsi" w:hAnsiTheme="minorHAnsi"/>
        </w:rPr>
        <w:commentReference w:id="264"/>
      </w:r>
      <w:del w:id="266" w:author="Author" w:date="2021-01-28T22:55:00Z">
        <w:r w:rsidDel="00033558">
          <w:delText>(</w:delText>
        </w:r>
      </w:del>
      <w:del w:id="267" w:author="Author" w:date="2021-01-28T22:54:00Z">
        <w:r w:rsidDel="00033558">
          <w:delText>Kruskal-Wallis</w:delText>
        </w:r>
      </w:del>
      <w:del w:id="268" w:author="Author" w:date="2021-01-28T22:55:00Z">
        <w:r w:rsidDel="00033558">
          <w:delText xml:space="preserve">, </w:delText>
        </w:r>
        <w:r w:rsidRPr="002F2FA2" w:rsidDel="00033558">
          <w:rPr>
            <w:i/>
            <w:iCs/>
          </w:rPr>
          <w:delText>p</w:delText>
        </w:r>
        <w:r w:rsidR="006A733A" w:rsidDel="00033558">
          <w:delText xml:space="preserve"> </w:delText>
        </w:r>
        <w:commentRangeStart w:id="269"/>
        <w:r w:rsidDel="00033558">
          <w:delText xml:space="preserve"> &lt;</w:delText>
        </w:r>
        <w:commentRangeEnd w:id="269"/>
        <w:r w:rsidR="006F7FF8" w:rsidDel="00033558">
          <w:rPr>
            <w:rStyle w:val="CommentReference"/>
            <w:rFonts w:asciiTheme="minorHAnsi" w:hAnsiTheme="minorHAnsi"/>
          </w:rPr>
          <w:commentReference w:id="269"/>
        </w:r>
        <w:r w:rsidDel="00033558">
          <w:delText xml:space="preserve"> </w:delText>
        </w:r>
        <w:r w:rsidR="006F7FF8" w:rsidDel="00033558">
          <w:delText>0</w:delText>
        </w:r>
        <w:r w:rsidDel="00033558">
          <w:delText>.0001).</w:delText>
        </w:r>
      </w:del>
      <w:ins w:id="270" w:author="Author" w:date="2021-01-28T22:55:00Z">
        <w:r w:rsidR="00033558">
          <w:t xml:space="preserve"> The primary differences </w:t>
        </w:r>
      </w:ins>
      <w:del w:id="271" w:author="Author" w:date="2021-01-28T22:55:00Z">
        <w:r w:rsidDel="00033558">
          <w:delText xml:space="preserve"> This pattern appears </w:delText>
        </w:r>
      </w:del>
      <w:ins w:id="272" w:author="Author" w:date="2021-01-28T22:55:00Z">
        <w:r w:rsidR="00033558">
          <w:t>a</w:t>
        </w:r>
      </w:ins>
      <w:ins w:id="273" w:author="Author" w:date="2021-01-28T22:56:00Z">
        <w:r w:rsidR="00033558">
          <w:t xml:space="preserve">re </w:t>
        </w:r>
      </w:ins>
      <w:del w:id="274" w:author="Author" w:date="2021-01-28T22:55:00Z">
        <w:r w:rsidDel="00033558">
          <w:delText xml:space="preserve">to be </w:delText>
        </w:r>
      </w:del>
      <w:r>
        <w:t>driven by raw material provenance</w:t>
      </w:r>
      <w:ins w:id="275" w:author="Author" w:date="2021-01-28T23:01:00Z">
        <w:r w:rsidR="009645FA">
          <w:t xml:space="preserve"> (Fig. 3</w:t>
        </w:r>
      </w:ins>
      <w:ins w:id="276" w:author="Author" w:date="2021-01-28T23:02:00Z">
        <w:r w:rsidR="009645FA">
          <w:t>)</w:t>
        </w:r>
      </w:ins>
      <w:r>
        <w:t>. Cores produced on raw material types that originate from more distant sources (BBa, BFe, BQu, NyR, and OGr) are on average more substantially reduced than those that occur locally (FNy, HPh, HLi) (</w:t>
      </w:r>
      <w:ins w:id="277" w:author="Author" w:date="2021-01-28T23:02:00Z">
        <w:r w:rsidR="009645FA">
          <w:t xml:space="preserve">(Mann Whitney U, W=5584.5, </w:t>
        </w:r>
        <w:r w:rsidR="009645FA" w:rsidRPr="002F2FA2">
          <w:rPr>
            <w:i/>
            <w:iCs/>
          </w:rPr>
          <w:t>p</w:t>
        </w:r>
        <w:r w:rsidR="009645FA">
          <w:t xml:space="preserve"> </w:t>
        </w:r>
        <w:commentRangeStart w:id="278"/>
        <w:r w:rsidR="009645FA">
          <w:t xml:space="preserve"> &lt;</w:t>
        </w:r>
        <w:commentRangeEnd w:id="278"/>
        <w:r w:rsidR="009645FA">
          <w:rPr>
            <w:rStyle w:val="CommentReference"/>
            <w:rFonts w:asciiTheme="minorHAnsi" w:hAnsiTheme="minorHAnsi"/>
          </w:rPr>
          <w:commentReference w:id="278"/>
        </w:r>
        <w:r w:rsidR="009645FA">
          <w:t xml:space="preserve"> 0.0001</w:t>
        </w:r>
      </w:ins>
      <w:del w:id="279" w:author="Author" w:date="2021-01-28T23:02:00Z">
        <w:r w:rsidDel="009645FA">
          <w:delText xml:space="preserve">Kruskal-Wallis, </w:delText>
        </w:r>
        <w:r w:rsidRPr="002F2FA2" w:rsidDel="009645FA">
          <w:rPr>
            <w:i/>
            <w:iCs/>
          </w:rPr>
          <w:delText>p</w:delText>
        </w:r>
        <w:r w:rsidDel="009645FA">
          <w:delText xml:space="preserve"> &lt; </w:delText>
        </w:r>
        <w:r w:rsidR="006F7FF8" w:rsidDel="009645FA">
          <w:delText>0</w:delText>
        </w:r>
        <w:r w:rsidDel="009645FA">
          <w:delText>.001</w:delText>
        </w:r>
      </w:del>
      <w:r w:rsidR="006F7FF8">
        <w:t xml:space="preserve">; </w:t>
      </w:r>
      <w:r>
        <w:t>Fig</w:t>
      </w:r>
      <w:r w:rsidR="006F7FF8">
        <w:t xml:space="preserve">. </w:t>
      </w:r>
      <w:r w:rsidR="003F0E20">
        <w:t>4</w:t>
      </w:r>
      <w:r>
        <w:t>).</w:t>
      </w:r>
    </w:p>
    <w:p w14:paraId="3CACA7BC" w14:textId="77777777" w:rsidR="001A42AA" w:rsidRDefault="001A42AA" w:rsidP="00AE58C2">
      <w:pPr>
        <w:pStyle w:val="FirstParagraph"/>
        <w:spacing w:line="480" w:lineRule="auto"/>
        <w:pPrChange w:id="280" w:author="Author" w:date="2021-01-28T23:10:00Z">
          <w:pPr>
            <w:pStyle w:val="CaptionedFigure"/>
            <w:spacing w:before="180" w:after="180" w:line="480" w:lineRule="auto"/>
          </w:pPr>
        </w:pPrChange>
      </w:pPr>
    </w:p>
    <w:p w14:paraId="46ABAEBD" w14:textId="438C5B2C" w:rsidR="001A42AA" w:rsidRPr="002F2FA2" w:rsidRDefault="006F7FF8"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ins w:id="281" w:author="Author" w:date="2021-01-28T23:02:00Z">
        <w:r w:rsidR="009645FA">
          <w:rPr>
            <w:i w:val="0"/>
            <w:iCs/>
          </w:rPr>
          <w:t>3</w:t>
        </w:r>
      </w:ins>
      <w:del w:id="282" w:author="Author" w:date="2021-01-28T23:02:00Z">
        <w:r w:rsidR="003F0E20" w:rsidRPr="002F2FA2" w:rsidDel="009645FA">
          <w:rPr>
            <w:i w:val="0"/>
            <w:iCs/>
          </w:rPr>
          <w:delText>4</w:delText>
        </w:r>
      </w:del>
    </w:p>
    <w:p w14:paraId="33AB8C42" w14:textId="0C087CE7" w:rsidR="00410B3B" w:rsidDel="009645FA" w:rsidRDefault="00232C7D" w:rsidP="00AE58C2">
      <w:pPr>
        <w:pStyle w:val="BodyText"/>
        <w:spacing w:line="480" w:lineRule="auto"/>
        <w:rPr>
          <w:del w:id="283" w:author="Author" w:date="2021-01-28T23:07:00Z"/>
        </w:rPr>
      </w:pPr>
      <w:r>
        <w:t>Flake sequence values range from the first flakes off the core to the 30th flake in the sequence. As with core reduction intensity, raw material type has a significant influence on flake sequence values (</w:t>
      </w:r>
      <w:ins w:id="284" w:author="Author" w:date="2021-01-28T23:02:00Z">
        <w:r w:rsidR="009645FA">
          <w:t xml:space="preserve">Fig </w:t>
        </w:r>
        <w:r w:rsidR="009645FA">
          <w:lastRenderedPageBreak/>
          <w:t>4.</w:t>
        </w:r>
      </w:ins>
      <w:del w:id="285" w:author="Author" w:date="2021-01-28T23:02:00Z">
        <w:r w:rsidDel="009645FA">
          <w:delText xml:space="preserve">Kruskal-Wallis, </w:delText>
        </w:r>
        <w:r w:rsidRPr="002F2FA2" w:rsidDel="009645FA">
          <w:rPr>
            <w:i/>
            <w:iCs/>
          </w:rPr>
          <w:delText>p</w:delText>
        </w:r>
        <w:r w:rsidR="006F7FF8" w:rsidDel="009645FA">
          <w:delText xml:space="preserve"> </w:delText>
        </w:r>
        <w:r w:rsidDel="009645FA">
          <w:delText xml:space="preserve">&lt; </w:delText>
        </w:r>
        <w:r w:rsidR="006F7FF8" w:rsidDel="009645FA">
          <w:delText>0</w:delText>
        </w:r>
        <w:r w:rsidDel="009645FA">
          <w:delText>.001</w:delText>
        </w:r>
      </w:del>
      <w:r>
        <w:t>). The largest differences are, again, between rock types derived from more distant sources and those found locally</w:t>
      </w:r>
      <w:ins w:id="286" w:author="Author" w:date="2021-01-28T23:05:00Z">
        <w:r w:rsidR="009645FA">
          <w:t xml:space="preserve"> (Mann Whitney U, W=331052</w:t>
        </w:r>
      </w:ins>
      <w:ins w:id="287" w:author="Author" w:date="2021-01-28T23:06:00Z">
        <w:r w:rsidR="009645FA">
          <w:t xml:space="preserve">, </w:t>
        </w:r>
        <w:r w:rsidR="009645FA">
          <w:rPr>
            <w:i/>
            <w:iCs/>
          </w:rPr>
          <w:t xml:space="preserve">p </w:t>
        </w:r>
        <w:del w:id="288" w:author="Author" w:date="2021-01-29T21:20:00Z">
          <w:r w:rsidR="009645FA" w:rsidDel="00A92A4C">
            <w:rPr>
              <w:i/>
              <w:iCs/>
            </w:rPr>
            <w:delText>=</w:delText>
          </w:r>
        </w:del>
        <w:r w:rsidR="009645FA">
          <w:rPr>
            <w:i/>
            <w:iCs/>
          </w:rPr>
          <w:t xml:space="preserve"> &lt; .0001)</w:t>
        </w:r>
      </w:ins>
      <w:r>
        <w:t>. Flakes produced on rock types from more distant raw material sources are from later in the reduction sequence</w:t>
      </w:r>
      <w:del w:id="289" w:author="Author" w:date="2021-01-28T23:06:00Z">
        <w:r w:rsidDel="009645FA">
          <w:delText xml:space="preserve"> (</w:delText>
        </w:r>
        <w:r w:rsidR="003F0E20" w:rsidDel="009645FA">
          <w:delText>F</w:delText>
        </w:r>
        <w:r w:rsidDel="009645FA">
          <w:delText>ig</w:delText>
        </w:r>
        <w:r w:rsidR="006F7FF8" w:rsidDel="009645FA">
          <w:delText>.</w:delText>
        </w:r>
        <w:r w:rsidDel="009645FA">
          <w:delText xml:space="preserve"> </w:delText>
        </w:r>
      </w:del>
      <w:del w:id="290" w:author="Author" w:date="2021-01-28T23:02:00Z">
        <w:r w:rsidR="003F0E20" w:rsidDel="009645FA">
          <w:delText>5</w:delText>
        </w:r>
      </w:del>
      <w:del w:id="291" w:author="Author" w:date="2021-01-28T23:06:00Z">
        <w:r w:rsidDel="009645FA">
          <w:delText>)</w:delText>
        </w:r>
      </w:del>
      <w:r>
        <w:t xml:space="preserve">, while flakes </w:t>
      </w:r>
      <w:ins w:id="292" w:author="Author" w:date="2021-01-28T23:06:00Z">
        <w:r w:rsidR="009645FA">
          <w:t xml:space="preserve">produced on </w:t>
        </w:r>
      </w:ins>
      <w:del w:id="293" w:author="Author" w:date="2021-01-28T23:06:00Z">
        <w:r w:rsidR="005B6D5B" w:rsidDel="009645FA">
          <w:delText xml:space="preserve">that derive from </w:delText>
        </w:r>
      </w:del>
      <w:r w:rsidR="005B6D5B">
        <w:t xml:space="preserve">raw materials that are available </w:t>
      </w:r>
      <w:r>
        <w:t>locally are from earlier stages of reduction</w:t>
      </w:r>
      <w:ins w:id="294" w:author="Author" w:date="2021-01-28T23:06:00Z">
        <w:r w:rsidR="009645FA">
          <w:t xml:space="preserve"> (Fig. 4)</w:t>
        </w:r>
      </w:ins>
      <w:r>
        <w:t xml:space="preserve">. </w:t>
      </w:r>
    </w:p>
    <w:p w14:paraId="435B6186" w14:textId="23019E36" w:rsidR="001A42AA" w:rsidDel="009645FA" w:rsidRDefault="00232C7D" w:rsidP="00DF6899">
      <w:pPr>
        <w:pStyle w:val="BodyText"/>
        <w:spacing w:line="480" w:lineRule="auto"/>
        <w:rPr>
          <w:del w:id="295" w:author="Author" w:date="2021-01-28T23:07:00Z"/>
        </w:rPr>
      </w:pPr>
      <w:r>
        <w:t xml:space="preserve">Interestingly, there is a striking amount of homogeneity in the distribution of flake sequence values associated with exotic or distant raw materials. </w:t>
      </w:r>
      <w:r w:rsidR="00410B3B">
        <w:t xml:space="preserve">With the exception of </w:t>
      </w:r>
      <w:r>
        <w:t>Bukoban Felsite (BFe)</w:t>
      </w:r>
      <w:r w:rsidR="00410B3B">
        <w:t>,</w:t>
      </w:r>
      <w:r>
        <w:t xml:space="preserve"> the inter-quartile range of flake sequence values are very similar from distant sources. Even though Bukoban Felsite has a wider range than the other</w:t>
      </w:r>
      <w:r w:rsidR="005119EB">
        <w:t xml:space="preserve"> exotic </w:t>
      </w:r>
      <w:r w:rsidR="00410B3B">
        <w:t>materials</w:t>
      </w:r>
      <w:r>
        <w:t>, its median is</w:t>
      </w:r>
      <w:r w:rsidR="005119EB">
        <w:t xml:space="preserve"> quite similar</w:t>
      </w:r>
      <w:r>
        <w:t>. The flake sequence values associated with the local materials are also similar to each other but show slightly more variation.</w:t>
      </w:r>
      <w:del w:id="296" w:author="Author" w:date="2021-01-28T23:07:00Z">
        <w:r w:rsidDel="009645FA">
          <w:delText xml:space="preserve"> Homa Phonolite exhibits the widest range of flake sequence values.</w:delText>
        </w:r>
      </w:del>
    </w:p>
    <w:p w14:paraId="23B93BDB" w14:textId="77777777" w:rsidR="001A42AA" w:rsidRDefault="001A42AA" w:rsidP="00AE58C2">
      <w:pPr>
        <w:pStyle w:val="BodyText"/>
        <w:spacing w:line="480" w:lineRule="auto"/>
        <w:pPrChange w:id="297" w:author="Author" w:date="2021-01-28T23:07:00Z">
          <w:pPr>
            <w:pStyle w:val="CaptionedFigure"/>
            <w:spacing w:before="180" w:after="180" w:line="480" w:lineRule="auto"/>
          </w:pPr>
        </w:pPrChange>
      </w:pPr>
    </w:p>
    <w:p w14:paraId="143A02CC" w14:textId="49C43EE4" w:rsidR="001A42AA" w:rsidRPr="002F2FA2" w:rsidRDefault="006F7FF8"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ins w:id="298" w:author="Author" w:date="2021-01-28T23:07:00Z">
        <w:r w:rsidR="009645FA">
          <w:rPr>
            <w:i w:val="0"/>
            <w:iCs/>
          </w:rPr>
          <w:t>4</w:t>
        </w:r>
      </w:ins>
      <w:del w:id="299" w:author="Author" w:date="2021-01-28T23:07:00Z">
        <w:r w:rsidR="003F0E20" w:rsidRPr="002F2FA2" w:rsidDel="009645FA">
          <w:rPr>
            <w:i w:val="0"/>
            <w:iCs/>
          </w:rPr>
          <w:delText>5</w:delText>
        </w:r>
      </w:del>
    </w:p>
    <w:p w14:paraId="753B6611" w14:textId="4D9B193E" w:rsidR="00B32AB4" w:rsidRDefault="00232C7D">
      <w:pPr>
        <w:pStyle w:val="BodyText"/>
        <w:spacing w:line="480" w:lineRule="auto"/>
      </w:pPr>
      <w:r>
        <w:t>As previously reported (</w:t>
      </w:r>
      <w:r w:rsidR="00D014A6">
        <w:t>Braun</w:t>
      </w:r>
      <w:r>
        <w:t xml:space="preserve"> et al.</w:t>
      </w:r>
      <w:r w:rsidR="00D014A6">
        <w:t>,</w:t>
      </w:r>
      <w:r>
        <w:t xml:space="preserve"> 2009), the Kanjera core assemblage is comprised of a wide variety of technological types </w:t>
      </w:r>
      <w:r w:rsidR="00410B3B">
        <w:t xml:space="preserve">and </w:t>
      </w:r>
      <w:r>
        <w:t xml:space="preserve">core reduction strategies. The frequency of core reduction strategies present </w:t>
      </w:r>
      <w:r w:rsidR="00410B3B">
        <w:t xml:space="preserve">has </w:t>
      </w:r>
      <w:r>
        <w:t>a significant relationship with the raw material type (</w:t>
      </w:r>
      <w:commentRangeStart w:id="300"/>
      <w:r>
        <w:t>Fisher</w:t>
      </w:r>
      <w:r w:rsidR="0097278A">
        <w:t>’</w:t>
      </w:r>
      <w:r>
        <w:t>s exact test</w:t>
      </w:r>
      <w:commentRangeEnd w:id="300"/>
      <w:r w:rsidR="0097278A">
        <w:rPr>
          <w:rStyle w:val="CommentReference"/>
          <w:rFonts w:asciiTheme="minorHAnsi" w:hAnsiTheme="minorHAnsi"/>
        </w:rPr>
        <w:commentReference w:id="300"/>
      </w:r>
      <w:r>
        <w:t xml:space="preserve">, </w:t>
      </w:r>
      <w:r w:rsidRPr="002F2FA2">
        <w:rPr>
          <w:i/>
          <w:iCs/>
        </w:rPr>
        <w:t>p</w:t>
      </w:r>
      <w:r>
        <w:t xml:space="preserve"> &lt; </w:t>
      </w:r>
      <w:r w:rsidR="006F7FF8">
        <w:t>0</w:t>
      </w:r>
      <w:r>
        <w:t>.001). Though unifacial and unidirectional reduction strategies are present in small frequencies, there is a greater representation of centripetal, bifacial and multifacial exploitation strategies in materials from more distant origins (Fig</w:t>
      </w:r>
      <w:r w:rsidR="006F7FF8">
        <w:t>.</w:t>
      </w:r>
      <w:r w:rsidR="003F0E20">
        <w:t xml:space="preserve"> </w:t>
      </w:r>
      <w:ins w:id="301" w:author="Author" w:date="2021-01-28T23:12:00Z">
        <w:r w:rsidR="00DB483E">
          <w:t>5</w:t>
        </w:r>
      </w:ins>
      <w:del w:id="302" w:author="Author" w:date="2021-01-28T23:12:00Z">
        <w:r w:rsidR="003F0E20" w:rsidDel="00DB483E">
          <w:delText>6</w:delText>
        </w:r>
      </w:del>
      <w:r>
        <w:t>). On the other hand, local materials such as the Fenetized Nyanzian (FNy) and Homa Phonolite (HPh) are represented by greater number of unifacial or uni-directional core reduction strategies (</w:t>
      </w:r>
      <w:commentRangeStart w:id="303"/>
      <w:commentRangeStart w:id="304"/>
      <w:r>
        <w:t>Fig</w:t>
      </w:r>
      <w:r w:rsidR="006F7FF8">
        <w:t>.</w:t>
      </w:r>
      <w:commentRangeEnd w:id="303"/>
      <w:r w:rsidR="006F7FF8">
        <w:rPr>
          <w:rStyle w:val="CommentReference"/>
          <w:rFonts w:asciiTheme="minorHAnsi" w:hAnsiTheme="minorHAnsi"/>
        </w:rPr>
        <w:commentReference w:id="303"/>
      </w:r>
      <w:commentRangeEnd w:id="304"/>
      <w:r w:rsidR="00410B3B">
        <w:rPr>
          <w:rStyle w:val="CommentReference"/>
          <w:rFonts w:asciiTheme="minorHAnsi" w:hAnsiTheme="minorHAnsi"/>
        </w:rPr>
        <w:commentReference w:id="304"/>
      </w:r>
      <w:r>
        <w:t xml:space="preserve"> </w:t>
      </w:r>
      <w:ins w:id="305" w:author="Author" w:date="2021-01-28T23:12:00Z">
        <w:r w:rsidR="00DB483E">
          <w:t>5</w:t>
        </w:r>
      </w:ins>
      <w:r>
        <w:t xml:space="preserve">). </w:t>
      </w:r>
      <w:r w:rsidR="00B32AB4">
        <w:t>C</w:t>
      </w:r>
      <w:r>
        <w:t>ontrary to this general pattern</w:t>
      </w:r>
      <w:r w:rsidR="00B32AB4">
        <w:t xml:space="preserve">, cores produced </w:t>
      </w:r>
      <w:r w:rsidR="0097278A">
        <w:t>from</w:t>
      </w:r>
      <w:r w:rsidR="00B32AB4">
        <w:t xml:space="preserve"> </w:t>
      </w:r>
      <w:r w:rsidR="0097278A">
        <w:t xml:space="preserve">some of the </w:t>
      </w:r>
      <w:r w:rsidR="00B32AB4">
        <w:t>local material</w:t>
      </w:r>
      <w:r w:rsidR="0097278A">
        <w:t>s</w:t>
      </w:r>
      <w:r>
        <w:t xml:space="preserve"> </w:t>
      </w:r>
      <w:ins w:id="306" w:author="Author" w:date="2021-01-28T23:13:00Z">
        <w:r w:rsidR="00DB483E">
          <w:t>[</w:t>
        </w:r>
      </w:ins>
      <w:del w:id="307" w:author="Author" w:date="2021-01-28T23:12:00Z">
        <w:r w:rsidR="0097278A" w:rsidDel="00DB483E">
          <w:delText>[</w:delText>
        </w:r>
      </w:del>
      <w:r w:rsidR="0097278A">
        <w:t xml:space="preserve">e.g. </w:t>
      </w:r>
      <w:r>
        <w:t>Homa Limestone</w:t>
      </w:r>
      <w:r w:rsidR="00B32AB4">
        <w:t xml:space="preserve"> (HLi)</w:t>
      </w:r>
      <w:ins w:id="308" w:author="Author" w:date="2021-01-28T23:13:00Z">
        <w:r w:rsidR="00DB483E">
          <w:t>]</w:t>
        </w:r>
      </w:ins>
      <w:del w:id="309" w:author="Author" w:date="2021-01-28T23:12:00Z">
        <w:r w:rsidR="0097278A" w:rsidDel="00DB483E">
          <w:delText>]</w:delText>
        </w:r>
      </w:del>
      <w:r w:rsidR="00B32AB4" w:rsidDel="00B32AB4">
        <w:t xml:space="preserve"> </w:t>
      </w:r>
      <w:r>
        <w:t>are often multifacially reduced. However, as addressed in the discussion</w:t>
      </w:r>
      <w:r w:rsidR="00410B3B">
        <w:t>,</w:t>
      </w:r>
      <w:r>
        <w:t xml:space="preserve"> this is likely related to the properties of the raw material itself</w:t>
      </w:r>
      <w:r w:rsidR="00B32AB4">
        <w:t xml:space="preserve"> </w:t>
      </w:r>
      <w:fldSimple w:instr=" ADDIN ZOTERO_TEMP ">
        <w:r w:rsidR="00B32AB4">
          <w:rPr>
            <w:noProof/>
          </w:rPr>
          <w:t>(Braun et al., 2009)</w:t>
        </w:r>
      </w:fldSimple>
      <w:r>
        <w:t>.</w:t>
      </w:r>
      <w:r w:rsidR="00B32AB4">
        <w:t xml:space="preserve"> </w:t>
      </w:r>
    </w:p>
    <w:p w14:paraId="1C664967" w14:textId="00D80779" w:rsidR="001A42AA" w:rsidRDefault="00B32AB4" w:rsidP="002F2FA2">
      <w:pPr>
        <w:pStyle w:val="BodyText"/>
        <w:spacing w:line="480" w:lineRule="auto"/>
      </w:pPr>
      <w:commentRangeStart w:id="310"/>
      <w:r>
        <w:t>When the core reduction intensity values for each reduction strategy are considered,</w:t>
      </w:r>
      <w:r w:rsidR="00232C7D">
        <w:t xml:space="preserve"> </w:t>
      </w:r>
      <w:r>
        <w:t>u</w:t>
      </w:r>
      <w:r w:rsidR="00232C7D">
        <w:t>nifacial and unipolar core</w:t>
      </w:r>
      <w:r w:rsidR="00410B3B">
        <w:t xml:space="preserve">s </w:t>
      </w:r>
      <w:r w:rsidR="009334A4">
        <w:t xml:space="preserve">are reduced less </w:t>
      </w:r>
      <w:r w:rsidR="00232C7D">
        <w:t xml:space="preserve">than bifacial, multifacial or polyhedral </w:t>
      </w:r>
      <w:r w:rsidR="00410B3B">
        <w:t xml:space="preserve">cores </w:t>
      </w:r>
      <w:commentRangeEnd w:id="310"/>
      <w:r w:rsidR="00410B3B">
        <w:rPr>
          <w:rStyle w:val="CommentReference"/>
          <w:rFonts w:asciiTheme="minorHAnsi" w:hAnsiTheme="minorHAnsi"/>
        </w:rPr>
        <w:commentReference w:id="310"/>
      </w:r>
      <w:r w:rsidR="00232C7D">
        <w:t xml:space="preserve">(Kruskal Wallis, </w:t>
      </w:r>
      <w:r w:rsidR="006F7FF8" w:rsidRPr="002F2FA2">
        <w:rPr>
          <w:i/>
          <w:iCs/>
        </w:rPr>
        <w:t>p</w:t>
      </w:r>
      <w:r w:rsidR="00232C7D">
        <w:t xml:space="preserve"> &lt; .001) (Figure </w:t>
      </w:r>
      <w:ins w:id="311" w:author="Author" w:date="2021-01-28T23:14:00Z">
        <w:r w:rsidR="00DB483E">
          <w:t>5</w:t>
        </w:r>
      </w:ins>
      <w:del w:id="312" w:author="Author" w:date="2021-01-28T23:14:00Z">
        <w:r w:rsidR="003F0E20" w:rsidDel="00DB483E">
          <w:delText>6</w:delText>
        </w:r>
      </w:del>
      <w:r w:rsidR="00232C7D">
        <w:t>). In other words, core reduction strategies that require fewer core rotations, such as unifacial and unidirectional strategies, are less reduced than those that</w:t>
      </w:r>
      <w:r>
        <w:t xml:space="preserve"> that involved more comple</w:t>
      </w:r>
      <w:r w:rsidR="000E19CD">
        <w:t>x</w:t>
      </w:r>
      <w:r>
        <w:t xml:space="preserve"> </w:t>
      </w:r>
      <w:del w:id="313" w:author="Author" w:date="2021-01-28T23:14:00Z">
        <w:r w:rsidDel="00DB483E">
          <w:delText xml:space="preserve">patterns </w:delText>
        </w:r>
        <w:r w:rsidR="00232C7D" w:rsidDel="00DB483E">
          <w:delText>.</w:delText>
        </w:r>
      </w:del>
      <w:ins w:id="314" w:author="Author" w:date="2021-01-28T23:14:00Z">
        <w:r w:rsidR="00DB483E">
          <w:t>patterns.</w:t>
        </w:r>
      </w:ins>
    </w:p>
    <w:p w14:paraId="1B1ABFB9" w14:textId="4098A0A3" w:rsidR="001A42AA" w:rsidRPr="002F2FA2" w:rsidRDefault="006F7FF8" w:rsidP="002F2FA2">
      <w:pPr>
        <w:pStyle w:val="ImageCaption"/>
        <w:spacing w:before="180" w:after="180" w:line="480" w:lineRule="auto"/>
        <w:jc w:val="center"/>
        <w:rPr>
          <w:i w:val="0"/>
          <w:iCs/>
        </w:rPr>
      </w:pPr>
      <w:r>
        <w:rPr>
          <w:i w:val="0"/>
          <w:iCs/>
        </w:rPr>
        <w:lastRenderedPageBreak/>
        <w:t xml:space="preserve">Insert </w:t>
      </w:r>
      <w:r w:rsidR="003F0E20" w:rsidRPr="002F2FA2">
        <w:rPr>
          <w:i w:val="0"/>
          <w:iCs/>
        </w:rPr>
        <w:t xml:space="preserve">Figure </w:t>
      </w:r>
      <w:ins w:id="315" w:author="Author" w:date="2021-01-28T23:15:00Z">
        <w:r w:rsidR="00DB483E">
          <w:rPr>
            <w:i w:val="0"/>
            <w:iCs/>
          </w:rPr>
          <w:t>5</w:t>
        </w:r>
      </w:ins>
      <w:del w:id="316" w:author="Author" w:date="2021-01-28T23:15:00Z">
        <w:r w:rsidR="003F0E20" w:rsidRPr="002F2FA2" w:rsidDel="00DB483E">
          <w:rPr>
            <w:i w:val="0"/>
            <w:iCs/>
          </w:rPr>
          <w:delText>6</w:delText>
        </w:r>
      </w:del>
    </w:p>
    <w:p w14:paraId="6C39E4BC" w14:textId="031807CC" w:rsidR="001A42AA" w:rsidRDefault="006F7FF8" w:rsidP="002F2FA2">
      <w:pPr>
        <w:pStyle w:val="Heading2"/>
        <w:spacing w:before="180" w:after="180" w:line="480" w:lineRule="auto"/>
      </w:pPr>
      <w:bookmarkStart w:id="317" w:name="flake-efficiency"/>
      <w:r>
        <w:t xml:space="preserve">3.2.  </w:t>
      </w:r>
      <w:r w:rsidR="00232C7D">
        <w:t>Flake efficiency</w:t>
      </w:r>
      <w:bookmarkEnd w:id="317"/>
    </w:p>
    <w:p w14:paraId="67680BA0" w14:textId="68748409" w:rsidR="001A42AA" w:rsidRDefault="00232C7D" w:rsidP="002F2FA2">
      <w:pPr>
        <w:pStyle w:val="FirstParagraph"/>
        <w:spacing w:line="480" w:lineRule="auto"/>
      </w:pPr>
      <w:r>
        <w:t xml:space="preserve">Analysis of the relative proportion of </w:t>
      </w:r>
      <w:r w:rsidR="000E19CD">
        <w:t xml:space="preserve">flake </w:t>
      </w:r>
      <w:r>
        <w:t>edge to mass indicates significantly different technological strategies applied to the different raw materials from the Kanjera South assemblage. Although the mean values of raw materials are relatively similar, the overall distribution indicates that rock types from sources that are further away from Kanjera South (e.g. </w:t>
      </w:r>
      <w:r w:rsidR="000E19CD">
        <w:t>NyR</w:t>
      </w:r>
      <w:r>
        <w:t xml:space="preserve">, </w:t>
      </w:r>
      <w:r w:rsidR="000E19CD">
        <w:t>BFe</w:t>
      </w:r>
      <w:r>
        <w:t xml:space="preserve">, </w:t>
      </w:r>
      <w:r w:rsidR="000E19CD">
        <w:t>BQu</w:t>
      </w:r>
      <w:r>
        <w:t>) are produced in a way that allows for much higher efficiency values than those seen in the rock types found close to Kanjera South</w:t>
      </w:r>
      <w:r w:rsidR="00B32AB4">
        <w:t xml:space="preserve"> </w:t>
      </w:r>
      <w:r>
        <w:t>(e.g. </w:t>
      </w:r>
      <w:r w:rsidR="000E19CD">
        <w:t>HLi</w:t>
      </w:r>
      <w:r>
        <w:t xml:space="preserve"> and </w:t>
      </w:r>
      <w:r w:rsidR="000E19CD">
        <w:t>FNy</w:t>
      </w:r>
      <w:r>
        <w:t xml:space="preserve">, </w:t>
      </w:r>
      <w:commentRangeStart w:id="318"/>
      <w:commentRangeStart w:id="319"/>
      <w:commentRangeStart w:id="320"/>
      <w:commentRangeStart w:id="321"/>
      <w:r w:rsidRPr="002F2FA2">
        <w:rPr>
          <w:i/>
          <w:iCs/>
        </w:rPr>
        <w:t>p</w:t>
      </w:r>
      <w:r w:rsidR="006F7FF8">
        <w:t xml:space="preserve"> </w:t>
      </w:r>
      <w:r>
        <w:t>&lt;</w:t>
      </w:r>
      <w:r w:rsidR="006F7FF8">
        <w:t xml:space="preserve"> 0</w:t>
      </w:r>
      <w:r>
        <w:t>.0</w:t>
      </w:r>
      <w:ins w:id="322" w:author="Author" w:date="2021-01-28T23:14:00Z">
        <w:r w:rsidR="00DB483E">
          <w:t>0</w:t>
        </w:r>
      </w:ins>
      <w:r w:rsidR="009334A4">
        <w:t>0</w:t>
      </w:r>
      <w:r>
        <w:t xml:space="preserve">1 </w:t>
      </w:r>
      <w:commentRangeEnd w:id="318"/>
      <w:r w:rsidR="006F7FF8">
        <w:rPr>
          <w:rStyle w:val="CommentReference"/>
          <w:rFonts w:asciiTheme="minorHAnsi" w:hAnsiTheme="minorHAnsi"/>
        </w:rPr>
        <w:commentReference w:id="318"/>
      </w:r>
      <w:commentRangeEnd w:id="319"/>
      <w:r w:rsidR="000E19CD">
        <w:rPr>
          <w:rStyle w:val="CommentReference"/>
          <w:rFonts w:asciiTheme="minorHAnsi" w:hAnsiTheme="minorHAnsi"/>
        </w:rPr>
        <w:commentReference w:id="319"/>
      </w:r>
      <w:r>
        <w:t xml:space="preserve">for all pairwise comparisons between </w:t>
      </w:r>
      <w:r w:rsidR="00CB6DE5">
        <w:t xml:space="preserve">HLi </w:t>
      </w:r>
      <w:r>
        <w:t xml:space="preserve">and all </w:t>
      </w:r>
      <w:r w:rsidR="00CB6DE5">
        <w:t xml:space="preserve">BQu </w:t>
      </w:r>
      <w:r>
        <w:t xml:space="preserve">rock types; </w:t>
      </w:r>
      <w:r w:rsidRPr="002F2FA2">
        <w:rPr>
          <w:i/>
          <w:iCs/>
        </w:rPr>
        <w:t>p</w:t>
      </w:r>
      <w:r w:rsidR="006F7FF8">
        <w:t xml:space="preserve"> </w:t>
      </w:r>
      <w:r>
        <w:t>&lt;</w:t>
      </w:r>
      <w:r w:rsidR="006F7FF8">
        <w:t>0</w:t>
      </w:r>
      <w:r>
        <w:t>.0</w:t>
      </w:r>
      <w:ins w:id="323" w:author="Author" w:date="2021-01-28T23:14:00Z">
        <w:r w:rsidR="00DB483E">
          <w:t>0</w:t>
        </w:r>
      </w:ins>
      <w:r>
        <w:t xml:space="preserve">01 for all comparisons between </w:t>
      </w:r>
      <w:r w:rsidR="00CB6DE5">
        <w:t>FNy</w:t>
      </w:r>
      <w:r>
        <w:t xml:space="preserve"> and all other rock types</w:t>
      </w:r>
      <w:r w:rsidR="00CB6DE5">
        <w:t>.</w:t>
      </w:r>
      <w:r>
        <w:t xml:space="preserve"> Kruskal-Wallis Rank Sum test, </w:t>
      </w:r>
      <w:r w:rsidR="00103B57">
        <w:t>C</w:t>
      </w:r>
      <w:r>
        <w:t>hi</w:t>
      </w:r>
      <w:r w:rsidRPr="002F2FA2">
        <w:rPr>
          <w:vertAlign w:val="superscript"/>
        </w:rPr>
        <w:t>2</w:t>
      </w:r>
      <w:r w:rsidR="00103B57">
        <w:rPr>
          <w:vertAlign w:val="superscript"/>
        </w:rPr>
        <w:t xml:space="preserve"> </w:t>
      </w:r>
      <w:r>
        <w:t>=</w:t>
      </w:r>
      <w:r w:rsidR="00103B57">
        <w:t xml:space="preserve"> </w:t>
      </w:r>
      <w:r>
        <w:t>312.70, df</w:t>
      </w:r>
      <w:r w:rsidR="00103B57">
        <w:t xml:space="preserve"> </w:t>
      </w:r>
      <w:r>
        <w:t>=</w:t>
      </w:r>
      <w:r w:rsidR="00103B57">
        <w:t xml:space="preserve"> </w:t>
      </w:r>
      <w:r>
        <w:t xml:space="preserve">5). </w:t>
      </w:r>
      <w:commentRangeEnd w:id="320"/>
      <w:r w:rsidR="00103B57">
        <w:rPr>
          <w:rStyle w:val="CommentReference"/>
          <w:rFonts w:asciiTheme="minorHAnsi" w:hAnsiTheme="minorHAnsi"/>
        </w:rPr>
        <w:commentReference w:id="320"/>
      </w:r>
      <w:commentRangeEnd w:id="321"/>
      <w:r w:rsidR="00CB6DE5">
        <w:rPr>
          <w:rStyle w:val="CommentReference"/>
          <w:rFonts w:asciiTheme="minorHAnsi" w:hAnsiTheme="minorHAnsi"/>
        </w:rPr>
        <w:commentReference w:id="321"/>
      </w:r>
      <w:r w:rsidR="0005206C">
        <w:t>Pairwise comparisons between raw materials show significant differences between rock types from local vs exotic sources.</w:t>
      </w:r>
      <w:ins w:id="324" w:author="Author" w:date="2021-01-28T23:15:00Z">
        <w:r w:rsidR="00DB483E">
          <w:t xml:space="preserve"> </w:t>
        </w:r>
      </w:ins>
      <w:r>
        <w:t>It should be noted that even though there are significant differences between the edge to mass ratios, the distributions show overlap (Fig</w:t>
      </w:r>
      <w:r w:rsidR="00103B57">
        <w:t>.</w:t>
      </w:r>
      <w:r>
        <w:t xml:space="preserve"> </w:t>
      </w:r>
      <w:ins w:id="325" w:author="Author" w:date="2021-01-28T23:15:00Z">
        <w:r w:rsidR="00DB483E">
          <w:t>6</w:t>
        </w:r>
      </w:ins>
      <w:del w:id="326" w:author="Author" w:date="2021-01-28T23:15:00Z">
        <w:r w:rsidR="003F0E20" w:rsidDel="00DB483E">
          <w:delText>7</w:delText>
        </w:r>
      </w:del>
      <w:r w:rsidR="003F0E20">
        <w:t>)</w:t>
      </w:r>
      <w:r>
        <w:t xml:space="preserve">. This indicates that while it is physically possible to produce flakes with similar edge to mass ratios in each raw material type, hominins at Kanjera South did not implement this strategy as frequently on raw materials that were locally abundant. Hominins at Kanjera South consistently produced flakes with greater edge and less mass from rock types that came from more distant sources. </w:t>
      </w:r>
    </w:p>
    <w:p w14:paraId="1D92EADE" w14:textId="77C106E8" w:rsidR="001A42AA" w:rsidRPr="002F2FA2" w:rsidRDefault="00103B57" w:rsidP="002F2FA2">
      <w:pPr>
        <w:pStyle w:val="ImageCaption"/>
        <w:spacing w:before="180" w:after="180" w:line="480" w:lineRule="auto"/>
        <w:jc w:val="center"/>
        <w:rPr>
          <w:i w:val="0"/>
          <w:iCs/>
        </w:rPr>
      </w:pPr>
      <w:r>
        <w:rPr>
          <w:i w:val="0"/>
          <w:iCs/>
        </w:rPr>
        <w:t xml:space="preserve">Insert </w:t>
      </w:r>
      <w:r w:rsidR="003F0E20" w:rsidRPr="002F2FA2">
        <w:rPr>
          <w:i w:val="0"/>
          <w:iCs/>
        </w:rPr>
        <w:t>Figure 7</w:t>
      </w:r>
    </w:p>
    <w:p w14:paraId="28491626" w14:textId="7F03F443" w:rsidR="001A42AA" w:rsidRDefault="00103B57" w:rsidP="000A3860">
      <w:pPr>
        <w:pStyle w:val="Heading1"/>
      </w:pPr>
      <w:bookmarkStart w:id="327" w:name="discussion"/>
      <w:r>
        <w:t xml:space="preserve">4. </w:t>
      </w:r>
      <w:r w:rsidR="00232C7D">
        <w:t>Discussion</w:t>
      </w:r>
      <w:bookmarkEnd w:id="327"/>
    </w:p>
    <w:p w14:paraId="7D6CC061" w14:textId="3D10A47D" w:rsidR="0005761E" w:rsidRDefault="00183A9C" w:rsidP="002F2FA2">
      <w:pPr>
        <w:pStyle w:val="BodyText"/>
        <w:rPr>
          <w:ins w:id="328" w:author="Author" w:date="2021-01-30T15:18:00Z"/>
          <w:i/>
          <w:iCs/>
        </w:rPr>
      </w:pPr>
      <w:bookmarkStart w:id="329" w:name="the-influence-of-raw-material-properties"/>
      <w:ins w:id="330" w:author="Author" w:date="2021-01-30T15:18:00Z">
        <w:r>
          <w:rPr>
            <w:i/>
            <w:iCs/>
          </w:rPr>
          <w:t xml:space="preserve">4.1 </w:t>
        </w:r>
      </w:ins>
      <w:r w:rsidR="0005761E" w:rsidRPr="002F2FA2">
        <w:rPr>
          <w:i/>
          <w:iCs/>
        </w:rPr>
        <w:t xml:space="preserve">Inferring </w:t>
      </w:r>
      <w:r w:rsidR="00676BB2">
        <w:rPr>
          <w:i/>
          <w:iCs/>
        </w:rPr>
        <w:t>l</w:t>
      </w:r>
      <w:r w:rsidR="0005761E" w:rsidRPr="002F2FA2">
        <w:rPr>
          <w:i/>
          <w:iCs/>
        </w:rPr>
        <w:t>and</w:t>
      </w:r>
      <w:r w:rsidR="00676BB2">
        <w:rPr>
          <w:i/>
          <w:iCs/>
        </w:rPr>
        <w:t>-u</w:t>
      </w:r>
      <w:r w:rsidR="0005761E" w:rsidRPr="002F2FA2">
        <w:rPr>
          <w:i/>
          <w:iCs/>
        </w:rPr>
        <w:t xml:space="preserve">se at Kanjera South </w:t>
      </w:r>
      <w:bookmarkEnd w:id="329"/>
    </w:p>
    <w:p w14:paraId="42832102" w14:textId="77777777" w:rsidR="00183A9C" w:rsidRPr="006B148C" w:rsidRDefault="00183A9C" w:rsidP="002F2FA2">
      <w:pPr>
        <w:pStyle w:val="BodyText"/>
        <w:rPr>
          <w:iCs/>
        </w:rPr>
      </w:pPr>
    </w:p>
    <w:p w14:paraId="3089431C" w14:textId="636C39A8" w:rsidR="001A42AA" w:rsidRDefault="00232C7D">
      <w:pPr>
        <w:pStyle w:val="FirstParagraph"/>
        <w:spacing w:line="480" w:lineRule="auto"/>
      </w:pPr>
      <w:r>
        <w:t xml:space="preserve">The results of this study show an interaction between stone tool utilization, raw material type and core reduction strategies. The most striking distinction is the difference in the degree of utilization of materials from local and </w:t>
      </w:r>
      <w:r w:rsidR="0005206C">
        <w:t xml:space="preserve">exotic </w:t>
      </w:r>
      <w:r>
        <w:t xml:space="preserve">sources. This is also reflected in the flake sequence data. </w:t>
      </w:r>
      <w:r w:rsidR="00B20BFE">
        <w:t>To some extent, this can be explained by</w:t>
      </w:r>
      <w:r w:rsidR="004D62E3">
        <w:t xml:space="preserve"> the poor quality of some of the local materials</w:t>
      </w:r>
      <w:r w:rsidR="00B20BFE">
        <w:t xml:space="preserve">. As discussed in Braun et al. </w:t>
      </w:r>
      <w:r w:rsidR="00B20BFE">
        <w:lastRenderedPageBreak/>
        <w:fldChar w:fldCharType="begin"/>
      </w:r>
      <w:r w:rsidR="00DD6714">
        <w:instrText xml:space="preserve"> ADDIN ZOTERO_ITEM CSL_CITATION {"citationID":"xXki4mXh","properties":{"formattedCitation":"(2009a)","plainCitation":"(2009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B20BFE">
        <w:fldChar w:fldCharType="separate"/>
      </w:r>
      <w:r w:rsidR="00DD6714">
        <w:rPr>
          <w:noProof/>
        </w:rPr>
        <w:t>(2009a)</w:t>
      </w:r>
      <w:r w:rsidR="00B20BFE">
        <w:fldChar w:fldCharType="end"/>
      </w:r>
      <w:r w:rsidR="004D62E3">
        <w:t xml:space="preserve">, removal sequences in </w:t>
      </w:r>
      <w:r>
        <w:t>local fenetized rocks (FNy)</w:t>
      </w:r>
      <w:r w:rsidR="004D62E3">
        <w:t xml:space="preserve"> tend to be short</w:t>
      </w:r>
      <w:r>
        <w:t xml:space="preserve"> </w:t>
      </w:r>
      <w:r w:rsidR="004D62E3">
        <w:t>because of the presence of</w:t>
      </w:r>
      <w:r>
        <w:t xml:space="preserve"> preexisting internal fracture planespresent in the highly metasomatized rocks</w:t>
      </w:r>
      <w:del w:id="331" w:author="Author" w:date="2021-01-28T23:16:00Z">
        <w:r w:rsidDel="00DB483E">
          <w:delText xml:space="preserve"> </w:delText>
        </w:r>
      </w:del>
      <w:ins w:id="332" w:author="Author" w:date="2021-01-28T23:16:00Z">
        <w:r w:rsidR="00DB483E">
          <w:t xml:space="preserve"> </w:t>
        </w:r>
      </w:ins>
      <w:r w:rsidR="00DB483E">
        <w:fldChar w:fldCharType="begin"/>
      </w:r>
      <w:r w:rsidR="00DB483E">
        <w:instrText xml:space="preserve"> ADDIN ZOTERO_ITEM CSL_CITATION {"citationID":"1yBUVWPL","properties":{"formattedCitation":"(Braun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fldChar w:fldCharType="separate"/>
      </w:r>
      <w:r w:rsidR="00DB483E">
        <w:rPr>
          <w:noProof/>
        </w:rPr>
        <w:t>(Braun et al., 2009a)</w:t>
      </w:r>
      <w:r w:rsidR="00DB483E">
        <w:fldChar w:fldCharType="end"/>
      </w:r>
      <w:del w:id="333" w:author="Author" w:date="2021-01-28T23:16:00Z">
        <w:r w:rsidDel="00DB483E">
          <w:delText>(D. R. Braun, Plummer, Ferraro, et al. 2009)</w:delText>
        </w:r>
      </w:del>
      <w:r>
        <w:t xml:space="preserve">. The chalky nature and block-like geometry of Homa limestone (HLi) also limits the number of flakes that can be removed. In contrast, the majority of raw materials from more distant sources possess fewer flaws and fracture more predictably than those found locally </w:t>
      </w:r>
      <w:del w:id="334" w:author="Author" w:date="2021-01-28T23:16:00Z">
        <w:r w:rsidDel="00DB483E">
          <w:delText>(Braunet al. 2009</w:delText>
        </w:r>
      </w:del>
      <w:r w:rsidR="00DB483E">
        <w:fldChar w:fldCharType="begin"/>
      </w:r>
      <w:r w:rsidR="00DB483E">
        <w:instrText xml:space="preserve"> ADDIN ZOTERO_ITEM CSL_CITATION {"citationID":"MES6IB1z","properties":{"formattedCitation":"(Braun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fldChar w:fldCharType="separate"/>
      </w:r>
      <w:r w:rsidR="00DB483E">
        <w:rPr>
          <w:noProof/>
        </w:rPr>
        <w:t>(Braun et al., 2009a)</w:t>
      </w:r>
      <w:r w:rsidR="00DB483E">
        <w:fldChar w:fldCharType="end"/>
      </w:r>
      <w:del w:id="335" w:author="Author" w:date="2021-01-28T23:16:00Z">
        <w:r w:rsidDel="00DB483E">
          <w:delText>)</w:delText>
        </w:r>
      </w:del>
      <w:r>
        <w:t>.</w:t>
      </w:r>
    </w:p>
    <w:p w14:paraId="56164EF3" w14:textId="5CF62999" w:rsidR="00DB483E" w:rsidRDefault="00DB483E" w:rsidP="00B00D09">
      <w:pPr>
        <w:pStyle w:val="BodyText"/>
        <w:spacing w:line="480" w:lineRule="auto"/>
        <w:rPr>
          <w:ins w:id="336" w:author="Author" w:date="2021-01-28T23:18:00Z"/>
        </w:rPr>
      </w:pPr>
      <w:ins w:id="337" w:author="Author" w:date="2021-01-28T23:18:00Z">
        <w:r>
          <w:t xml:space="preserve">However, </w:t>
        </w:r>
      </w:ins>
      <w:del w:id="338" w:author="Author" w:date="2021-01-28T23:18:00Z">
        <w:r w:rsidR="00232C7D" w:rsidDel="00DB483E">
          <w:delText xml:space="preserve">However, differences in material properties do not explain all of the differences in reduction intensity between local and exotic materials. </w:delText>
        </w:r>
      </w:del>
      <w:ins w:id="339" w:author="Author" w:date="2021-01-28T23:18:00Z">
        <w:r>
          <w:t>n</w:t>
        </w:r>
      </w:ins>
      <w:del w:id="340" w:author="Author" w:date="2021-01-28T23:18:00Z">
        <w:r w:rsidR="00B4686C" w:rsidDel="00DB483E">
          <w:delText>N</w:delText>
        </w:r>
      </w:del>
      <w:r w:rsidR="00B4686C">
        <w:t>ot all of the cores from local sources have internal flaws</w:t>
      </w:r>
      <w:r w:rsidR="00232C7D">
        <w:t xml:space="preserve">. </w:t>
      </w:r>
      <w:r w:rsidR="00B4686C">
        <w:t xml:space="preserve">In particular, </w:t>
      </w:r>
      <w:r w:rsidR="00232C7D">
        <w:t>Homa phonolite</w:t>
      </w:r>
      <w:r w:rsidR="004F3D23">
        <w:t xml:space="preserve"> </w:t>
      </w:r>
      <w:r w:rsidR="00232C7D">
        <w:t xml:space="preserve">does not have the defects common in </w:t>
      </w:r>
      <w:r w:rsidR="001101A8">
        <w:t xml:space="preserve">the </w:t>
      </w:r>
      <w:r w:rsidR="00232C7D">
        <w:t xml:space="preserve">other local raw materials but is still less reduced than the nonlocal raw materials. </w:t>
      </w:r>
      <w:del w:id="341" w:author="Author" w:date="2021-02-01T20:49:00Z">
        <w:r w:rsidR="004F3D23" w:rsidDel="00DF6899">
          <w:delText xml:space="preserve">In addition, </w:delText>
        </w:r>
      </w:del>
      <w:ins w:id="342" w:author="Author" w:date="2021-02-01T20:49:00Z">
        <w:r w:rsidR="00DF6899">
          <w:t>T</w:t>
        </w:r>
      </w:ins>
      <w:del w:id="343" w:author="Author" w:date="2021-02-01T20:49:00Z">
        <w:r w:rsidR="004F3D23" w:rsidDel="00DF6899">
          <w:delText>t</w:delText>
        </w:r>
      </w:del>
      <w:r w:rsidR="00232C7D">
        <w:t xml:space="preserve">he </w:t>
      </w:r>
      <w:del w:id="344" w:author="Author" w:date="2021-01-28T23:17:00Z">
        <w:r w:rsidR="00232C7D" w:rsidDel="00DB483E">
          <w:delText>coarse grained</w:delText>
        </w:r>
      </w:del>
      <w:ins w:id="345" w:author="Author" w:date="2021-01-28T23:17:00Z">
        <w:r>
          <w:t>coarse-grained</w:t>
        </w:r>
      </w:ins>
      <w:r w:rsidR="00232C7D">
        <w:t xml:space="preserve"> nature of </w:t>
      </w:r>
      <w:r w:rsidR="004F3D23">
        <w:t xml:space="preserve">Oyugis granite, </w:t>
      </w:r>
      <w:r w:rsidR="00873ED2">
        <w:t xml:space="preserve">makes it </w:t>
      </w:r>
      <w:r w:rsidR="00232C7D">
        <w:t>difficult to maintain angles of less than 90 degrees</w:t>
      </w:r>
      <w:r w:rsidR="00873ED2">
        <w:t xml:space="preserve">, </w:t>
      </w:r>
      <w:r w:rsidR="00232C7D">
        <w:t xml:space="preserve">thus limiting the degree that </w:t>
      </w:r>
      <w:r w:rsidR="00873ED2">
        <w:t xml:space="preserve">the material </w:t>
      </w:r>
      <w:r w:rsidR="00232C7D">
        <w:t xml:space="preserve">could be reduced </w:t>
      </w:r>
      <w:ins w:id="346" w:author="Author" w:date="2021-01-28T23:17:00Z">
        <w:r>
          <w:fldChar w:fldCharType="begin"/>
        </w:r>
      </w:ins>
      <w:r>
        <w:instrText xml:space="preserve"> ADDIN ZOTERO_ITEM CSL_CITATION {"citationID":"Old7OIpy","properties":{"formattedCitation":"(Braun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ins w:id="347" w:author="Author" w:date="2021-01-28T23:17:00Z">
        <w:r>
          <w:fldChar w:fldCharType="separate"/>
        </w:r>
        <w:r>
          <w:rPr>
            <w:noProof/>
          </w:rPr>
          <w:t>(Braun et al., 2009a)</w:t>
        </w:r>
        <w:r>
          <w:fldChar w:fldCharType="end"/>
        </w:r>
      </w:ins>
      <w:del w:id="348" w:author="Author" w:date="2021-01-28T23:17:00Z">
        <w:r w:rsidR="00232C7D" w:rsidDel="00DB483E">
          <w:delText>(Braun</w:delText>
        </w:r>
        <w:r w:rsidR="00722287" w:rsidDel="00DB483E">
          <w:delText xml:space="preserve"> </w:delText>
        </w:r>
        <w:r w:rsidR="00232C7D" w:rsidDel="00DB483E">
          <w:delText>et al.</w:delText>
        </w:r>
        <w:r w:rsidR="00D014A6" w:rsidDel="00DB483E">
          <w:delText>,</w:delText>
        </w:r>
        <w:r w:rsidR="00232C7D" w:rsidDel="00DB483E">
          <w:delText xml:space="preserve"> 2009</w:delText>
        </w:r>
      </w:del>
      <w:del w:id="349" w:author="Author" w:date="2021-01-28T23:18:00Z">
        <w:r w:rsidR="00232C7D" w:rsidDel="00DB483E">
          <w:delText>)</w:delText>
        </w:r>
      </w:del>
      <w:r w:rsidR="00232C7D">
        <w:t>. Despite the</w:t>
      </w:r>
      <w:r w:rsidR="00873ED2">
        <w:t>se</w:t>
      </w:r>
      <w:r w:rsidR="00232C7D">
        <w:t xml:space="preserve"> limitations, Oyugis granite is still more reduced than any of the local raw materials (</w:t>
      </w:r>
      <w:r w:rsidR="00103B57">
        <w:t>F</w:t>
      </w:r>
      <w:r w:rsidR="00232C7D">
        <w:t>ig</w:t>
      </w:r>
      <w:r w:rsidR="00103B57">
        <w:t>.</w:t>
      </w:r>
      <w:r w:rsidR="00232C7D">
        <w:t xml:space="preserve"> </w:t>
      </w:r>
      <w:r w:rsidR="003F0E20">
        <w:t>4</w:t>
      </w:r>
      <w:r w:rsidR="00232C7D">
        <w:t>).</w:t>
      </w:r>
      <w:r w:rsidR="00147839">
        <w:t xml:space="preserve"> The totality of these data suggest that raw material properties</w:t>
      </w:r>
      <w:r w:rsidR="0005206C">
        <w:t xml:space="preserve"> play a role in reduction intensity but</w:t>
      </w:r>
      <w:r w:rsidR="00147839">
        <w:t xml:space="preserve"> </w:t>
      </w:r>
      <w:r w:rsidR="0005206C">
        <w:t>does</w:t>
      </w:r>
      <w:r w:rsidR="00147839">
        <w:t xml:space="preserve"> not explain all of the variation in the Kanjera South assemblage</w:t>
      </w:r>
      <w:r w:rsidR="00B4686C">
        <w:t>.</w:t>
      </w:r>
    </w:p>
    <w:p w14:paraId="1950874C" w14:textId="77777777" w:rsidR="00DF6899" w:rsidRDefault="0005206C" w:rsidP="00183A9C">
      <w:pPr>
        <w:pStyle w:val="BodyText"/>
        <w:spacing w:line="480" w:lineRule="auto"/>
        <w:ind w:firstLine="720"/>
        <w:rPr>
          <w:ins w:id="350" w:author="Author" w:date="2021-02-01T20:50:00Z"/>
        </w:rPr>
      </w:pPr>
      <w:del w:id="351" w:author="Author" w:date="2021-01-30T15:21:00Z">
        <w:r w:rsidDel="00183A9C">
          <w:delText xml:space="preserve"> </w:delText>
        </w:r>
      </w:del>
      <w:moveToRangeStart w:id="352" w:author="Author" w:date="2021-01-30T15:21:00Z" w:name="move62912490"/>
      <w:moveTo w:id="353" w:author="Author" w:date="2021-01-30T15:21:00Z">
        <w:del w:id="354" w:author="Author" w:date="2021-01-30T15:21:00Z">
          <w:r w:rsidR="00183A9C" w:rsidDel="00183A9C">
            <w:delText xml:space="preserve">This suggests that </w:delText>
          </w:r>
        </w:del>
      </w:moveTo>
      <w:ins w:id="355" w:author="Author" w:date="2021-01-30T15:21:00Z">
        <w:r w:rsidR="00183A9C">
          <w:t>T</w:t>
        </w:r>
      </w:ins>
      <w:moveTo w:id="356" w:author="Author" w:date="2021-01-30T15:21:00Z">
        <w:del w:id="357" w:author="Author" w:date="2021-01-30T15:21:00Z">
          <w:r w:rsidR="00183A9C" w:rsidDel="00183A9C">
            <w:delText>t</w:delText>
          </w:r>
        </w:del>
        <w:r w:rsidR="00183A9C">
          <w:t>hese</w:t>
        </w:r>
      </w:moveTo>
      <w:ins w:id="358" w:author="Author" w:date="2021-01-30T15:21:00Z">
        <w:r w:rsidR="00183A9C">
          <w:t xml:space="preserve"> outstanding</w:t>
        </w:r>
      </w:ins>
      <w:moveTo w:id="359" w:author="Author" w:date="2021-01-30T15:21:00Z">
        <w:r w:rsidR="00183A9C">
          <w:t xml:space="preserve"> differences in the degree of stone utilization at Kanjera south </w:t>
        </w:r>
        <w:del w:id="360" w:author="Author" w:date="2021-01-30T15:21:00Z">
          <w:r w:rsidR="00183A9C" w:rsidDel="00183A9C">
            <w:delText>may</w:delText>
          </w:r>
        </w:del>
      </w:moveTo>
      <w:ins w:id="361" w:author="Author" w:date="2021-01-30T15:21:00Z">
        <w:r w:rsidR="00183A9C">
          <w:t>can</w:t>
        </w:r>
      </w:ins>
      <w:moveTo w:id="362" w:author="Author" w:date="2021-01-30T15:21:00Z">
        <w:r w:rsidR="00183A9C">
          <w:t xml:space="preserve"> be</w:t>
        </w:r>
      </w:moveTo>
      <w:ins w:id="363" w:author="Author" w:date="2021-01-30T15:21:00Z">
        <w:r w:rsidR="00183A9C">
          <w:t xml:space="preserve"> interpreted as</w:t>
        </w:r>
      </w:ins>
      <w:moveTo w:id="364" w:author="Author" w:date="2021-01-30T15:21:00Z">
        <w:r w:rsidR="00183A9C">
          <w:t xml:space="preserve"> the result of the continuous use of</w:t>
        </w:r>
      </w:moveTo>
      <w:ins w:id="365" w:author="Author" w:date="2021-01-30T15:22:00Z">
        <w:r w:rsidR="00183A9C">
          <w:t xml:space="preserve"> the</w:t>
        </w:r>
      </w:ins>
      <w:moveTo w:id="366" w:author="Author" w:date="2021-01-30T15:21:00Z">
        <w:r w:rsidR="00183A9C">
          <w:t xml:space="preserve"> high quality</w:t>
        </w:r>
      </w:moveTo>
      <w:ins w:id="367" w:author="Author" w:date="2021-01-30T15:22:00Z">
        <w:r w:rsidR="00183A9C">
          <w:t xml:space="preserve"> exotic</w:t>
        </w:r>
      </w:ins>
      <w:moveTo w:id="368" w:author="Author" w:date="2021-01-30T15:21:00Z">
        <w:r w:rsidR="00183A9C">
          <w:t xml:space="preserve"> raw materials as they were moved across </w:t>
        </w:r>
        <w:del w:id="369" w:author="Author" w:date="2021-01-30T15:22:00Z">
          <w:r w:rsidR="00183A9C" w:rsidDel="00183A9C">
            <w:delText>the landscape</w:delText>
          </w:r>
        </w:del>
      </w:moveTo>
      <w:ins w:id="370" w:author="Author" w:date="2021-01-30T15:22:00Z">
        <w:r w:rsidR="00183A9C">
          <w:t>long distances</w:t>
        </w:r>
      </w:ins>
      <w:moveTo w:id="371" w:author="Author" w:date="2021-01-30T15:21:00Z">
        <w:r w:rsidR="00183A9C">
          <w:t xml:space="preserve">. </w:t>
        </w:r>
      </w:moveTo>
      <w:moveToRangeEnd w:id="352"/>
      <w:del w:id="372" w:author="Author" w:date="2021-01-28T23:21:00Z">
        <w:r w:rsidR="00232C7D" w:rsidDel="005941E7">
          <w:delText>Previous research shows that the exotic raw materials that were transported to Kanjera South not only fracture more predictably but also produce flakes with more durable edges</w:delText>
        </w:r>
      </w:del>
      <w:del w:id="373" w:author="Author" w:date="2021-01-28T23:19:00Z">
        <w:r w:rsidR="00232C7D" w:rsidDel="00DB483E">
          <w:delText xml:space="preserve"> </w:delText>
        </w:r>
      </w:del>
      <w:del w:id="374" w:author="Author" w:date="2021-01-28T23:21:00Z">
        <w:r w:rsidR="00DB483E" w:rsidDel="005941E7">
          <w:fldChar w:fldCharType="begin"/>
        </w:r>
        <w:r w:rsidR="00DB483E" w:rsidDel="005941E7">
          <w:delInstrText xml:space="preserve"> ADDIN ZOTERO_ITEM CSL_CITATION {"citationID":"n3iKj0Oj","properties":{"formattedCitation":"(Braun et al., 2009b)","plainCitation":"(Braun et al., 2009b)","noteIndex":0},"citationItems":[{"id":870,"uris":["http://zotero.org/users/2042166/items/DKF2KIW5"],"uri":["http://zotero.org/users/2042166/items/DKF2KIW5"],"itemData":{"id":870,"type":"article-journal","abstract":"The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C."}],"issued":{"date-parts":[["2009",7,1]]}}}],"schema":"https://github.com/citation-style-language/schema/raw/master/csl-citation.json"} </w:delInstrText>
        </w:r>
        <w:r w:rsidR="00DB483E" w:rsidDel="005941E7">
          <w:fldChar w:fldCharType="separate"/>
        </w:r>
        <w:r w:rsidR="00DB483E" w:rsidDel="005941E7">
          <w:rPr>
            <w:noProof/>
          </w:rPr>
          <w:delText>(Braun et al., 2009b)</w:delText>
        </w:r>
        <w:r w:rsidR="00DB483E" w:rsidDel="005941E7">
          <w:fldChar w:fldCharType="end"/>
        </w:r>
      </w:del>
      <w:del w:id="375" w:author="Author" w:date="2021-01-28T23:19:00Z">
        <w:r w:rsidR="00232C7D" w:rsidDel="00DB483E">
          <w:delText>(D. R. Braun, Plummer, Ferraro, et al. 2009; de la Torre 2004; Ludwig and Harris 1998)</w:delText>
        </w:r>
      </w:del>
      <w:del w:id="376" w:author="Author" w:date="2021-01-28T23:21:00Z">
        <w:r w:rsidR="00232C7D" w:rsidDel="005941E7">
          <w:delText>. The need to reduce relatively lower quality material may be related to the durability and the efficiency of the produced edges. In other words,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w:delText>
        </w:r>
      </w:del>
      <w:del w:id="377" w:author="Author" w:date="2021-01-28T23:22:00Z">
        <w:r w:rsidR="00722287" w:rsidDel="005941E7">
          <w:delText>D</w:delText>
        </w:r>
        <w:r w:rsidR="00B4686C" w:rsidDel="005941E7">
          <w:delText>ifferences in</w:delText>
        </w:r>
      </w:del>
      <w:ins w:id="378" w:author="Author" w:date="2021-01-28T23:22:00Z">
        <w:del w:id="379" w:author="Author" w:date="2021-01-30T15:22:00Z">
          <w:r w:rsidR="005941E7" w:rsidDel="00183A9C">
            <w:delText xml:space="preserve">In </w:delText>
          </w:r>
        </w:del>
      </w:ins>
      <w:ins w:id="380" w:author="Author" w:date="2021-01-28T23:23:00Z">
        <w:del w:id="381" w:author="Author" w:date="2021-01-30T15:22:00Z">
          <w:r w:rsidR="005941E7" w:rsidDel="00183A9C">
            <w:delText xml:space="preserve">this light, </w:delText>
          </w:r>
        </w:del>
      </w:ins>
      <w:ins w:id="382" w:author="Author" w:date="2021-01-30T15:22:00Z">
        <w:r w:rsidR="00183A9C">
          <w:t>T</w:t>
        </w:r>
      </w:ins>
      <w:ins w:id="383" w:author="Author" w:date="2021-01-28T23:23:00Z">
        <w:del w:id="384" w:author="Author" w:date="2021-01-30T15:22:00Z">
          <w:r w:rsidR="005941E7" w:rsidDel="00183A9C">
            <w:delText>t</w:delText>
          </w:r>
        </w:del>
        <w:r w:rsidR="005941E7">
          <w:t>he higher levels core reduction intensity values and greater flake sequence values in the exotic</w:t>
        </w:r>
      </w:ins>
      <w:ins w:id="385" w:author="Author" w:date="2021-01-30T15:23:00Z">
        <w:r w:rsidR="00183A9C">
          <w:t xml:space="preserve"> material</w:t>
        </w:r>
      </w:ins>
      <w:del w:id="386" w:author="Author" w:date="2021-01-28T23:23:00Z">
        <w:r w:rsidR="00B4686C" w:rsidDel="005941E7">
          <w:delText xml:space="preserve"> stone reduction intensity</w:delText>
        </w:r>
      </w:del>
      <w:ins w:id="387" w:author="Author" w:date="2021-01-28T23:23:00Z">
        <w:r w:rsidR="005941E7">
          <w:t xml:space="preserve"> </w:t>
        </w:r>
      </w:ins>
      <w:del w:id="388" w:author="Author" w:date="2021-01-28T23:23:00Z">
        <w:r w:rsidR="00B4686C" w:rsidDel="005941E7">
          <w:delText xml:space="preserve"> </w:delText>
        </w:r>
      </w:del>
      <w:del w:id="389" w:author="Author" w:date="2021-01-28T23:26:00Z">
        <w:r w:rsidR="00B4686C" w:rsidDel="005941E7">
          <w:delText>may be the result of</w:delText>
        </w:r>
        <w:r w:rsidR="00722287" w:rsidDel="005941E7">
          <w:delText xml:space="preserve"> the</w:delText>
        </w:r>
        <w:r w:rsidR="00B4686C" w:rsidDel="005941E7">
          <w:delText xml:space="preserve"> continuous use </w:delText>
        </w:r>
      </w:del>
      <w:del w:id="390" w:author="Author" w:date="2021-01-28T23:24:00Z">
        <w:r w:rsidR="00B4686C" w:rsidDel="005941E7">
          <w:delText xml:space="preserve">of exotic </w:delText>
        </w:r>
      </w:del>
      <w:del w:id="391" w:author="Author" w:date="2021-01-28T23:26:00Z">
        <w:r w:rsidR="00B4686C" w:rsidDel="005941E7">
          <w:delText xml:space="preserve">materials </w:delText>
        </w:r>
      </w:del>
      <w:del w:id="392" w:author="Author" w:date="2021-01-28T23:24:00Z">
        <w:r w:rsidR="00B4686C" w:rsidDel="005941E7">
          <w:delText xml:space="preserve">as they are </w:delText>
        </w:r>
      </w:del>
      <w:del w:id="393" w:author="Author" w:date="2021-01-28T23:26:00Z">
        <w:r w:rsidR="00B4686C" w:rsidDel="005941E7">
          <w:delText>moved across the landscape</w:delText>
        </w:r>
        <w:r w:rsidR="00873ED2" w:rsidDel="005941E7">
          <w:delText>.</w:delText>
        </w:r>
        <w:r w:rsidR="00333045" w:rsidDel="005941E7">
          <w:delText xml:space="preserve"> </w:delText>
        </w:r>
      </w:del>
      <w:del w:id="394" w:author="Author" w:date="2021-01-28T23:22:00Z">
        <w:r w:rsidR="00333045" w:rsidDel="005941E7">
          <w:delText xml:space="preserve">This is supported by the absence of flake sequence values from early stages of reduction in the non-local assemblage. </w:delText>
        </w:r>
      </w:del>
      <w:del w:id="395" w:author="Author" w:date="2021-01-28T23:26:00Z">
        <w:r w:rsidR="0055204D" w:rsidDel="005941E7">
          <w:delText xml:space="preserve">In terms of land-use, </w:delText>
        </w:r>
      </w:del>
      <w:del w:id="396" w:author="Author" w:date="2021-01-30T15:23:00Z">
        <w:r w:rsidR="00722287" w:rsidDel="00183A9C">
          <w:delText xml:space="preserve">this </w:delText>
        </w:r>
      </w:del>
      <w:r w:rsidR="00722287">
        <w:t xml:space="preserve">is </w:t>
      </w:r>
      <w:r w:rsidR="00C41C4F">
        <w:t xml:space="preserve">consistent with </w:t>
      </w:r>
      <w:r w:rsidR="00722287">
        <w:t>a</w:t>
      </w:r>
      <w:r w:rsidR="00C41C4F">
        <w:t xml:space="preserve"> distance-decay pattern of tool-use</w:t>
      </w:r>
      <w:ins w:id="397" w:author="Author" w:date="2021-01-28T23:24:00Z">
        <w:r w:rsidR="005941E7">
          <w:t xml:space="preserve"> that has been documented in a variety of time periods</w:t>
        </w:r>
      </w:ins>
      <w:r w:rsidR="00C41C4F">
        <w:t xml:space="preserve"> </w:t>
      </w:r>
      <w:r w:rsidR="00C41C4F">
        <w:fldChar w:fldCharType="begin"/>
      </w:r>
      <w:r w:rsidR="005941E7">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2016)","noteIndex":0},"citationItems":[{"id":498,"uris":["http://zotero.org/users/2042166/items/KGZDZ6BG"],"uri":["http://zotero.org/users/2042166/items/KGZDZ6BG"],"itemData":{"id":498,"type":"article-journal","container-title":"Economic Geography","DOI":"10.2307/142729","ISSN":"00130095","issue":"1","language":"en","page":"1","source":"Crossref","title":"Measuring the Flow of Goods with Archaeological Data","volume":"55","author":[{"family":"Clark","given":"John R."}],"issued":{"date-parts":[["1979",1]]}}},{"id":494,"uris":["http://zotero.org/users/2042166/items/IKKQQWJS"],"uri":["http://zotero.org/users/2042166/items/IKKQQWJS"],"itemData":{"id":494,"type":"article-journal","container-title":"Journal of Field Archaeology","DOI":"10.1179/009346994797175541","ISSN":"0093-4690, 2042-4582","issue":"4","language":"en","page":"491-501","source":"Crossref","title":"The Effects of Distance on Lithic Material Reduction Technology","volume":"21","author":[{"family":"Newman","given":"Jay R."}],"issued":{"date-parts":[["1994",12]]}}},{"id":497,"uris":["http://zotero.org/users/2042166/items/UU58E4HJ"],"uri":["http://zotero.org/users/2042166/items/UU58E4HJ"],"itemData":{"id":497,"type":"article-journal","container-title":"Antiquity","DOI":"10.1017/S0003598X00087810","ISSN":"0003-598X, 1745-1744","issue":"279","language":"en","page":"24-32","source":"Crossref","title":"Distance and decay: an uneasy relationship","title-short":"Distance and decay","volume":"73","author":[{"family":"Close","given":"Angela E."}],"issued":{"date-parts":[["1999",3]]}}},{"id":642,"uris":["http://zotero.org/users/2042166/items/J2I9CDU9"],"uri":["http://zotero.org/users/2042166/items/J2I9CDU9"],"itemData":{"id":642,"type":"article-journal","abstract":"Ongoing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I."}],"issued":{"date-parts":[["2008"]]}}},{"id":140,"uris":["http://zotero.org/users/2042166/items/CWHYF932"],"uri":["http://zotero.org/users/2042166/items/CWHYF932"],"itemData":{"id":140,"type":"article-journal","abstract":"Stone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C41C4F">
        <w:fldChar w:fldCharType="separate"/>
      </w:r>
      <w:r w:rsidR="005941E7">
        <w:rPr>
          <w:noProof/>
        </w:rPr>
        <w:t>(Clark, 1979; Newman, 1994; Close, 1999; Blumenschine et al., 2008; Luncz et al., 2016)</w:t>
      </w:r>
      <w:r w:rsidR="00C41C4F">
        <w:fldChar w:fldCharType="end"/>
      </w:r>
      <w:r w:rsidR="00C41C4F">
        <w:t>.</w:t>
      </w:r>
      <w:ins w:id="398" w:author="Author" w:date="2021-01-28T23:26:00Z">
        <w:r w:rsidR="005941E7">
          <w:t xml:space="preserve"> </w:t>
        </w:r>
      </w:ins>
      <w:moveFromRangeStart w:id="399" w:author="Author" w:date="2021-01-30T15:21:00Z" w:name="move62912490"/>
      <w:moveFrom w:id="400" w:author="Author" w:date="2021-01-30T15:21:00Z">
        <w:ins w:id="401" w:author="Author" w:date="2021-01-28T23:26:00Z">
          <w:r w:rsidR="005941E7" w:rsidDel="00183A9C">
            <w:t>This suggests that the</w:t>
          </w:r>
        </w:ins>
        <w:ins w:id="402" w:author="Author" w:date="2021-01-28T23:27:00Z">
          <w:r w:rsidR="005941E7" w:rsidDel="00183A9C">
            <w:t>se</w:t>
          </w:r>
        </w:ins>
        <w:ins w:id="403" w:author="Author" w:date="2021-01-28T23:26:00Z">
          <w:r w:rsidR="005941E7" w:rsidDel="00183A9C">
            <w:t xml:space="preserve"> differences in the degree of</w:t>
          </w:r>
        </w:ins>
        <w:ins w:id="404" w:author="Author" w:date="2021-01-28T23:27:00Z">
          <w:r w:rsidR="005941E7" w:rsidDel="00183A9C">
            <w:t xml:space="preserve"> stone</w:t>
          </w:r>
        </w:ins>
        <w:ins w:id="405" w:author="Author" w:date="2021-01-28T23:26:00Z">
          <w:r w:rsidR="005941E7" w:rsidDel="00183A9C">
            <w:t xml:space="preserve"> utilization </w:t>
          </w:r>
        </w:ins>
        <w:ins w:id="406" w:author="Author" w:date="2021-01-28T23:27:00Z">
          <w:r w:rsidR="005941E7" w:rsidDel="00183A9C">
            <w:t xml:space="preserve">at Kanjera south may be the result of the continuous use </w:t>
          </w:r>
        </w:ins>
        <w:ins w:id="407" w:author="Author" w:date="2021-01-28T23:28:00Z">
          <w:r w:rsidR="005941E7" w:rsidDel="00183A9C">
            <w:t xml:space="preserve">of </w:t>
          </w:r>
        </w:ins>
        <w:ins w:id="408" w:author="Author" w:date="2021-01-28T23:27:00Z">
          <w:r w:rsidR="005941E7" w:rsidDel="00183A9C">
            <w:t>high quality raw materials</w:t>
          </w:r>
        </w:ins>
        <w:ins w:id="409" w:author="Author" w:date="2021-01-28T23:28:00Z">
          <w:r w:rsidR="005941E7" w:rsidDel="00183A9C">
            <w:t xml:space="preserve"> as they</w:t>
          </w:r>
        </w:ins>
        <w:ins w:id="410" w:author="Author" w:date="2021-01-28T23:27:00Z">
          <w:r w:rsidR="005941E7" w:rsidDel="00183A9C">
            <w:t xml:space="preserve"> were moved across the landscape. </w:t>
          </w:r>
        </w:ins>
        <w:r w:rsidR="00C41C4F" w:rsidDel="00183A9C">
          <w:t xml:space="preserve"> </w:t>
        </w:r>
      </w:moveFrom>
      <w:moveFromRangeEnd w:id="399"/>
      <w:ins w:id="411" w:author="Author" w:date="2021-01-28T23:25:00Z">
        <w:r w:rsidR="005941E7">
          <w:t>Though this pattern has often been associated with a high level of pla</w:t>
        </w:r>
      </w:ins>
      <w:ins w:id="412" w:author="Author" w:date="2021-01-28T23:26:00Z">
        <w:r w:rsidR="005941E7">
          <w:t>nning and</w:t>
        </w:r>
      </w:ins>
      <w:ins w:id="413" w:author="Author" w:date="2021-01-28T23:28:00Z">
        <w:r w:rsidR="005941E7">
          <w:t xml:space="preserve"> foresight, m</w:t>
        </w:r>
      </w:ins>
      <w:del w:id="414" w:author="Author" w:date="2021-01-28T23:28:00Z">
        <w:r w:rsidR="00610798" w:rsidDel="005941E7">
          <w:delText>M</w:delText>
        </w:r>
      </w:del>
      <w:r w:rsidR="00610798">
        <w:t>odeling work has demonstrated that differences in the reduction intensity of materials from local and distant sources can arise</w:t>
      </w:r>
      <w:ins w:id="415" w:author="Author" w:date="2021-01-30T15:23:00Z">
        <w:r w:rsidR="00183A9C">
          <w:t xml:space="preserve"> simple due to continuous transport even</w:t>
        </w:r>
      </w:ins>
      <w:r w:rsidR="00610798">
        <w:t xml:space="preserve"> </w:t>
      </w:r>
      <w:r w:rsidR="00333045">
        <w:t>in the absence of a structured land-use pattern</w:t>
      </w:r>
      <w:ins w:id="416" w:author="Author" w:date="2021-01-28T23:28:00Z">
        <w:r w:rsidR="005941E7">
          <w:t xml:space="preserve"> (I.e. random</w:t>
        </w:r>
      </w:ins>
      <w:ins w:id="417" w:author="Author" w:date="2021-01-28T23:29:00Z">
        <w:r w:rsidR="005941E7">
          <w:t xml:space="preserve"> movement)</w:t>
        </w:r>
      </w:ins>
      <w:r w:rsidR="00333045">
        <w:t xml:space="preserve"> </w:t>
      </w:r>
      <w:r w:rsidR="00C41C4F">
        <w:fldChar w:fldCharType="begin"/>
      </w:r>
      <w:r w:rsidR="00C41C4F">
        <w:instrText xml:space="preserve"> ADDIN ZOTERO_ITEM CSL_CITATION {"citationID":"jwusA8FL","properties":{"formattedCitation":"(Brantingham, 2003; Pop, 2016)","plainCitation":"(Brantingham, 2003; Pop, 2016)","noteIndex":0},"citationItems":[{"id":662,"uris":["http://zotero.org/users/2042166/items/XEGM23VG"],"uri":["http://zotero.org/users/2042166/items/XEGM23VG"],"itemData":{"id":662,"type":"article-journal","abstract":"Stone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Jeffrey"}],"issued":{"date-parts":[["2003"]]}}},{"id":148,"uris":["http://zotero.org/users/2042166/items/99YP4EBZ"],"uri":["http://zotero.org/users/2042166/items/99YP4EBZ"],"itemData":{"id":148,"type":"article-journal","abstract":"©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fldChar w:fldCharType="separate"/>
      </w:r>
      <w:r w:rsidR="00C41C4F">
        <w:rPr>
          <w:noProof/>
        </w:rPr>
        <w:t>(Brantingham, 2003; Pop, 2016)</w:t>
      </w:r>
      <w:r w:rsidR="00C41C4F">
        <w:fldChar w:fldCharType="end"/>
      </w:r>
      <w:r w:rsidR="00610798">
        <w:t>.</w:t>
      </w:r>
      <w:r w:rsidR="00C41C4F">
        <w:t xml:space="preserve"> However, the Kanjera South assemblage deviates from these neutral models in one critical aspect. </w:t>
      </w:r>
      <w:r w:rsidR="00D7527C">
        <w:t xml:space="preserve">These </w:t>
      </w:r>
      <w:del w:id="418" w:author="Author" w:date="2021-01-30T15:24:00Z">
        <w:r w:rsidR="002F2FA2" w:rsidDel="00183A9C">
          <w:delText>n</w:delText>
        </w:r>
        <w:r w:rsidR="00C41C4F" w:rsidDel="00183A9C">
          <w:delText xml:space="preserve">eutral </w:delText>
        </w:r>
      </w:del>
      <w:r w:rsidR="00C41C4F">
        <w:t xml:space="preserve">models </w:t>
      </w:r>
      <w:r w:rsidR="00722287">
        <w:t xml:space="preserve">predict that </w:t>
      </w:r>
      <w:r w:rsidR="00C41C4F">
        <w:t>the variance in tool reduction intensity will</w:t>
      </w:r>
      <w:ins w:id="419" w:author="Author" w:date="2021-01-28T23:29:00Z">
        <w:r w:rsidR="005941E7">
          <w:t xml:space="preserve"> also</w:t>
        </w:r>
      </w:ins>
      <w:r w:rsidR="00C41C4F">
        <w:t xml:space="preserve"> decrease</w:t>
      </w:r>
      <w:r w:rsidR="0055204D">
        <w:t xml:space="preserve"> </w:t>
      </w:r>
      <w:r w:rsidR="00722287">
        <w:t>with</w:t>
      </w:r>
      <w:r w:rsidR="0055204D">
        <w:t xml:space="preserve"> distance from the </w:t>
      </w:r>
      <w:r w:rsidR="00D7527C">
        <w:t xml:space="preserve">raw material </w:t>
      </w:r>
      <w:r w:rsidR="00C41C4F">
        <w:t>source</w:t>
      </w:r>
      <w:r w:rsidR="00722287">
        <w:t xml:space="preserve"> </w:t>
      </w:r>
      <w:r w:rsidR="00B4686C">
        <w:fldChar w:fldCharType="begin"/>
      </w:r>
      <w:r w:rsidR="00B4686C">
        <w:instrText xml:space="preserve"> ADDIN ZOTERO_ITEM CSL_CITATION {"citationID":"XJdhPefN","properties":{"formattedCitation":"(Brantingham, 2003, p. 501)","plainCitation":"(Brantingham, 2003, p. 501)","noteIndex":0},"citationItems":[{"id":662,"uris":["http://zotero.org/users/2042166/items/XEGM23VG"],"uri":["http://zotero.org/users/2042166/items/XEGM23VG"],"itemData":{"id":662,"type":"article-journal","abstract":"Stone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fldChar w:fldCharType="separate"/>
      </w:r>
      <w:r w:rsidR="00B4686C">
        <w:rPr>
          <w:noProof/>
        </w:rPr>
        <w:t>(Brantingham, 2003, p. 501)</w:t>
      </w:r>
      <w:r w:rsidR="00B4686C">
        <w:fldChar w:fldCharType="end"/>
      </w:r>
      <w:r w:rsidR="00C41C4F">
        <w:t xml:space="preserve">. </w:t>
      </w:r>
      <w:r w:rsidR="0055204D">
        <w:t xml:space="preserve">In contrast with model expectations, while exotic materials are reduced more substantially than local materials, the interquartile ranges of flake sequence and core reduction </w:t>
      </w:r>
      <w:r w:rsidR="0055204D">
        <w:lastRenderedPageBreak/>
        <w:t>measures of assemblages from distant sources are as wide (or wider) than those associated with local sources.</w:t>
      </w:r>
    </w:p>
    <w:p w14:paraId="7698754D" w14:textId="1BFB864E" w:rsidR="00B4686C" w:rsidRDefault="00DF6899" w:rsidP="00DF6899">
      <w:pPr>
        <w:pStyle w:val="BodyText"/>
        <w:spacing w:line="480" w:lineRule="auto"/>
        <w:ind w:firstLine="720"/>
        <w:pPrChange w:id="420" w:author="Author" w:date="2021-02-01T20:57:00Z">
          <w:pPr>
            <w:pStyle w:val="BodyText"/>
            <w:spacing w:line="480" w:lineRule="auto"/>
          </w:pPr>
        </w:pPrChange>
      </w:pPr>
      <w:ins w:id="421" w:author="Author" w:date="2021-02-01T20:50:00Z">
        <w:r>
          <w:t>There</w:t>
        </w:r>
      </w:ins>
      <w:ins w:id="422" w:author="Author" w:date="2021-02-01T20:51:00Z">
        <w:r>
          <w:t>fore, the Kanjera South assemblage does not fit expectations under neutral conditions.</w:t>
        </w:r>
      </w:ins>
      <w:r w:rsidR="00B4686C">
        <w:t xml:space="preserve"> </w:t>
      </w:r>
      <w:r w:rsidR="0055204D">
        <w:t>It has been hypothesized that</w:t>
      </w:r>
      <w:ins w:id="423" w:author="Author" w:date="2021-01-28T23:30:00Z">
        <w:r w:rsidR="005941E7">
          <w:t xml:space="preserve"> such</w:t>
        </w:r>
      </w:ins>
      <w:r w:rsidR="0055204D">
        <w:t xml:space="preserve"> deviations from the neutral model of this nature may arise due to increasingly linear movements toward specific locatio</w:t>
      </w:r>
      <w:ins w:id="424" w:author="Author" w:date="2021-01-28T23:31:00Z">
        <w:r w:rsidR="005941E7">
          <w:t>ns</w:t>
        </w:r>
      </w:ins>
      <w:del w:id="425" w:author="Author" w:date="2021-01-28T23:31:00Z">
        <w:r w:rsidR="0055204D" w:rsidDel="005941E7">
          <w:delText>ns (Brantingham</w:delText>
        </w:r>
        <w:r w:rsidR="00D014A6" w:rsidDel="005941E7">
          <w:delText>,</w:delText>
        </w:r>
        <w:r w:rsidR="0055204D" w:rsidDel="005941E7">
          <w:delText xml:space="preserve"> 2003; Braun</w:delText>
        </w:r>
        <w:r w:rsidR="00722287" w:rsidDel="005941E7">
          <w:delText xml:space="preserve"> </w:delText>
        </w:r>
        <w:r w:rsidR="0055204D" w:rsidDel="005941E7">
          <w:delText>et al.</w:delText>
        </w:r>
        <w:r w:rsidR="00722287" w:rsidDel="005941E7">
          <w:delText>,</w:delText>
        </w:r>
        <w:r w:rsidR="0055204D" w:rsidDel="005941E7">
          <w:delText xml:space="preserve"> 2008)</w:delText>
        </w:r>
      </w:del>
      <w:ins w:id="426" w:author="Author" w:date="2021-01-28T23:31:00Z">
        <w:r w:rsidR="005941E7">
          <w:t xml:space="preserve"> </w:t>
        </w:r>
      </w:ins>
      <w:del w:id="427" w:author="Author" w:date="2021-01-28T23:31:00Z">
        <w:r w:rsidR="0055204D" w:rsidDel="005941E7">
          <w:delText xml:space="preserve">. </w:delText>
        </w:r>
      </w:del>
      <w:r w:rsidR="005941E7">
        <w:fldChar w:fldCharType="begin"/>
      </w:r>
      <w:r w:rsidR="005941E7">
        <w:instrText xml:space="preserve"> ADDIN ZOTERO_ITEM CSL_CITATION {"citationID":"gGJWcTsP","properties":{"formattedCitation":"(Brantingham, 2003, 2006; Blumenschine et al., 2008; Braun et al., 2008b)","plainCitation":"(Brantingham, 2003, 2006; Blumenschine et al., 2008; Braun et al., 2008b)","noteIndex":0},"citationItems":[{"id":662,"uris":["http://zotero.org/users/2042166/items/XEGM23VG"],"uri":["http://zotero.org/users/2042166/items/XEGM23VG"],"itemData":{"id":662,"type":"article-journal","abstract":"Stone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Jeffrey"}],"issued":{"date-parts":[["2003"]]}}},{"id":101,"uris":["http://zotero.org/users/2042166/items/5GHVXPNH"],"uri":["http://zotero.org/users/2042166/items/5GHVXPNH"],"itemData":{"id":101,"type":"article-journal","abstract":"A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distances.","container-title":"Current Anthropology","DOI":"10.1086/503062","ISSN":"0011-3204","issue":"3","note":"PMID: 684","page":"435–459","title":"Measuring Forager Mobility","volume":"47","author":[{"family":"Brantingham","given":"P. Jeffrey"}],"issued":{"date-parts":[["2006"]]}}},{"id":642,"uris":["http://zotero.org/users/2042166/items/J2I9CDU9"],"uri":["http://zotero.org/users/2042166/items/J2I9CDU9"],"itemData":{"id":642,"type":"article-journal","abstract":"Ongoing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I."}],"issued":{"date-parts":[["2008"]]}}},{"id":3098,"uris":["http://zotero.org/users/2042166/items/RHM8XBC5"],"uri":["http://zotero.org/users/2042166/items/RHM8XBC5"],"itemData":{"id":3098,"type":"article-journal","abstract":"The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J."}],"issued":{"date-parts":[["2008"]]}}}],"schema":"https://github.com/citation-style-language/schema/raw/master/csl-citation.json"} </w:instrText>
      </w:r>
      <w:r w:rsidR="005941E7">
        <w:fldChar w:fldCharType="separate"/>
      </w:r>
      <w:r w:rsidR="005941E7">
        <w:rPr>
          <w:noProof/>
        </w:rPr>
        <w:t>(Brantingham, 2003, 2006; Blumenschine et al., 2008; Braun et al., 2008b)</w:t>
      </w:r>
      <w:r w:rsidR="005941E7">
        <w:fldChar w:fldCharType="end"/>
      </w:r>
      <w:ins w:id="428" w:author="Author" w:date="2021-01-28T23:31:00Z">
        <w:r w:rsidR="005941E7">
          <w:t xml:space="preserve">. </w:t>
        </w:r>
      </w:ins>
      <w:r w:rsidR="0055204D">
        <w:t>Moreover, subsequent work modeling the influence of directed movement towards attractors has shown that while a distance-decay pattern remains visible, tools from earlier stages of reduction will be over-represented (i.e. greater variance in reduction</w:t>
      </w:r>
      <w:ins w:id="429" w:author="Author" w:date="2021-01-28T23:32:00Z">
        <w:r w:rsidR="005941E7">
          <w:t>,</w:t>
        </w:r>
      </w:ins>
      <w:del w:id="430" w:author="Author" w:date="2021-01-28T23:32:00Z">
        <w:r w:rsidR="0055204D" w:rsidDel="005941E7">
          <w:delText>)</w:delText>
        </w:r>
      </w:del>
      <w:ins w:id="431" w:author="Author" w:date="2021-01-28T23:32:00Z">
        <w:r w:rsidR="005941E7">
          <w:t xml:space="preserve"> </w:t>
        </w:r>
      </w:ins>
      <w:del w:id="432" w:author="Author" w:date="2021-01-28T23:32:00Z">
        <w:r w:rsidR="0055204D" w:rsidDel="005941E7">
          <w:delText xml:space="preserve"> (Reeves</w:delText>
        </w:r>
        <w:r w:rsidR="00D014A6" w:rsidDel="005941E7">
          <w:delText xml:space="preserve"> et al.</w:delText>
        </w:r>
        <w:r w:rsidR="0055204D" w:rsidDel="005941E7">
          <w:delText xml:space="preserve">, 2019). </w:delText>
        </w:r>
      </w:del>
      <w:r w:rsidR="005941E7">
        <w:fldChar w:fldCharType="begin"/>
      </w:r>
      <w:r w:rsidR="005941E7">
        <w:instrText xml:space="preserve"> ADDIN ZOTERO_ITEM CSL_CITATION {"citationID":"M3c1L85I","properties":{"formattedCitation":"(Reeves, 2019)","plainCitation":"(Reeves, 2019)","noteIndex":0},"citationItems":[{"id":30,"uris":["http://zotero.org/users/2042166/items/VVXTDHYH"],"uri":["http://zotero.org/users/2042166/items/VVXTDHYH"],"itemData":{"id":30,"type":"thesis","event-place":"Washington D.C.","genre":"PhD Thesis","publisher":"George Washington University","publisher-place":"Washington D.C.","title":"Digital Stone Age Visiting Cards: Quantitative approaches to Early Pleistocene hominin land use","author":[{"family":"Reeves","given":"Jonathan S."}],"issued":{"date-parts":[["2019"]]}}}],"schema":"https://github.com/citation-style-language/schema/raw/master/csl-citation.json"} </w:instrText>
      </w:r>
      <w:r w:rsidR="005941E7">
        <w:fldChar w:fldCharType="separate"/>
      </w:r>
      <w:r w:rsidR="005941E7">
        <w:rPr>
          <w:noProof/>
        </w:rPr>
        <w:t>(Reeves, 2019)</w:t>
      </w:r>
      <w:r w:rsidR="005941E7">
        <w:fldChar w:fldCharType="end"/>
      </w:r>
      <w:ins w:id="433" w:author="Author" w:date="2021-02-01T20:54:00Z">
        <w:r>
          <w:t>.</w:t>
        </w:r>
      </w:ins>
      <w:ins w:id="434" w:author="Author" w:date="2021-01-28T23:32:00Z">
        <w:del w:id="435" w:author="Author" w:date="2021-02-01T20:54:00Z">
          <w:r w:rsidR="005941E7" w:rsidDel="00DF6899">
            <w:delText>)</w:delText>
          </w:r>
        </w:del>
        <w:r w:rsidR="005941E7">
          <w:t xml:space="preserve"> </w:t>
        </w:r>
      </w:ins>
      <w:r w:rsidR="0055204D">
        <w:t>Thus, the greater than expected range in variance in the reduction intensity of distantly sourced cores may suggest that hominins directed their movement to Kanjera South.</w:t>
      </w:r>
      <w:r w:rsidR="00123A26">
        <w:t xml:space="preserve"> </w:t>
      </w:r>
      <w:r w:rsidR="00C36394">
        <w:t xml:space="preserve"> </w:t>
      </w:r>
      <w:r w:rsidR="00B4686C">
        <w:t xml:space="preserve">This is not to say that hominins carried rocks directly to Kanjera South. However, </w:t>
      </w:r>
      <w:r w:rsidR="00D7527C">
        <w:t>Kanjera South</w:t>
      </w:r>
      <w:r w:rsidR="00B4686C">
        <w:t xml:space="preserve"> may have acted as an attractor on the </w:t>
      </w:r>
      <w:r w:rsidR="00307ADA">
        <w:t>Pleistocene landscape</w:t>
      </w:r>
      <w:r w:rsidR="00B4686C">
        <w:t xml:space="preserve"> where hominins frequently visited </w:t>
      </w:r>
      <w:r w:rsidR="00BB7A57">
        <w:t>to carry out stone tool</w:t>
      </w:r>
      <w:r w:rsidR="001D4F86">
        <w:t>-</w:t>
      </w:r>
      <w:r w:rsidR="00BB7A57">
        <w:t>using behaviors.</w:t>
      </w:r>
      <w:del w:id="436" w:author="Author" w:date="2021-02-01T20:57:00Z">
        <w:r w:rsidR="00B4686C" w:rsidDel="00DF6899">
          <w:delText xml:space="preserve"> </w:delText>
        </w:r>
      </w:del>
      <w:ins w:id="437" w:author="Author" w:date="2021-02-01T20:57:00Z">
        <w:r>
          <w:t xml:space="preserve"> This supported by the fact that</w:t>
        </w:r>
      </w:ins>
      <w:moveToRangeStart w:id="438" w:author="Author" w:date="2021-02-01T20:56:00Z" w:name="move63105430"/>
      <w:moveTo w:id="439" w:author="Author" w:date="2021-02-01T20:56:00Z">
        <w:del w:id="440" w:author="Author" w:date="2021-02-01T20:57:00Z">
          <w:r w:rsidDel="00DF6899">
            <w:delText>Furthermore</w:delText>
          </w:r>
        </w:del>
      </w:moveTo>
      <w:ins w:id="441" w:author="Author" w:date="2021-02-01T20:57:00Z">
        <w:r>
          <w:t xml:space="preserve"> the lithics </w:t>
        </w:r>
      </w:ins>
      <w:moveTo w:id="442" w:author="Author" w:date="2021-02-01T20:56:00Z">
        <w:del w:id="443" w:author="Author" w:date="2021-02-01T20:57:00Z">
          <w:r w:rsidDel="00DF6899">
            <w:delText xml:space="preserve">, the lithics </w:delText>
          </w:r>
        </w:del>
        <w:r>
          <w:t xml:space="preserve">included in this study were excavated from a 3 meter sequence suggesting that the patterns evinced by this study are the result of the repeated visitation by hominins over hundreds to thousands of years. </w:t>
        </w:r>
        <w:del w:id="444" w:author="Author" w:date="2021-02-01T21:01:00Z">
          <w:r w:rsidDel="00DF6899">
            <w:delText>This further attests to the influence of landscape structure on the foraging ecology of hominin tool makers and the formation of Oldowan lithic assemblages over the long term.</w:delText>
          </w:r>
        </w:del>
      </w:moveTo>
      <w:moveToRangeEnd w:id="438"/>
    </w:p>
    <w:p w14:paraId="15134598" w14:textId="478D7B3D" w:rsidR="00C36394" w:rsidDel="00DF6899" w:rsidRDefault="00BB7A57">
      <w:pPr>
        <w:pStyle w:val="BodyText"/>
        <w:spacing w:line="480" w:lineRule="auto"/>
        <w:rPr>
          <w:del w:id="445" w:author="Author" w:date="2021-02-01T21:02:00Z"/>
        </w:rPr>
      </w:pPr>
      <w:r>
        <w:t xml:space="preserve">This </w:t>
      </w:r>
      <w:del w:id="446" w:author="Author" w:date="2021-02-01T21:02:00Z">
        <w:r w:rsidDel="00DF6899">
          <w:delText>concept</w:delText>
        </w:r>
        <w:r w:rsidR="00C36394" w:rsidDel="00DF6899">
          <w:delText xml:space="preserve"> </w:delText>
        </w:r>
      </w:del>
      <w:ins w:id="447" w:author="Author" w:date="2021-02-01T21:02:00Z">
        <w:r w:rsidR="00DF6899">
          <w:t>attractractivness of Kanjera south</w:t>
        </w:r>
        <w:r w:rsidR="00DF6899">
          <w:t xml:space="preserve"> </w:t>
        </w:r>
      </w:ins>
      <w:r w:rsidR="00C36394">
        <w:t>is</w:t>
      </w:r>
      <w:ins w:id="448" w:author="Author" w:date="2021-02-01T21:02:00Z">
        <w:r w:rsidR="00DF6899">
          <w:t xml:space="preserve"> also</w:t>
        </w:r>
      </w:ins>
      <w:r w:rsidR="00C36394">
        <w:t xml:space="preserve"> supported by other archaeological and paleoecological evidence. Numerous taphonomic studies of the faunal assemblage from Kanjera South have verified that hominins efficiently exploited small bovids and may have processed larger carcasses that were scavenged from carnivores</w:t>
      </w:r>
      <w:del w:id="449" w:author="Author" w:date="2021-02-01T20:55:00Z">
        <w:r w:rsidR="00C36394" w:rsidDel="00DF6899">
          <w:delText xml:space="preserve"> </w:delText>
        </w:r>
      </w:del>
      <w:ins w:id="450" w:author="Author" w:date="2021-02-01T20:55:00Z">
        <w:r w:rsidR="00DF6899">
          <w:t xml:space="preserve"> </w:t>
        </w:r>
      </w:ins>
      <w:r w:rsidR="00DF6899">
        <w:fldChar w:fldCharType="begin"/>
      </w:r>
      <w:r w:rsidR="00DF6899">
        <w:instrText xml:space="preserve"> ADDIN ZOTERO_ITEM CSL_CITATION {"citationID":"EnNG8Bm8","properties":{"formattedCitation":"(Ferraro et al., 2013; Oliver et al., 2019)","plainCitation":"(Ferraro et al., 2013; Oliver et al., 2019)","noteIndex":0},"citationItems":[{"id":861,"uris":["http://zotero.org/users/2042166/items/Q7M4A5C8"],"uri":["http://zotero.org/users/2042166/items/Q7M4A5C8"],"itemData":{"id":861,"type":"article-journal","abstract":"The emergence of lithic technology by </w:instrText>
      </w:r>
      <w:r w:rsidR="00DF6899">
        <w:rPr>
          <w:rFonts w:ascii="Cambria Math" w:hAnsi="Cambria Math" w:cs="Cambria Math"/>
        </w:rPr>
        <w:instrText>∼</w:instrText>
      </w:r>
      <w:r w:rsidR="00DF6899">
        <w:instrText xml:space="preserve">2.6 million years ago (Ma) is often interpreted as a correlate of increasingly recurrent hominin acquisition and consumption of animal remains. Associated faunal evidence, however, is poorly preserved prior to </w:instrText>
      </w:r>
      <w:r w:rsidR="00DF6899">
        <w:rPr>
          <w:rFonts w:ascii="Cambria Math" w:hAnsi="Cambria Math" w:cs="Cambria Math"/>
        </w:rPr>
        <w:instrText>∼</w:instrText>
      </w:r>
      <w:r w:rsidR="00DF6899">
        <w:instrText xml:space="preserve">1.8 Ma, limiting our understanding of early archaeological (Oldowan) hominin carnivory. Here, we detail three large well-preserved zooarchaeological assemblages from Kanjera South, Kenya. The assemblages date to </w:instrText>
      </w:r>
      <w:r w:rsidR="00DF6899">
        <w:rPr>
          <w:rFonts w:ascii="Cambria Math" w:hAnsi="Cambria Math" w:cs="Cambria Math"/>
        </w:rPr>
        <w:instrText>∼</w:instrText>
      </w:r>
      <w:r w:rsidR="00DF6899">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2494,"uris":["http://zotero.org/groups/2359949/items/F5FPD697"],"uri":["http://zotero.org/groups/2359949/items/F5FPD697"],"itemData":{"id":2494,"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DF6899">
        <w:fldChar w:fldCharType="separate"/>
      </w:r>
      <w:r w:rsidR="00DF6899">
        <w:rPr>
          <w:noProof/>
        </w:rPr>
        <w:t>(Ferraro et al., 2013; Oliver et al., 2019)</w:t>
      </w:r>
      <w:r w:rsidR="00DF6899">
        <w:fldChar w:fldCharType="end"/>
      </w:r>
      <w:del w:id="451" w:author="Author" w:date="2021-02-01T20:55:00Z">
        <w:r w:rsidR="00C36394" w:rsidDel="00DF6899">
          <w:delText>(Ferraro et al., 2013; Oliver et al., 2019)</w:delText>
        </w:r>
      </w:del>
      <w:r w:rsidR="00C36394">
        <w:t xml:space="preserve">. Use-wear studies demonstrate that hominins carried out a variety of resource processing activities with stone artifacts at Kanjera South, including butchery and the processing of a variety of plants, including underground storage organs </w:t>
      </w:r>
      <w:del w:id="452" w:author="Author" w:date="2021-02-01T20:56:00Z">
        <w:r w:rsidR="00C36394" w:rsidDel="00DF6899">
          <w:delText>(USOs; Lemorini et al., 2014, 2019)</w:delText>
        </w:r>
      </w:del>
      <w:r w:rsidR="00DF6899">
        <w:fldChar w:fldCharType="begin"/>
      </w:r>
      <w:r w:rsidR="00DF6899">
        <w:instrText xml:space="preserve"> ADDIN ZOTERO_ITEM CSL_CITATION {"citationID":"3BqcH77n","properties":{"formattedCitation":"(Lemorini et al., 2014, 2019)","plainCitation":"(Lemorini et al., 2014, 2019)","noteIndex":0},"citationItems":[{"id":869,"uris":["http://zotero.org/users/2042166/items/A25IPNG4"],"uri":["http://zotero.org/users/2042166/items/A25IPNG4"],"itemData":{"id":869,"type":"article-journal","abstract":"Evidence of Oldowan tools by </w:instrText>
      </w:r>
      <w:r w:rsidR="00DF6899">
        <w:rPr>
          <w:rFonts w:ascii="Cambria Math" w:hAnsi="Cambria Math" w:cs="Cambria Math"/>
        </w:rPr>
        <w:instrText>∼</w:instrText>
      </w:r>
      <w:r w:rsidR="00DF6899">
        <w:instrText xml:space="preserve">2.6 million years ago (Ma) may signal a major adaptive shift in hominin evolution. While tool-dependent butchery of large mammals was important by at least 2.0 Ma, the use of artifacts for tasks other than faunal processing has been difficult to diagnose. Here we report on use-wear analysis of </w:instrText>
      </w:r>
      <w:r w:rsidR="00DF6899">
        <w:rPr>
          <w:rFonts w:ascii="Cambria Math" w:hAnsi="Cambria Math" w:cs="Cambria Math"/>
        </w:rPr>
        <w:instrText>∼</w:instrText>
      </w:r>
      <w:r w:rsidR="00DF6899">
        <w:instrText xml:space="preserve">2.0 Ma quartz and quartzite artifacts from Kanjera South, Kenya. A use-wear framework that links processing of specific materials and tool motions to their resultant use-wear patterns was developed. A blind test was then carried out to assess and improve the efficacy of this experimental use-wear framework, which was then applied to the analysis of 62 Oldowan artifacts from Kanjera South. Use-wear on a total of 23 artifact edges was attributed to the processing of specific materials. Use-wear on seven edges (30%) was attributed to animal tissue processing, corroborating zooarchaeological evidence for butchery at the site. Use-wear on 16 edges (70%) was attributed to the processing of plant tissues, including wood, grit-covered plant tissues that we interpret as underground storage organs (USOs), and stems of grass or sedges. These results expand our knowledge of the suite of behaviours carried out in the vicinity of Kanjera South to include the processing of materials that would be ‘invisible’ using standard archaeological methods. Wood cutting and scraping may represent the production and/or maintenance of wooden tools. Use-wear related to USO processing extends the archaeological evidence for hominin acquisition and consumption of this resource by over 1.5 Ma. Cutting of grasses, sedges or reeds may be related to a subsistence task (e.g., grass seed harvesting, cutting out papyrus culm for consumption) and/or a non-subsistence related task (e.g., production of ‘twine,’ simple carrying devices, or bedding). These results highlight the adaptive significance of lithic technology for hominins at Kanjera.","container-title":"Journal of Human Evolution","DOI":"10.1016/j.jhevol.2014.03.002","ISSN":"0047-2484","journalAbbreviation":"Journal of Human Evolution","page":"10-25","source":"ScienceDirect","title":"Old stones' song: Use-wear experiments and analysis of the Oldowan quartz and quartzite assemblage from Kanjera South (Kenya)","title-short":"Old stones' song","volume":"72","author":[{"family":"Lemorini","given":"Cristina"},{"family":"Plummer","given":"Thomas W."},{"family":"Braun","given":"David R."},{"family":"Crittenden","given":"Alyssa N."},{"family":"Ditchfield","given":"Peter W."},{"family":"Bishop","given":"Laura C."},{"family":"Hertel","given":"Fritz"},{"family":"Oliver","given":"James S."},{"family":"Marlowe","given":"Frank W."},{"family":"Schoeninger","given":"Margaret J."},{"family":"Potts","given":"Richard"}],"issued":{"date-parts":[["2014",7,1]]}}},{"id":860,"uris":["http://zotero.org/users/2042166/items/JSEWF9BF"],"uri":["http://zotero.org/users/2042166/items/JSEWF9BF"],"itemData":{"id":860,"type":"article-journal","abstract":"This paper investigates Oldowan hominin behavioral ecology through use-wear analysis of artifacts from Kanjera South, Western Kenya. It extends development of our experimental use-wear reference collection and analysis of use-wear on the well preserved and unweathered Oldowan tools from this site to include rhyolite, a non-local material of similar durability to previously studied quartz and quartzite tools, and fenetized andesite, a local material with considerably less durability. Variability in rhyolite and fenetized andesite texture, inclusions, and matrix required enhancement of previous methods so we combine the use of stereoscopic, metallographic, and scanning electron microscopy in this study. This study allows us to begin exploration of the links between specific artifactual raw materials and the materials they were used to process. Data assembled so far suggest that tools fashioned from non-local and local stone were, with one possible exception, used to process similar materials. Additionally, experiments carried out with replicas of tools made of rhyolite and fenetized andesite confirm interpretation of reduction sequences that tools made of less durable local material had a shorter use-life and were used expediently compared to the more durable non-local quartz, quartzite, and rhyolite. These new data improve our understanding, of the functional needs, behavioral solutions, and cognitive capacities of Oldowan hominins. Finally, these data show how use-wear analysis, combined with lithic raw material and lithic technology, can be a powerful means for evaluating two key points for human evolution: long-term memory, and planning.","container-title":"Archaeological and Anthropological Sciences","DOI":"10.1007/s12520-019-00800-z","ISSN":"1866-9565","issue":"9","journalAbbreviation":"Archaeol Anthropol Sci","language":"en","page":"4729-4754","source":"Springer Link","title":"Old stones’ song—second verse: use-wear analysis of rhyolite and fenetized andesite artifacts from the Oldowan lithic industry of Kanjera South, Kenya","title-short":"Old stones’ song—second verse","volume":"11","author":[{"family":"Lemorini","given":"Cristina"},{"family":"Bishop","given":"Laura C."},{"family":"Plummer","given":"Thomas W."},{"family":"Braun","given":"David R."},{"family":"Ditchfield","given":"Peter W."},{"family":"Oliver","given":"James S."}],"issued":{"date-parts":[["2019",9,1]]}}}],"schema":"https://github.com/citation-style-language/schema/raw/master/csl-citation.json"} </w:instrText>
      </w:r>
      <w:r w:rsidR="00DF6899">
        <w:fldChar w:fldCharType="separate"/>
      </w:r>
      <w:r w:rsidR="00DF6899">
        <w:rPr>
          <w:noProof/>
        </w:rPr>
        <w:t>(Lemorini et al., 2014, 2019)</w:t>
      </w:r>
      <w:r w:rsidR="00DF6899">
        <w:fldChar w:fldCharType="end"/>
      </w:r>
      <w:r w:rsidR="00C36394">
        <w:t xml:space="preserve">. These studies </w:t>
      </w:r>
      <w:r w:rsidR="001D4F86">
        <w:t>suggest</w:t>
      </w:r>
      <w:r>
        <w:t xml:space="preserve"> that hominins spent a great deal of time producing stone tools for a variety of tasks</w:t>
      </w:r>
      <w:r w:rsidR="00C36394">
        <w:t xml:space="preserve">. </w:t>
      </w:r>
      <w:moveFromRangeStart w:id="453" w:author="Author" w:date="2021-02-01T20:56:00Z" w:name="move63105430"/>
      <w:moveFrom w:id="454" w:author="Author" w:date="2021-02-01T20:56:00Z">
        <w:r w:rsidR="001D4F86" w:rsidDel="00DF6899">
          <w:t>Furthermore, t</w:t>
        </w:r>
        <w:r w:rsidDel="00DF6899">
          <w:t>he lithic</w:t>
        </w:r>
        <w:r w:rsidR="001D4F86" w:rsidDel="00DF6899">
          <w:t xml:space="preserve">s </w:t>
        </w:r>
        <w:r w:rsidDel="00DF6899">
          <w:t xml:space="preserve">included in this study </w:t>
        </w:r>
        <w:r w:rsidR="001D4F86" w:rsidDel="00DF6899">
          <w:t>were</w:t>
        </w:r>
        <w:r w:rsidDel="00DF6899">
          <w:t xml:space="preserve"> excavated from a 3 meter </w:t>
        </w:r>
        <w:r w:rsidR="001D4F86" w:rsidDel="00DF6899">
          <w:t>sequence</w:t>
        </w:r>
        <w:r w:rsidDel="00DF6899">
          <w:t xml:space="preserve"> </w:t>
        </w:r>
        <w:r w:rsidR="001D4F86" w:rsidDel="00DF6899">
          <w:t>suggesting that</w:t>
        </w:r>
        <w:r w:rsidR="00C36394" w:rsidDel="00DF6899">
          <w:t xml:space="preserve"> </w:t>
        </w:r>
        <w:r w:rsidR="001D4F86" w:rsidDel="00DF6899">
          <w:t xml:space="preserve">the </w:t>
        </w:r>
        <w:r w:rsidR="00C36394" w:rsidDel="00DF6899">
          <w:t xml:space="preserve">patterns evinced by this study are the result of the repeated visitation by hominins over </w:t>
        </w:r>
        <w:r w:rsidR="00F33279" w:rsidDel="00DF6899">
          <w:t>hundreds to thousands of years</w:t>
        </w:r>
        <w:r w:rsidR="00AF26B6" w:rsidDel="00DF6899">
          <w:t xml:space="preserve">. This further attests to the influence of landscape structure on the foraging ecology </w:t>
        </w:r>
        <w:r w:rsidR="001D4F86" w:rsidDel="00DF6899">
          <w:t xml:space="preserve">of </w:t>
        </w:r>
        <w:r w:rsidR="00AF26B6" w:rsidDel="00DF6899">
          <w:t xml:space="preserve">hominin tool makers and the formation </w:t>
        </w:r>
        <w:r w:rsidR="00F33279" w:rsidDel="00DF6899">
          <w:t xml:space="preserve">of </w:t>
        </w:r>
        <w:r w:rsidR="00AF26B6" w:rsidDel="00DF6899">
          <w:t>Oldowan lithic assemblages over the long</w:t>
        </w:r>
        <w:r w:rsidR="001D4F86" w:rsidDel="00DF6899">
          <w:t xml:space="preserve"> </w:t>
        </w:r>
        <w:r w:rsidR="00AF26B6" w:rsidDel="00DF6899">
          <w:t xml:space="preserve">term. </w:t>
        </w:r>
      </w:moveFrom>
      <w:moveFromRangeStart w:id="455" w:author="Author" w:date="2021-01-28T20:50:00Z" w:name="move62759462"/>
      <w:moveFromRangeEnd w:id="453"/>
      <w:commentRangeStart w:id="456"/>
      <w:moveFrom w:id="457" w:author="Author" w:date="2021-01-28T20:50:00Z">
        <w:r w:rsidR="00AF26B6" w:rsidDel="00F029AA">
          <w:t xml:space="preserve">In </w:t>
        </w:r>
        <w:r w:rsidR="001D4F86" w:rsidDel="00F029AA">
          <w:t xml:space="preserve">the </w:t>
        </w:r>
        <w:r w:rsidR="00AF26B6" w:rsidDel="00F029AA">
          <w:t xml:space="preserve">future, it would be interesting to determine if there was something unique about the location of Kanjera South specifically or whether patterns reflect a more general attraction to the Homa Pennisula. However, substantial faulting in the region makes it difficult to place Kanjera South within a broader landscape </w:t>
        </w:r>
        <w:commentRangeEnd w:id="456"/>
        <w:r w:rsidR="00F33279" w:rsidDel="00F029AA">
          <w:rPr>
            <w:rStyle w:val="CommentReference"/>
            <w:rFonts w:asciiTheme="minorHAnsi" w:hAnsiTheme="minorHAnsi"/>
          </w:rPr>
          <w:commentReference w:id="456"/>
        </w:r>
        <w:r w:rsidR="00AF26B6" w:rsidDel="00F029AA">
          <w:t>context.</w:t>
        </w:r>
      </w:moveFrom>
      <w:moveFromRangeEnd w:id="455"/>
      <w:ins w:id="458" w:author="Author" w:date="2021-02-01T21:02:00Z">
        <w:r w:rsidR="00DF6899">
          <w:t xml:space="preserve"> </w:t>
        </w:r>
      </w:ins>
    </w:p>
    <w:p w14:paraId="4E9D8BA3" w14:textId="340BE88D" w:rsidR="00FB7682" w:rsidRDefault="00C36394" w:rsidP="00DF6899">
      <w:pPr>
        <w:pStyle w:val="BodyText"/>
        <w:spacing w:line="480" w:lineRule="auto"/>
      </w:pPr>
      <w:r>
        <w:t>While the notion that hominins directed their movement toward specific localities or ecotones has been suggested at other localities</w:t>
      </w:r>
      <w:r w:rsidR="001D4F86">
        <w:t xml:space="preserve"> </w:t>
      </w:r>
      <w:r w:rsidR="00F33279">
        <w:t xml:space="preserve">(e.g. </w:t>
      </w:r>
      <w:commentRangeStart w:id="459"/>
      <w:r w:rsidR="00F33279">
        <w:t>Blumenschine et al. 2008, 2012)</w:t>
      </w:r>
      <w:commentRangeEnd w:id="459"/>
      <w:r w:rsidR="00F33279">
        <w:rPr>
          <w:rStyle w:val="CommentReference"/>
          <w:rFonts w:asciiTheme="minorHAnsi" w:hAnsiTheme="minorHAnsi"/>
        </w:rPr>
        <w:commentReference w:id="459"/>
      </w:r>
      <w:r>
        <w:t xml:space="preserve">, </w:t>
      </w:r>
      <w:r w:rsidR="00123A26">
        <w:t>Kanjera South represents the earliest documented evidence of this pattern.</w:t>
      </w:r>
      <w:r w:rsidR="00FB7682">
        <w:t xml:space="preserve"> This reinforces that notion that </w:t>
      </w:r>
      <w:r w:rsidR="008431E4">
        <w:t>O</w:t>
      </w:r>
      <w:r w:rsidR="00FB7682">
        <w:t xml:space="preserve">ldowan stone </w:t>
      </w:r>
      <w:r w:rsidR="00FB7682">
        <w:lastRenderedPageBreak/>
        <w:t>tool-using behavior was strongly integrated into broader foraging strategies of Early Pleistocene hominins. It may</w:t>
      </w:r>
      <w:r w:rsidR="001D4F86">
        <w:t xml:space="preserve"> </w:t>
      </w:r>
      <w:r w:rsidR="00FB7682">
        <w:t>be that this pattern of behavior, as has been suggested by Potts (1992), is synonymous with the appearance of the Oldowan. This could be tested by future landscape scale studies at the earliest localities such as Ledi Geraru and Gona</w:t>
      </w:r>
      <w:r w:rsidR="0069090D">
        <w:t xml:space="preserve"> </w:t>
      </w:r>
      <w:del w:id="460" w:author="Author" w:date="2021-01-28T23:34:00Z">
        <w:r w:rsidR="0069090D" w:rsidDel="00376888">
          <w:delText xml:space="preserve">(Braun et al. 2019; Stout et </w:delText>
        </w:r>
        <w:commentRangeStart w:id="461"/>
        <w:r w:rsidR="0069090D" w:rsidDel="00376888">
          <w:delText>al</w:delText>
        </w:r>
        <w:commentRangeEnd w:id="461"/>
        <w:r w:rsidR="0069090D" w:rsidDel="00376888">
          <w:rPr>
            <w:rStyle w:val="CommentReference"/>
            <w:rFonts w:asciiTheme="minorHAnsi" w:hAnsiTheme="minorHAnsi"/>
          </w:rPr>
          <w:commentReference w:id="461"/>
        </w:r>
        <w:r w:rsidR="0069090D" w:rsidDel="00376888">
          <w:delText>. 2010</w:delText>
        </w:r>
      </w:del>
      <w:r w:rsidR="00376888">
        <w:fldChar w:fldCharType="begin"/>
      </w:r>
      <w:r w:rsidR="00376888">
        <w:instrText xml:space="preserve"> ADDIN ZOTERO_ITEM CSL_CITATION {"citationID":"mdQiOTOY","properties":{"formattedCitation":"(Stout et al., 2010; Braun et al., 2019)","plainCitation":"(Stout et al., 2010; Braun et al., 2019)","noteIndex":0},"citationItems":[{"id":313,"uris":["http://zotero.org/users/2042166/items/4EIWNA9P"],"uri":["http://zotero.org/users/2042166/items/4EIWNA9P"],"itemData":{"id":313,"type":"article-journal","abstract":"Inter-site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76888">
        <w:rPr>
          <w:rFonts w:ascii="Cambria Math" w:hAnsi="Cambria Math" w:cs="Cambria Math"/>
        </w:rPr>
        <w:instrText>∼</w:instrText>
      </w:r>
      <w:r w:rsidR="00376888">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fldChar w:fldCharType="separate"/>
      </w:r>
      <w:r w:rsidR="00376888">
        <w:rPr>
          <w:noProof/>
        </w:rPr>
        <w:t>(Stout et al., 2010; Braun et al., 2019)</w:t>
      </w:r>
      <w:r w:rsidR="00376888">
        <w:fldChar w:fldCharType="end"/>
      </w:r>
      <w:del w:id="462" w:author="Author" w:date="2021-01-28T23:34:00Z">
        <w:r w:rsidR="0069090D" w:rsidDel="00376888">
          <w:delText>)</w:delText>
        </w:r>
      </w:del>
      <w:r w:rsidR="00FB7682">
        <w:t xml:space="preserve">.    </w:t>
      </w:r>
      <w:r w:rsidR="00123A26">
        <w:t xml:space="preserve"> </w:t>
      </w:r>
    </w:p>
    <w:p w14:paraId="1D0B58B4" w14:textId="66D94197" w:rsidR="0005761E" w:rsidRDefault="00980C95" w:rsidP="002F2FA2">
      <w:pPr>
        <w:pStyle w:val="BodyText"/>
        <w:spacing w:line="480" w:lineRule="auto"/>
        <w:rPr>
          <w:i/>
          <w:iCs/>
        </w:rPr>
      </w:pPr>
      <w:r>
        <w:t>The land-use p</w:t>
      </w:r>
      <w:r w:rsidR="00FB7682">
        <w:t>a</w:t>
      </w:r>
      <w:r>
        <w:t xml:space="preserve">ttern elucidated at </w:t>
      </w:r>
      <w:r w:rsidR="008B3E63">
        <w:t>Kanjera South also differs</w:t>
      </w:r>
      <w:r w:rsidR="00C36394">
        <w:t xml:space="preserve"> from</w:t>
      </w:r>
      <w:ins w:id="463" w:author="Author" w:date="2021-02-01T21:04:00Z">
        <w:r w:rsidR="00DF6899">
          <w:t xml:space="preserve"> younger</w:t>
        </w:r>
      </w:ins>
      <w:del w:id="464" w:author="Author" w:date="2021-02-01T21:04:00Z">
        <w:r w:rsidR="00C36394" w:rsidDel="00DF6899">
          <w:delText xml:space="preserve"> other</w:delText>
        </w:r>
      </w:del>
      <w:r w:rsidR="00C36394">
        <w:t xml:space="preserve"> Oldowan sites </w:t>
      </w:r>
      <w:r w:rsidR="008B3E63">
        <w:t>in scale</w:t>
      </w:r>
      <w:r w:rsidR="001B0889">
        <w:t xml:space="preserve">. </w:t>
      </w:r>
      <w:r w:rsidR="00AF26B6">
        <w:t xml:space="preserve">The </w:t>
      </w:r>
      <w:ins w:id="465" w:author="Author" w:date="2021-01-28T23:35:00Z">
        <w:r w:rsidR="00376888">
          <w:t xml:space="preserve">movement </w:t>
        </w:r>
      </w:ins>
      <w:r w:rsidR="00AF26B6">
        <w:t>pattern described a</w:t>
      </w:r>
      <w:r w:rsidR="001D4F86">
        <w:t>t</w:t>
      </w:r>
      <w:r w:rsidR="001B0889">
        <w:t xml:space="preserve"> Koobi </w:t>
      </w:r>
      <w:ins w:id="466" w:author="Author" w:date="2021-01-28T23:35:00Z">
        <w:r w:rsidR="00376888">
          <w:t xml:space="preserve">Fora </w:t>
        </w:r>
      </w:ins>
      <w:r w:rsidR="00376888">
        <w:fldChar w:fldCharType="begin"/>
      </w:r>
      <w:r w:rsidR="00376888">
        <w:instrText xml:space="preserve"> ADDIN ZOTERO_ITEM CSL_CITATION {"citationID":"FRD3XVhA","properties":{"formattedCitation":"(Braun et al., 2008b, p. 200)","plainCitation":"(Braun et al., 2008b, p. 200)","noteIndex":0},"citationItems":[{"id":3098,"uris":["http://zotero.org/users/2042166/items/RHM8XBC5"],"uri":["http://zotero.org/users/2042166/items/RHM8XBC5"],"itemData":{"id":3098,"type":"article-journal","abstract":"The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J."}],"issued":{"date-parts":[["2008"]]}},"locator":"200"}],"schema":"https://github.com/citation-style-language/schema/raw/master/csl-citation.json"} </w:instrText>
      </w:r>
      <w:r w:rsidR="00376888">
        <w:fldChar w:fldCharType="separate"/>
      </w:r>
      <w:r w:rsidR="00376888">
        <w:rPr>
          <w:noProof/>
        </w:rPr>
        <w:t>(Braun et al., 2008b</w:t>
      </w:r>
      <w:del w:id="467" w:author="Author" w:date="2021-01-28T23:36:00Z">
        <w:r w:rsidR="00376888" w:rsidDel="00376888">
          <w:rPr>
            <w:noProof/>
          </w:rPr>
          <w:delText>, p. 200</w:delText>
        </w:r>
      </w:del>
      <w:r w:rsidR="00376888">
        <w:rPr>
          <w:noProof/>
        </w:rPr>
        <w:t>)</w:t>
      </w:r>
      <w:r w:rsidR="00376888">
        <w:fldChar w:fldCharType="end"/>
      </w:r>
      <w:ins w:id="468" w:author="Author" w:date="2021-01-28T23:36:00Z">
        <w:r w:rsidR="00376888">
          <w:t xml:space="preserve"> </w:t>
        </w:r>
      </w:ins>
      <w:del w:id="469" w:author="Author" w:date="2021-01-28T23:35:00Z">
        <w:r w:rsidR="001D4F86" w:rsidDel="00376888">
          <w:delText>F</w:delText>
        </w:r>
        <w:r w:rsidR="001B0889" w:rsidDel="00376888">
          <w:delText>ora</w:delText>
        </w:r>
        <w:r w:rsidR="001D4F86" w:rsidDel="00376888">
          <w:delText xml:space="preserve"> (</w:delText>
        </w:r>
        <w:r w:rsidR="0069090D" w:rsidDel="00376888">
          <w:delText>Braun et al. 2009</w:delText>
        </w:r>
        <w:r w:rsidR="001D4F86" w:rsidDel="00376888">
          <w:delText>)</w:delText>
        </w:r>
        <w:r w:rsidR="00AF26B6" w:rsidDel="00376888">
          <w:delText xml:space="preserve"> </w:delText>
        </w:r>
      </w:del>
      <w:r w:rsidR="00AF26B6">
        <w:t>suggest</w:t>
      </w:r>
      <w:r w:rsidR="001D4F86">
        <w:t>s</w:t>
      </w:r>
      <w:r w:rsidR="00AF26B6">
        <w:t xml:space="preserve"> that hominins directed their movements across paleogeographic settings</w:t>
      </w:r>
      <w:r w:rsidR="001D4F86">
        <w:t xml:space="preserve"> </w:t>
      </w:r>
      <w:r w:rsidR="00AF26B6">
        <w:t>at</w:t>
      </w:r>
      <w:r w:rsidR="001D4F86">
        <w:t xml:space="preserve"> a</w:t>
      </w:r>
      <w:r w:rsidR="00AF26B6">
        <w:t xml:space="preserve"> scale of</w:t>
      </w:r>
      <w:r w:rsidR="001D4F86">
        <w:t xml:space="preserve"> hundreds</w:t>
      </w:r>
      <w:r w:rsidR="00AF26B6">
        <w:t xml:space="preserve"> of meters</w:t>
      </w:r>
      <w:r>
        <w:t>.</w:t>
      </w:r>
      <w:r w:rsidR="00AF26B6">
        <w:t xml:space="preserve"> </w:t>
      </w:r>
      <w:r w:rsidR="001D4F86">
        <w:t>A</w:t>
      </w:r>
      <w:r>
        <w:t>t Olduvai Gorge</w:t>
      </w:r>
      <w:r w:rsidR="0090305C">
        <w:t>,</w:t>
      </w:r>
      <w:r>
        <w:t xml:space="preserve"> the directed movement toward riparian woodlands</w:t>
      </w:r>
      <w:r w:rsidR="00AF26B6">
        <w:t xml:space="preserve"> is </w:t>
      </w:r>
      <w:r w:rsidR="001D4F86">
        <w:t>thought</w:t>
      </w:r>
      <w:r w:rsidR="00AF26B6">
        <w:t xml:space="preserve"> to</w:t>
      </w:r>
      <w:r w:rsidR="001D4F86">
        <w:t xml:space="preserve"> have</w:t>
      </w:r>
      <w:r w:rsidR="00AF26B6">
        <w:t xml:space="preserve"> </w:t>
      </w:r>
      <w:r w:rsidR="0090305C">
        <w:t>occurred</w:t>
      </w:r>
      <w:r w:rsidR="00EF0101">
        <w:t xml:space="preserve"> over a scale </w:t>
      </w:r>
      <w:ins w:id="470" w:author="Author" w:date="2021-01-28T23:36:00Z">
        <w:r w:rsidR="00376888">
          <w:t>no greater than</w:t>
        </w:r>
      </w:ins>
      <w:del w:id="471" w:author="Author" w:date="2021-01-28T23:36:00Z">
        <w:r w:rsidR="00EF0101" w:rsidDel="00376888">
          <w:delText>of</w:delText>
        </w:r>
      </w:del>
      <w:r w:rsidR="00EF0101">
        <w:t xml:space="preserve"> 5 kilometers</w:t>
      </w:r>
      <w:r w:rsidR="001D4F86">
        <w:t xml:space="preserve"> </w:t>
      </w:r>
      <w:del w:id="472" w:author="Author" w:date="2021-01-28T23:37:00Z">
        <w:r w:rsidR="001D4F86" w:rsidDel="00376888">
          <w:delText>(</w:delText>
        </w:r>
      </w:del>
      <w:r w:rsidR="00376888">
        <w:fldChar w:fldCharType="begin"/>
      </w:r>
      <w:r w:rsidR="00376888">
        <w:instrText xml:space="preserve"> ADDIN ZOTERO_ITEM CSL_CITATION {"citationID":"Ce1j098j","properties":{"formattedCitation":"(Blumenschine et al., 2008, 2012)","plainCitation":"(Blumenschine et al., 2008, 2012)","noteIndex":0},"citationItems":[{"id":642,"uris":["http://zotero.org/users/2042166/items/J2I9CDU9"],"uri":["http://zotero.org/users/2042166/items/J2I9CDU9"],"itemData":{"id":642,"type":"article-journal","abstract":"Ongoing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I."}],"issued":{"date-parts":[["2008"]]}}},{"id":535,"uris":["http://zotero.org/users/2042166/items/9W6R8K2Z"],"uri":["http://zotero.org/users/2042166/items/9W6R8K2Z"],"itemData":{"id":535,"type":"article-journal","abstract":"The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fldChar w:fldCharType="separate"/>
      </w:r>
      <w:r w:rsidR="00376888">
        <w:rPr>
          <w:noProof/>
        </w:rPr>
        <w:t>(Blumenschine et al., 2008, 2012)</w:t>
      </w:r>
      <w:r w:rsidR="00376888">
        <w:fldChar w:fldCharType="end"/>
      </w:r>
      <w:del w:id="473" w:author="Author" w:date="2021-01-28T23:36:00Z">
        <w:r w:rsidR="002D586A" w:rsidDel="00376888">
          <w:delText>Blumenschine et al. 2012</w:delText>
        </w:r>
      </w:del>
      <w:del w:id="474" w:author="Author" w:date="2021-01-28T23:37:00Z">
        <w:r w:rsidR="001D4F86" w:rsidDel="00376888">
          <w:delText>)</w:delText>
        </w:r>
      </w:del>
      <w:r w:rsidR="00EF0101">
        <w:t xml:space="preserve">. </w:t>
      </w:r>
      <w:r w:rsidR="0090305C">
        <w:t>T</w:t>
      </w:r>
      <w:r w:rsidR="00C36394">
        <w:t>he data presented here impl</w:t>
      </w:r>
      <w:r w:rsidR="002F785D">
        <w:t>y</w:t>
      </w:r>
      <w:r w:rsidR="00C36394">
        <w:t xml:space="preserve"> that a pattern of directed movement occurs at a scale of at least 10-13 kilometers</w:t>
      </w:r>
      <w:r w:rsidR="0090305C">
        <w:t xml:space="preserve"> for non-local materials</w:t>
      </w:r>
      <w:r w:rsidR="00C36394">
        <w:t>.</w:t>
      </w:r>
      <w:r w:rsidR="00AF26B6">
        <w:t xml:space="preserve"> This is an interesting distinction </w:t>
      </w:r>
      <w:r w:rsidR="00774A3D">
        <w:t>because</w:t>
      </w:r>
      <w:r w:rsidR="00AF26B6">
        <w:t xml:space="preserve"> Kanjera South is </w:t>
      </w:r>
      <w:ins w:id="475" w:author="Author" w:date="2021-02-01T21:06:00Z">
        <w:r w:rsidR="00DF6899">
          <w:t>one of the f</w:t>
        </w:r>
      </w:ins>
      <w:ins w:id="476" w:author="Author" w:date="2021-02-01T21:07:00Z">
        <w:r w:rsidR="00DF6899">
          <w:t xml:space="preserve">ew </w:t>
        </w:r>
      </w:ins>
      <w:del w:id="477" w:author="Author" w:date="2021-02-01T21:06:00Z">
        <w:r w:rsidR="00AF26B6" w:rsidDel="00DF6899">
          <w:delText xml:space="preserve">the only </w:delText>
        </w:r>
      </w:del>
      <w:r w:rsidR="00AF26B6">
        <w:t>site</w:t>
      </w:r>
      <w:ins w:id="478" w:author="Author" w:date="2021-02-01T21:07:00Z">
        <w:r w:rsidR="00DF6899">
          <w:t>s</w:t>
        </w:r>
      </w:ins>
      <w:r w:rsidR="00AF26B6">
        <w:t xml:space="preserve"> from this time frame situated in an open grassland</w:t>
      </w:r>
      <w:del w:id="479" w:author="Author" w:date="2021-01-28T23:37:00Z">
        <w:r w:rsidR="00AF26B6" w:rsidDel="00376888">
          <w:delText xml:space="preserve"> </w:delText>
        </w:r>
      </w:del>
      <w:ins w:id="480" w:author="Author" w:date="2021-01-28T23:37:00Z">
        <w:r w:rsidR="00376888">
          <w:t xml:space="preserve"> </w:t>
        </w:r>
      </w:ins>
      <w:r w:rsidR="00376888">
        <w:fldChar w:fldCharType="begin"/>
      </w:r>
      <w:r w:rsidR="00376888">
        <w:instrText xml:space="preserve"> ADDIN ZOTERO_ITEM CSL_CITATION {"citationID":"X0zyncPl","properties":{"formattedCitation":"(Plummer et al., 2009b)","plainCitation":"(Plummer et al., 2009b)","noteIndex":0},"citationItems":[{"id":153,"uris":["http://zotero.org/users/2042166/items/BJL8UMYI"],"uri":["http://zotero.org/users/2042166/items/BJL8UMYI"],"itemData":{"id":153,"type":"article-journal","abstract":"BACKGROUND: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fldChar w:fldCharType="separate"/>
      </w:r>
      <w:r w:rsidR="00376888">
        <w:rPr>
          <w:noProof/>
        </w:rPr>
        <w:t>(Plummer et al., 2009b)</w:t>
      </w:r>
      <w:r w:rsidR="00376888">
        <w:fldChar w:fldCharType="end"/>
      </w:r>
      <w:del w:id="481" w:author="Author" w:date="2021-01-28T23:37:00Z">
        <w:r w:rsidR="00AF26B6" w:rsidDel="00376888">
          <w:delText>(Plummer</w:delText>
        </w:r>
        <w:r w:rsidR="00774A3D" w:rsidDel="00376888">
          <w:delText xml:space="preserve"> </w:delText>
        </w:r>
        <w:r w:rsidR="00AF26B6" w:rsidDel="00376888">
          <w:delText>et al.</w:delText>
        </w:r>
        <w:r w:rsidR="00D014A6" w:rsidDel="00376888">
          <w:delText>,</w:delText>
        </w:r>
        <w:r w:rsidR="00AF26B6" w:rsidDel="00376888">
          <w:delText xml:space="preserve"> 2009)</w:delText>
        </w:r>
      </w:del>
      <w:r w:rsidR="00774A3D">
        <w:t>. Modern h</w:t>
      </w:r>
      <w:r w:rsidR="00AF26B6">
        <w:t xml:space="preserve">umans tend to travel farther and more frequently in open arid environments than those that live in more </w:t>
      </w:r>
      <w:r w:rsidR="002D586A">
        <w:t>closed habitats</w:t>
      </w:r>
      <w:r w:rsidR="00AF26B6">
        <w:t xml:space="preserve"> </w:t>
      </w:r>
      <w:r w:rsidR="00376888">
        <w:fldChar w:fldCharType="begin"/>
      </w:r>
      <w:r w:rsidR="00376888">
        <w:instrText xml:space="preserve"> ADDIN ZOTERO_ITEM CSL_CITATION {"citationID":"4rPB91w1","properties":{"formattedCitation":"(Kelly, 2007; Burnside et al., 2012)","plainCitation":"(Kelly, 2007; Burnside et al., 2012)","noteIndex":0},"citationItems":[{"id":479,"uris":["http://zotero.org/users/2042166/items/SXBPGTE9"],"uri":["http://zotero.org/users/2042166/items/SXBPGTE9"],"itemData":{"id":479,"type":"book","abstract":"The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prehistory.","edition":"Reprint edition","event-place":"Clinton Corners, New York","ISBN":"978-0-9752738-8-3","language":"English","number-of-pages":"446","publisher":"Percheron Press/Eliot Werner Publications","publisher-place":"Clinton Corners, New York","source":"Amazon","title":"The Foraging Spectrum: Diversity in Hunter-Gatherer Lifeways","title-short":"The Foraging Spectrum","author":[{"family":"Kelly","given":"Robert L."}],"issued":{"date-parts":[["2007",11,12]]}}},{"id":654,"uris":["http://zotero.org/users/2042166/items/JGHX9P9S"],"uri":["http://zotero.org/users/2042166/items/JGHX9P9S"],"itemData":{"id":654,"type":"article-journal","abstract":"Humans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approach.","container-title":"Biological Reviews","DOI":"10.1111/j.1469-185X.2011.00192.x","ISSN":"14647931","issue":"1","note":"PMID: 21781233","page":"194–208","title":"Human macroecology: Linking pattern and process in big-picture human ecology","volume":"87","author":[{"family":"Burnside","given":"William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fldChar w:fldCharType="separate"/>
      </w:r>
      <w:r w:rsidR="00376888">
        <w:rPr>
          <w:noProof/>
        </w:rPr>
        <w:t>(Kelly, 2007; Burnside et al., 2012)</w:t>
      </w:r>
      <w:r w:rsidR="00376888">
        <w:fldChar w:fldCharType="end"/>
      </w:r>
      <w:ins w:id="482" w:author="Author" w:date="2021-01-28T23:37:00Z">
        <w:r w:rsidR="00376888">
          <w:t xml:space="preserve">. </w:t>
        </w:r>
      </w:ins>
      <w:del w:id="483" w:author="Author" w:date="2021-01-28T23:37:00Z">
        <w:r w:rsidR="00AF26B6" w:rsidDel="00376888">
          <w:delText>(Burnside et al., 2012)</w:delText>
        </w:r>
      </w:del>
      <w:r w:rsidR="002D586A">
        <w:t>S</w:t>
      </w:r>
      <w:r w:rsidR="00AF26B6">
        <w:t>avanna-adapted chimpanzees from Fongoli</w:t>
      </w:r>
      <w:r w:rsidR="00774A3D">
        <w:t xml:space="preserve">, Senegal </w:t>
      </w:r>
      <w:r w:rsidR="00AF26B6">
        <w:t xml:space="preserve">also possess a larger home range and practice fission-fusion less frequently </w:t>
      </w:r>
      <w:del w:id="484" w:author="Author" w:date="2021-01-28T23:38:00Z">
        <w:r w:rsidR="00AF26B6" w:rsidDel="00376888">
          <w:delText>(Pruetz and Bertolani, 2009).</w:delText>
        </w:r>
        <w:r w:rsidR="00FB7682" w:rsidDel="00376888">
          <w:delText xml:space="preserve"> </w:delText>
        </w:r>
      </w:del>
      <w:r w:rsidR="00376888">
        <w:fldChar w:fldCharType="begin"/>
      </w:r>
      <w:r w:rsidR="00376888">
        <w:instrText xml:space="preserve"> ADDIN ZOTERO_ITEM CSL_CITATION {"citationID":"VF1fbwlO","properties":{"formattedCitation":"(Pruetz and Bertolani, 2009)","plainCitation":"(Pruetz and Bertolani, 2009)","noteIndex":0},"citationItems":[{"id":2982,"uris":["http://zotero.org/users/2042166/items/Y7BAGI5N"],"uri":["http://zotero.org/users/2042166/items/Y7BAGI5N"],"itemData":{"id":2982,"type":"article-journal","abstract":"Anthropologists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environments.","container-title":"PaleoAnthropology","DOI":"10.4207/PA.2009.ART33","ISSN":"15450031","journalAbbreviation":"PA","language":"en","page":"252-262","source":"DOI.org (Crossref)","title":"Chimpanzee (Pan troglodytes verus) Behavioral Responses to Stresses Associated with Living in a Savannah-Mosaic Environment: Implications for Hominin Adaptations to Open Habitats","title-short":"Chimpanzee (Pan troglodytes verus) Behavioral Responses to Stresses Associated with Living in a Savannah-Mosaic Environment","volume":"2009","author":[{"family":"Pruetz","given":"Jill"},{"family":"Bertolani","given":"Paco"}],"issued":{"date-parts":[["2009"]]}}}],"schema":"https://github.com/citation-style-language/schema/raw/master/csl-citation.json"} </w:instrText>
      </w:r>
      <w:r w:rsidR="00376888">
        <w:fldChar w:fldCharType="separate"/>
      </w:r>
      <w:r w:rsidR="00376888">
        <w:rPr>
          <w:noProof/>
        </w:rPr>
        <w:t>(Pruetz and Bertolani, 2009)</w:t>
      </w:r>
      <w:r w:rsidR="00376888">
        <w:fldChar w:fldCharType="end"/>
      </w:r>
      <w:ins w:id="485" w:author="Author" w:date="2021-01-28T23:38:00Z">
        <w:r w:rsidR="00376888">
          <w:t xml:space="preserve">. </w:t>
        </w:r>
      </w:ins>
      <w:r w:rsidR="00FB7682">
        <w:t xml:space="preserve">In this respect, the </w:t>
      </w:r>
      <w:r w:rsidR="00497026">
        <w:t>increased scale of</w:t>
      </w:r>
      <w:ins w:id="486" w:author="Author" w:date="2021-02-01T21:09:00Z">
        <w:r w:rsidR="00DF6899">
          <w:t xml:space="preserve"> this structured</w:t>
        </w:r>
      </w:ins>
      <w:r w:rsidR="00497026">
        <w:t xml:space="preserve"> land</w:t>
      </w:r>
      <w:r w:rsidR="00676BB2">
        <w:t>-</w:t>
      </w:r>
      <w:r w:rsidR="00497026">
        <w:t xml:space="preserve">use pattern </w:t>
      </w:r>
      <w:r w:rsidR="00FB7682">
        <w:t xml:space="preserve">at Kanjera South may </w:t>
      </w:r>
      <w:del w:id="487" w:author="Author" w:date="2021-02-01T21:05:00Z">
        <w:r w:rsidR="00FB7682" w:rsidDel="00DF6899">
          <w:delText xml:space="preserve">provide </w:delText>
        </w:r>
      </w:del>
      <w:ins w:id="488" w:author="Author" w:date="2021-02-01T21:07:00Z">
        <w:r w:rsidR="00DF6899">
          <w:t>further atte</w:t>
        </w:r>
      </w:ins>
      <w:ins w:id="489" w:author="Author" w:date="2021-02-01T21:08:00Z">
        <w:r w:rsidR="00DF6899">
          <w:t xml:space="preserve">st to the </w:t>
        </w:r>
      </w:ins>
      <w:del w:id="490" w:author="Author" w:date="2021-02-01T21:05:00Z">
        <w:r w:rsidR="00FB7682" w:rsidDel="00DF6899">
          <w:delText xml:space="preserve">further evidence of the </w:delText>
        </w:r>
      </w:del>
      <w:r w:rsidR="00FB7682">
        <w:t>adaptive flexibility of Oldowan hominins</w:t>
      </w:r>
      <w:del w:id="491" w:author="Author" w:date="2021-02-01T21:09:00Z">
        <w:r w:rsidR="00676BB2" w:rsidDel="00DF6899">
          <w:delText xml:space="preserve"> </w:delText>
        </w:r>
        <w:r w:rsidR="00FB7682" w:rsidDel="00DF6899">
          <w:delText>in</w:delText>
        </w:r>
      </w:del>
      <w:r w:rsidR="00FB7682">
        <w:t xml:space="preserve"> </w:t>
      </w:r>
      <w:r w:rsidR="00676BB2">
        <w:t>open</w:t>
      </w:r>
      <w:r w:rsidR="00FB7682">
        <w:t xml:space="preserve"> environments. </w:t>
      </w:r>
    </w:p>
    <w:p w14:paraId="0FA8CF71" w14:textId="6099BB83" w:rsidR="00650493" w:rsidRDefault="0005761E" w:rsidP="00E42CC2">
      <w:pPr>
        <w:pStyle w:val="BodyText"/>
        <w:spacing w:line="480" w:lineRule="auto"/>
        <w:ind w:firstLine="0"/>
      </w:pPr>
      <w:r>
        <w:rPr>
          <w:i/>
          <w:iCs/>
        </w:rPr>
        <w:t>The influence of land</w:t>
      </w:r>
      <w:r w:rsidR="00676BB2">
        <w:rPr>
          <w:i/>
          <w:iCs/>
        </w:rPr>
        <w:t>-</w:t>
      </w:r>
      <w:r>
        <w:rPr>
          <w:i/>
          <w:iCs/>
        </w:rPr>
        <w:t>use on Oldowan production strategies</w:t>
      </w:r>
      <w:bookmarkStart w:id="492" w:name="implications-for-land-use"/>
    </w:p>
    <w:p w14:paraId="11B92CE4" w14:textId="1CAC9A09" w:rsidR="00DB7582" w:rsidRDefault="00FB7682" w:rsidP="00B00D09">
      <w:pPr>
        <w:pStyle w:val="BodyText"/>
        <w:spacing w:line="480" w:lineRule="auto"/>
        <w:ind w:firstLine="720"/>
      </w:pPr>
      <w:r>
        <w:t>The results of this study suggest that pattern</w:t>
      </w:r>
      <w:r w:rsidR="00256ECB">
        <w:t>s</w:t>
      </w:r>
      <w:r>
        <w:t xml:space="preserve"> of land-use </w:t>
      </w:r>
      <w:r w:rsidR="00497026">
        <w:t>influence the technical decisions of Oldowan tool makers.</w:t>
      </w:r>
      <w:r w:rsidR="00257547">
        <w:t xml:space="preserve"> </w:t>
      </w:r>
      <w:r w:rsidR="00256ECB">
        <w:t>At Kanjera South, e</w:t>
      </w:r>
      <w:r w:rsidR="00FB0BF4">
        <w:t>xotic raw materials show a strong bias toward more reduced, complete bifacial and multifacial reduction strategies</w:t>
      </w:r>
      <w:r w:rsidR="00676BB2">
        <w:t>,</w:t>
      </w:r>
      <w:r w:rsidR="00FB0BF4">
        <w:t xml:space="preserve"> as opposed to the more even representation of core reduction strategies among local materials</w:t>
      </w:r>
      <w:r w:rsidR="00256ECB">
        <w:t>. This</w:t>
      </w:r>
      <w:r w:rsidR="00FB0BF4">
        <w:t xml:space="preserve"> suggest</w:t>
      </w:r>
      <w:r w:rsidR="00256ECB">
        <w:t>s</w:t>
      </w:r>
      <w:r w:rsidR="00FB0BF4">
        <w:t xml:space="preserve"> that the broader pattern of stone tool transport</w:t>
      </w:r>
      <w:r w:rsidR="00650493">
        <w:t xml:space="preserve"> influenced </w:t>
      </w:r>
      <w:r w:rsidR="00256ECB">
        <w:t xml:space="preserve">the </w:t>
      </w:r>
      <w:r w:rsidR="00650493">
        <w:t>ways in which Oldowan hominin</w:t>
      </w:r>
      <w:r w:rsidR="00256ECB">
        <w:t>s</w:t>
      </w:r>
      <w:r w:rsidR="00650493">
        <w:t xml:space="preserve"> economized stone.  The relatively long transport distance</w:t>
      </w:r>
      <w:r w:rsidR="00256ECB">
        <w:t>,</w:t>
      </w:r>
      <w:r w:rsidR="00650493">
        <w:t xml:space="preserve"> in combination with the lower quality of material available near Kanjera South</w:t>
      </w:r>
      <w:r w:rsidR="00256ECB">
        <w:t>,</w:t>
      </w:r>
      <w:r w:rsidR="00650493">
        <w:t xml:space="preserve"> may have incentivized the retention of exotic raw materials</w:t>
      </w:r>
      <w:r w:rsidR="00FA3452">
        <w:t xml:space="preserve"> in areas where </w:t>
      </w:r>
      <w:r w:rsidR="00256ECB">
        <w:t>lithologies</w:t>
      </w:r>
      <w:r w:rsidR="00FA3452">
        <w:t xml:space="preserve"> of such quality were less </w:t>
      </w:r>
      <w:r w:rsidR="00FA3452">
        <w:lastRenderedPageBreak/>
        <w:t>abundant</w:t>
      </w:r>
      <w:r w:rsidR="00650493">
        <w:t>. In this light, the high frequency of bifacial and multifacial reduction strategies may have arisen from a need to maximize the amount utility that could be extracted from these cores.</w:t>
      </w:r>
      <w:r w:rsidR="0045286A">
        <w:t xml:space="preserve"> </w:t>
      </w:r>
      <w:r w:rsidR="00FA3452">
        <w:t>Similar phenomen</w:t>
      </w:r>
      <w:ins w:id="493" w:author="Author" w:date="2021-01-28T23:41:00Z">
        <w:r w:rsidR="00376888">
          <w:t>a</w:t>
        </w:r>
      </w:ins>
      <w:del w:id="494" w:author="Author" w:date="2021-01-28T23:41:00Z">
        <w:r w:rsidR="00FA3452" w:rsidDel="00376888">
          <w:delText>on</w:delText>
        </w:r>
      </w:del>
      <w:r w:rsidR="00FA3452">
        <w:t xml:space="preserve"> </w:t>
      </w:r>
      <w:del w:id="495" w:author="Author" w:date="2021-01-28T23:41:00Z">
        <w:r w:rsidR="00FA3452" w:rsidDel="00376888">
          <w:delText>have</w:delText>
        </w:r>
      </w:del>
      <w:ins w:id="496" w:author="Author" w:date="2021-01-28T23:41:00Z">
        <w:r w:rsidR="00376888">
          <w:t>have</w:t>
        </w:r>
      </w:ins>
      <w:r w:rsidR="00FA3452">
        <w:t xml:space="preserve"> been documented in later timeframes where hominins more frequently retouched formalized tools when the availability of raw materials </w:t>
      </w:r>
      <w:r w:rsidR="00256ECB">
        <w:t>wa</w:t>
      </w:r>
      <w:r w:rsidR="00FA3452">
        <w:t xml:space="preserve">s scarce </w:t>
      </w:r>
      <w:del w:id="497" w:author="Author" w:date="2021-01-28T23:42:00Z">
        <w:r w:rsidR="00FA3452" w:rsidDel="00376888">
          <w:delText>(Clark and Barton, 2017)</w:delText>
        </w:r>
      </w:del>
      <w:r w:rsidR="00376888">
        <w:fldChar w:fldCharType="begin"/>
      </w:r>
      <w:r w:rsidR="00376888">
        <w:instrText xml:space="preserve"> ADDIN ZOTERO_ITEM CSL_CITATION {"citationID":"WZB5NtqK","properties":{"formattedCitation":"(Clark and Barton, 2017)","plainCitation":"(Clark and Barton, 2017)","noteIndex":0},"citationItems":[{"id":187,"uris":["http://zotero.org/users/2042166/items/J2X546ZA"],"uri":["http://zotero.org/users/2042166/items/J2X546ZA"],"itemData":{"id":187,"type":"article-journal","abstract":"With the recognition that practically all archaeological sites are depositional composites unrelated to the activities of any contemporaneous group of individuals (i.e., palimpsests) and that forager adaptations are not ‘site-specific' but rather landscape-scaled phenomena, statistical approaches designed to take these predicates into account have been developed over the past 20 years that depart from the traditional techno-typological systematics used for decades in much of Europe and the Levant. Based on artifact density and the frequency of retouched pieces scaled to the volume of sediment excavated in cave and rock shelter sites, and – for surface sites – the ratio of retouched artifacts to artifact totals scaled to unit area, they can potentially determine whether or not changes in mobility and land-use often assumed to have coincided with major evolutionary events (e.g., the Middle-Upper Paleolithic transition) actually occurred. Lithic artifact counts and densities from the cave of La Riera (Posada de Llanes, Asturias, Spain) are used here to illustrate the potential of the approach. Changes in artifact volumetric density are then compared with a radiocarbon summed probability curve using calibrated BP dates scaled against changes in oxygen isotope ratios in the GISP2 ice core. The intent is to determine to what extent macroclimatic change over the 30–10 ka cal BP interval compares with changes in the La Riera sequence.","container-title":"Quaternary International","DOI":"10.1016/j.quaint.2016.08.002","ISSN":"10406182","page":"137–149","title":"Lithics, landscapes &amp; la Longue-durée – Curation &amp; expediency as expressions of forager mobility","volume":"450","author":[{"family":"Clark","given":"G. A."},{"family":"Barton","given":"C. Michael"}],"issued":{"date-parts":[["2017"]]}}}],"schema":"https://github.com/citation-style-language/schema/raw/master/csl-citation.json"} </w:instrText>
      </w:r>
      <w:r w:rsidR="00376888">
        <w:fldChar w:fldCharType="separate"/>
      </w:r>
      <w:r w:rsidR="00376888">
        <w:rPr>
          <w:noProof/>
        </w:rPr>
        <w:t>(Clark and Barton, 2017)</w:t>
      </w:r>
      <w:r w:rsidR="00376888">
        <w:fldChar w:fldCharType="end"/>
      </w:r>
      <w:r w:rsidR="00FA3452">
        <w:t xml:space="preserve">.  </w:t>
      </w:r>
    </w:p>
    <w:p w14:paraId="3325A9F5" w14:textId="27979599" w:rsidR="00257547" w:rsidRDefault="00256ECB" w:rsidP="002F2FA2">
      <w:pPr>
        <w:pStyle w:val="BodyText"/>
        <w:spacing w:line="480" w:lineRule="auto"/>
        <w:ind w:firstLine="720"/>
      </w:pPr>
      <w:r>
        <w:t>T</w:t>
      </w:r>
      <w:bookmarkEnd w:id="492"/>
      <w:r w:rsidR="00232C7D">
        <w:t xml:space="preserve">he exploitation of multiple flake removal surfaces </w:t>
      </w:r>
      <w:r>
        <w:t xml:space="preserve">allows </w:t>
      </w:r>
      <w:r w:rsidR="00232C7D">
        <w:t>a core to remain active in a toolkit for a longer period of time</w:t>
      </w:r>
      <w:r w:rsidR="00FA3452">
        <w:t xml:space="preserve">. </w:t>
      </w:r>
      <w:r w:rsidR="00693BD8">
        <w:t xml:space="preserve">In addition, </w:t>
      </w:r>
      <w:r w:rsidR="00FA3452">
        <w:t>flakes removed from the higher quality exotic raw materials have more cutting edge per gram than those made on local materials</w:t>
      </w:r>
      <w:r w:rsidR="00693BD8">
        <w:t xml:space="preserve">. This evidence may suggest, that Oldowan hominins at Kanjera south adopted technological strategies that </w:t>
      </w:r>
      <w:ins w:id="498" w:author="Author" w:date="2021-01-28T23:42:00Z">
        <w:r w:rsidR="00376888">
          <w:t xml:space="preserve">maximized the utility </w:t>
        </w:r>
      </w:ins>
      <w:del w:id="499" w:author="Author" w:date="2021-01-28T23:42:00Z">
        <w:r w:rsidR="00693BD8" w:rsidDel="00376888">
          <w:delText xml:space="preserve">facilitated the transport and use </w:delText>
        </w:r>
      </w:del>
      <w:r w:rsidR="00693BD8">
        <w:t xml:space="preserve">of high quality raw materials across long distances. </w:t>
      </w:r>
      <w:r w:rsidR="00257547">
        <w:t>Therefore, this corpus of information may suggest that Oldowan hominins where able to adopt different technical strategies in order to mitigate the changing qualities in available raw materials over large transport distances. This pattern of exploitation</w:t>
      </w:r>
      <w:r>
        <w:t>,</w:t>
      </w:r>
      <w:r w:rsidR="00257547">
        <w:t xml:space="preserve"> in the context of the broader land-use strategy at Kanjera South, provides additional evidence for </w:t>
      </w:r>
      <w:r>
        <w:t xml:space="preserve">a </w:t>
      </w:r>
      <w:r w:rsidR="00257547">
        <w:t xml:space="preserve">high level of planning and foresight in Oldowan hominins.  </w:t>
      </w:r>
    </w:p>
    <w:p w14:paraId="58D4CB7F" w14:textId="5DAA797E" w:rsidR="00E721C0" w:rsidRDefault="00257547">
      <w:pPr>
        <w:pStyle w:val="BodyText"/>
        <w:spacing w:line="480" w:lineRule="auto"/>
        <w:ind w:firstLine="0"/>
      </w:pPr>
      <w:r>
        <w:t xml:space="preserve"> </w:t>
      </w:r>
      <w:r>
        <w:tab/>
      </w:r>
      <w:r w:rsidR="00E721C0">
        <w:t xml:space="preserve">While reduction strategies are often considered to be intentionally applied </w:t>
      </w:r>
      <w:r w:rsidR="000F654D">
        <w:t xml:space="preserve">to </w:t>
      </w:r>
      <w:r w:rsidR="00E721C0">
        <w:t xml:space="preserve">cores, it </w:t>
      </w:r>
      <w:r w:rsidR="00256ECB">
        <w:t>is possible</w:t>
      </w:r>
      <w:r w:rsidR="00E721C0">
        <w:t xml:space="preserve"> that the various core exploitation strategies present within the Kanjera assemblage reflect varying levels of reduction intensity. </w:t>
      </w:r>
      <w:r w:rsidR="00DB7582">
        <w:t>This has been shown to be possible based on controlled experiments by least effort experiments by Toth (1982) and later by Moore and Perston (2016)</w:t>
      </w:r>
      <w:ins w:id="500" w:author="Author" w:date="2021-01-28T23:43:00Z">
        <w:r w:rsidR="006A759E">
          <w:t>.</w:t>
        </w:r>
      </w:ins>
      <w:del w:id="501" w:author="Author" w:date="2021-01-28T23:43:00Z">
        <w:r w:rsidR="000F654D" w:rsidDel="006A759E">
          <w:delText>,</w:delText>
        </w:r>
      </w:del>
      <w:r w:rsidR="000F654D">
        <w:t xml:space="preserve"> </w:t>
      </w:r>
      <w:del w:id="502" w:author="Author" w:date="2021-01-28T23:43:00Z">
        <w:r w:rsidR="000F654D" w:rsidDel="006A759E">
          <w:delText>and</w:delText>
        </w:r>
        <w:r w:rsidR="00E721C0" w:rsidDel="006A759E">
          <w:delText xml:space="preserve"> </w:delText>
        </w:r>
      </w:del>
      <w:r w:rsidR="000F654D">
        <w:t xml:space="preserve">Potts </w:t>
      </w:r>
      <w:r w:rsidR="006A759E">
        <w:fldChar w:fldCharType="begin"/>
      </w:r>
      <w:r w:rsidR="006A759E">
        <w:instrText xml:space="preserve"> ADDIN ZOTERO_ITEM CSL_CITATION {"citationID":"CRqdxKq8","properties":{"formattedCitation":"(1991)","plainCitation":"(1991)","noteIndex":0},"citationItems":[{"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A759E">
        <w:fldChar w:fldCharType="separate"/>
      </w:r>
      <w:r w:rsidR="006A759E">
        <w:rPr>
          <w:noProof/>
        </w:rPr>
        <w:t>(1991)</w:t>
      </w:r>
      <w:r w:rsidR="006A759E">
        <w:fldChar w:fldCharType="end"/>
      </w:r>
      <w:ins w:id="503" w:author="Author" w:date="2021-01-28T23:44:00Z">
        <w:r w:rsidR="006A759E">
          <w:t xml:space="preserve"> </w:t>
        </w:r>
      </w:ins>
      <w:del w:id="504" w:author="Author" w:date="2021-01-28T23:44:00Z">
        <w:r w:rsidR="000F654D" w:rsidDel="006A759E">
          <w:delText xml:space="preserve">(1992) </w:delText>
        </w:r>
      </w:del>
      <w:r w:rsidR="000F654D">
        <w:t>suggested that this</w:t>
      </w:r>
      <w:ins w:id="505" w:author="Author" w:date="2021-01-28T23:45:00Z">
        <w:r w:rsidR="006A759E">
          <w:t xml:space="preserve"> also</w:t>
        </w:r>
      </w:ins>
      <w:r w:rsidR="000F654D">
        <w:t xml:space="preserve"> may be the case with cores at Olduvai Gorge</w:t>
      </w:r>
      <w:ins w:id="506" w:author="Author" w:date="2021-01-28T23:43:00Z">
        <w:r w:rsidR="006A759E">
          <w:t xml:space="preserve"> </w:t>
        </w:r>
      </w:ins>
      <w:ins w:id="507" w:author="Author" w:date="2021-01-28T23:44:00Z">
        <w:r w:rsidR="006A759E">
          <w:t>by showing how different core types varied</w:t>
        </w:r>
      </w:ins>
      <w:ins w:id="508" w:author="Author" w:date="2021-01-28T23:45:00Z">
        <w:r w:rsidR="006A759E">
          <w:t xml:space="preserve"> according to mass</w:t>
        </w:r>
      </w:ins>
      <w:r w:rsidR="000F654D">
        <w:t xml:space="preserve">. </w:t>
      </w:r>
      <w:del w:id="509" w:author="Author" w:date="2021-01-28T23:45:00Z">
        <w:r w:rsidR="00E721C0" w:rsidDel="006A759E">
          <w:delText xml:space="preserve">This </w:delText>
        </w:r>
        <w:r w:rsidR="000F654D" w:rsidDel="006A759E">
          <w:delText>study</w:delText>
        </w:r>
        <w:r w:rsidR="00E721C0" w:rsidDel="006A759E">
          <w:delText xml:space="preserve"> has </w:delText>
        </w:r>
      </w:del>
      <w:del w:id="510" w:author="Author" w:date="2021-01-28T23:48:00Z">
        <w:r w:rsidR="00E721C0" w:rsidDel="006A759E">
          <w:delText xml:space="preserve">explicitly tested for this </w:delText>
        </w:r>
      </w:del>
      <w:ins w:id="511" w:author="Author" w:date="2021-01-28T23:48:00Z">
        <w:r w:rsidR="006A759E">
          <w:t>B</w:t>
        </w:r>
      </w:ins>
      <w:del w:id="512" w:author="Author" w:date="2021-01-28T23:48:00Z">
        <w:r w:rsidR="00E721C0" w:rsidDel="006A759E">
          <w:delText>b</w:delText>
        </w:r>
      </w:del>
      <w:r w:rsidR="00E721C0">
        <w:t>y directly estimating the amount of mass lost from each core in the assemblage</w:t>
      </w:r>
      <w:ins w:id="513" w:author="Author" w:date="2021-01-28T23:48:00Z">
        <w:r w:rsidR="006A759E">
          <w:t>, we</w:t>
        </w:r>
      </w:ins>
      <w:del w:id="514" w:author="Author" w:date="2021-01-28T23:48:00Z">
        <w:r w:rsidR="000F654D" w:rsidDel="006A759E">
          <w:delText>.</w:delText>
        </w:r>
      </w:del>
      <w:r w:rsidR="00E721C0">
        <w:t xml:space="preserve"> </w:t>
      </w:r>
      <w:ins w:id="515" w:author="Author" w:date="2021-01-28T23:48:00Z">
        <w:r w:rsidR="006A759E">
          <w:t>f</w:t>
        </w:r>
      </w:ins>
      <w:del w:id="516" w:author="Author" w:date="2021-01-28T23:48:00Z">
        <w:r w:rsidR="000F654D" w:rsidDel="006A759E">
          <w:delText>We f</w:delText>
        </w:r>
      </w:del>
      <w:r w:rsidR="000F654D">
        <w:t>ind</w:t>
      </w:r>
      <w:ins w:id="517" w:author="Author" w:date="2021-01-28T23:48:00Z">
        <w:r w:rsidR="006A759E">
          <w:t xml:space="preserve"> further support for this </w:t>
        </w:r>
      </w:ins>
      <w:ins w:id="518" w:author="Author" w:date="2021-01-28T23:49:00Z">
        <w:r w:rsidR="006A759E">
          <w:t>notion as</w:t>
        </w:r>
      </w:ins>
      <w:r w:rsidR="000F654D">
        <w:t xml:space="preserve"> </w:t>
      </w:r>
      <w:del w:id="519" w:author="Author" w:date="2021-01-28T23:49:00Z">
        <w:r w:rsidR="000F654D" w:rsidDel="006A759E">
          <w:delText>that</w:delText>
        </w:r>
        <w:r w:rsidR="00E721C0" w:rsidDel="006A759E">
          <w:delText xml:space="preserve"> </w:delText>
        </w:r>
      </w:del>
      <w:r w:rsidR="00E721C0">
        <w:t>the various core exploitation strategies present at Kanjera South are correlated with reduction intensity</w:t>
      </w:r>
      <w:ins w:id="520" w:author="Author" w:date="2021-01-28T23:49:00Z">
        <w:r w:rsidR="006A759E">
          <w:t>.</w:t>
        </w:r>
      </w:ins>
      <w:r w:rsidR="00E721C0">
        <w:t xml:space="preserve"> </w:t>
      </w:r>
      <w:ins w:id="521" w:author="Author" w:date="2021-02-01T21:14:00Z">
        <w:r w:rsidR="00DF6899">
          <w:t>T</w:t>
        </w:r>
      </w:ins>
      <w:ins w:id="522" w:author="Author" w:date="2021-02-01T21:12:00Z">
        <w:r w:rsidR="00DF6899">
          <w:t xml:space="preserve">he large differences in core exploitation strategies </w:t>
        </w:r>
      </w:ins>
      <w:ins w:id="523" w:author="Author" w:date="2021-02-01T21:13:00Z">
        <w:r w:rsidR="00DF6899">
          <w:t>observed between the exotic materials and the local materials at Kanjera South may simply reflect</w:t>
        </w:r>
      </w:ins>
      <w:ins w:id="524" w:author="Author" w:date="2021-02-01T21:14:00Z">
        <w:r w:rsidR="00DF6899">
          <w:t xml:space="preserve"> differences in core reduction intensity. </w:t>
        </w:r>
      </w:ins>
      <w:ins w:id="525" w:author="Author" w:date="2021-01-28T23:49:00Z">
        <w:r w:rsidR="006A759E">
          <w:t>In</w:t>
        </w:r>
      </w:ins>
      <w:ins w:id="526" w:author="Author" w:date="2021-02-01T21:15:00Z">
        <w:r w:rsidR="00DF6899">
          <w:t xml:space="preserve"> some cases</w:t>
        </w:r>
      </w:ins>
      <w:ins w:id="527" w:author="Author" w:date="2021-01-28T23:49:00Z">
        <w:del w:id="528" w:author="Author" w:date="2021-02-01T21:15:00Z">
          <w:r w:rsidR="006A759E" w:rsidDel="00DF6899">
            <w:delText xml:space="preserve"> this sense</w:delText>
          </w:r>
        </w:del>
        <w:r w:rsidR="006A759E">
          <w:t xml:space="preserve">, </w:t>
        </w:r>
      </w:ins>
      <w:ins w:id="529" w:author="Author" w:date="2021-02-01T21:15:00Z">
        <w:r w:rsidR="00DF6899">
          <w:t xml:space="preserve">the </w:t>
        </w:r>
      </w:ins>
      <w:ins w:id="530" w:author="Author" w:date="2021-01-28T23:50:00Z">
        <w:del w:id="531" w:author="Author" w:date="2021-02-01T21:15:00Z">
          <w:r w:rsidR="006A759E" w:rsidDel="00DF6899">
            <w:delText xml:space="preserve">the </w:delText>
          </w:r>
        </w:del>
        <w:r w:rsidR="006A759E">
          <w:t>technological varia</w:t>
        </w:r>
      </w:ins>
      <w:ins w:id="532" w:author="Author" w:date="2021-01-28T23:51:00Z">
        <w:r w:rsidR="006A759E">
          <w:t xml:space="preserve">tion </w:t>
        </w:r>
      </w:ins>
      <w:ins w:id="533" w:author="Author" w:date="2021-02-01T21:14:00Z">
        <w:r w:rsidR="00DF6899">
          <w:t xml:space="preserve">within the Oldowan </w:t>
        </w:r>
      </w:ins>
      <w:ins w:id="534" w:author="Author" w:date="2021-01-28T23:49:00Z">
        <w:del w:id="535" w:author="Author" w:date="2021-02-01T21:14:00Z">
          <w:r w:rsidR="006A759E" w:rsidDel="00DF6899">
            <w:delText xml:space="preserve">at Kanjera South </w:delText>
          </w:r>
        </w:del>
        <w:r w:rsidR="006A759E">
          <w:t>may re</w:t>
        </w:r>
      </w:ins>
      <w:ins w:id="536" w:author="Author" w:date="2021-01-28T23:50:00Z">
        <w:r w:rsidR="006A759E">
          <w:t xml:space="preserve">flect points on a reduction continuum as opposed to </w:t>
        </w:r>
      </w:ins>
      <w:ins w:id="537" w:author="Author" w:date="2021-01-28T23:51:00Z">
        <w:r w:rsidR="006A759E">
          <w:t>specific strategies.</w:t>
        </w:r>
      </w:ins>
      <w:del w:id="538" w:author="Author" w:date="2021-01-28T23:49:00Z">
        <w:r w:rsidR="00E721C0" w:rsidDel="006A759E">
          <w:delText xml:space="preserve">– </w:delText>
        </w:r>
        <w:r w:rsidR="000F654D" w:rsidDel="006A759E">
          <w:delText>i</w:delText>
        </w:r>
        <w:r w:rsidR="00E721C0" w:rsidDel="006A759E">
          <w:delText>.e. unifacial cores being the least reduced and multifacial cores being the most reduced</w:delText>
        </w:r>
        <w:r w:rsidR="000F654D" w:rsidDel="006A759E">
          <w:delText xml:space="preserve">. </w:delText>
        </w:r>
      </w:del>
      <w:moveFromRangeStart w:id="539" w:author="Author" w:date="2021-01-28T23:47:00Z" w:name="move62770086"/>
      <w:moveFrom w:id="540" w:author="Author" w:date="2021-01-28T23:47:00Z">
        <w:r w:rsidR="000F654D" w:rsidDel="006A759E">
          <w:t xml:space="preserve">This </w:t>
        </w:r>
        <w:r w:rsidR="00E721C0" w:rsidDel="006A759E">
          <w:t xml:space="preserve">provides further evidence that various diacritic models of exploitation may not be </w:t>
        </w:r>
        <w:r w:rsidR="00525E82" w:rsidDel="006A759E">
          <w:t>solely the result of the intention to create a specific form</w:t>
        </w:r>
        <w:r w:rsidR="000F654D" w:rsidDel="006A759E">
          <w:t>.</w:t>
        </w:r>
      </w:moveFrom>
      <w:moveFromRangeEnd w:id="539"/>
    </w:p>
    <w:p w14:paraId="7D4F36A3" w14:textId="10799E84" w:rsidR="00DF6899" w:rsidRDefault="006A759E" w:rsidP="00DF6899">
      <w:pPr>
        <w:pStyle w:val="BodyText"/>
        <w:spacing w:line="480" w:lineRule="auto"/>
      </w:pPr>
      <w:moveToRangeStart w:id="541" w:author="Author" w:date="2021-01-28T23:47:00Z" w:name="move62770086"/>
      <w:moveTo w:id="542" w:author="Author" w:date="2021-01-28T23:47:00Z">
        <w:del w:id="543" w:author="Author" w:date="2021-02-01T21:18:00Z">
          <w:r w:rsidDel="00DF6899">
            <w:lastRenderedPageBreak/>
            <w:delText xml:space="preserve">This provides further evidence that various </w:delText>
          </w:r>
        </w:del>
        <w:del w:id="544" w:author="Author" w:date="2021-02-01T21:15:00Z">
          <w:r w:rsidDel="00DF6899">
            <w:delText xml:space="preserve">diacritic </w:delText>
          </w:r>
        </w:del>
        <w:del w:id="545" w:author="Author" w:date="2021-02-01T21:18:00Z">
          <w:r w:rsidDel="00DF6899">
            <w:delText>models of exploitation may not be solely the result of the intention to create a specific form.</w:delText>
          </w:r>
        </w:del>
      </w:moveTo>
      <w:moveToRangeEnd w:id="541"/>
      <w:ins w:id="546" w:author="Author" w:date="2021-01-28T23:51:00Z">
        <w:del w:id="547" w:author="Author" w:date="2021-02-01T21:18:00Z">
          <w:r w:rsidDel="00DF6899">
            <w:delText xml:space="preserve"> </w:delText>
          </w:r>
        </w:del>
      </w:ins>
      <w:r w:rsidR="00E721C0">
        <w:t>These results also have broader implications for how techno-economic variation arises in the Oldowan record.</w:t>
      </w:r>
      <w:ins w:id="548" w:author="Author" w:date="2021-02-01T21:24:00Z">
        <w:r w:rsidR="00DF6899">
          <w:t xml:space="preserve"> The </w:t>
        </w:r>
      </w:ins>
      <w:del w:id="549" w:author="Author" w:date="2021-02-01T21:20:00Z">
        <w:r w:rsidR="00E721C0" w:rsidDel="00DF6899">
          <w:delText xml:space="preserve"> </w:delText>
        </w:r>
      </w:del>
      <w:ins w:id="550" w:author="Author" w:date="2021-02-01T21:23:00Z">
        <w:r w:rsidR="00DF6899">
          <w:t>v</w:t>
        </w:r>
      </w:ins>
      <w:del w:id="551" w:author="Author" w:date="2021-02-01T21:23:00Z">
        <w:r w:rsidR="00083475" w:rsidDel="00DF6899">
          <w:delText>V</w:delText>
        </w:r>
      </w:del>
      <w:r w:rsidR="00083475">
        <w:t>ariability in the Oldowan record is often interpreted through a socio-cognitive</w:t>
      </w:r>
      <w:r w:rsidR="000F654D">
        <w:t xml:space="preserve"> lens</w:t>
      </w:r>
      <w:r w:rsidR="00083475">
        <w:t>, in which technological differences between assemblages are argued to reflect social</w:t>
      </w:r>
      <w:r w:rsidR="000F654D">
        <w:t>ly</w:t>
      </w:r>
      <w:r w:rsidR="00083475">
        <w:t xml:space="preserve"> learned information, that particularize various groups or individuals </w:t>
      </w:r>
      <w:r w:rsidR="00083475">
        <w:fldChar w:fldCharType="begin"/>
      </w:r>
      <w:r>
        <w:instrText xml:space="preserve"> ADDIN ZOTERO_ITEM CSL_CITATION {"citationID":"mSBwPeIf","properties":{"formattedCitation":"(Delagnes and Roche, 2005b; Roche et al., 2009, 2018; Stout, 2011; Stout et al., 2019)","plainCitation":"(Delagnes and Roche, 2005b; Roche et al., 2009, 2018; Stout, 2011; Stout et al., 2019)","noteIndex":0},"citationItems":[{"id":858,"uris":["http://zotero.org/users/2042166/items/WQYQS3XM"],"uri":["http://zotero.org/users/2042166/items/WQYQS3XM"],"itemData":{"id":858,"type":"article-journal","abstract":"Relatively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083475">
        <w:fldChar w:fldCharType="separate"/>
      </w:r>
      <w:r>
        <w:rPr>
          <w:noProof/>
        </w:rPr>
        <w:t>(Delagnes and Roche, 2005b; Roche et al., 2009, 2018; Stout, 2011; Stout et al., 2019)</w:t>
      </w:r>
      <w:r w:rsidR="00083475">
        <w:fldChar w:fldCharType="end"/>
      </w:r>
      <w:r w:rsidR="00083475">
        <w:t xml:space="preserve">. More recently, these criteria have been used to argue for the presence of copying social learning mechanisms in the earliest Oldowan </w:t>
      </w:r>
      <w:r w:rsidR="00083475">
        <w:fldChar w:fldCharType="begin"/>
      </w:r>
      <w:r w:rsidR="00083475">
        <w:instrText xml:space="preserve"> ADDIN ZOTERO_ITEM CSL_CITATION {"citationID":"rwWJKGUQ","properties":{"formattedCitation":"(Stout et al., 2019)","plainCitation":"(Stout et al., 2019)","noteIndex":0},"citationItems":[{"id":2480,"uris":["http://zotero.org/groups/2359949/items/MPXSAN79"],"uri":["http://zotero.org/groups/2359949/items/MPXSAN79"],"itemData":{"id":2480,"type":"article-journal","container-title":"Current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083475">
        <w:fldChar w:fldCharType="separate"/>
      </w:r>
      <w:r w:rsidR="00083475">
        <w:rPr>
          <w:noProof/>
        </w:rPr>
        <w:t>(Stout et al., 2019)</w:t>
      </w:r>
      <w:r w:rsidR="00083475">
        <w:fldChar w:fldCharType="end"/>
      </w:r>
      <w:r w:rsidR="00083475">
        <w:t xml:space="preserve">. However, the results of this work strongly </w:t>
      </w:r>
      <w:r w:rsidR="00E42CC2">
        <w:t>link</w:t>
      </w:r>
      <w:r w:rsidR="00083475">
        <w:t xml:space="preserve"> the application of various technical strategies </w:t>
      </w:r>
      <w:r w:rsidR="00E42CC2">
        <w:t xml:space="preserve">with the broader land-use system in which tool-use is incorporated. Moreover, the fact that core reduction intensity seems to increase as cores </w:t>
      </w:r>
      <w:del w:id="552" w:author="Author" w:date="2021-02-01T21:22:00Z">
        <w:r w:rsidR="00E42CC2" w:rsidDel="00DF6899">
          <w:delText xml:space="preserve">become </w:delText>
        </w:r>
      </w:del>
      <w:ins w:id="553" w:author="Author" w:date="2021-02-01T21:22:00Z">
        <w:r w:rsidR="00DF6899">
          <w:t>are increasingly</w:t>
        </w:r>
        <w:r w:rsidR="00DF6899">
          <w:t xml:space="preserve"> </w:t>
        </w:r>
      </w:ins>
      <w:del w:id="554" w:author="Author" w:date="2021-02-01T21:22:00Z">
        <w:r w:rsidR="00E42CC2" w:rsidDel="00DF6899">
          <w:delText xml:space="preserve">more </w:delText>
        </w:r>
      </w:del>
      <w:r w:rsidR="00E42CC2">
        <w:t>rotated further suggests</w:t>
      </w:r>
      <w:r w:rsidR="000F654D">
        <w:t xml:space="preserve"> </w:t>
      </w:r>
      <w:r w:rsidR="00E42CC2">
        <w:t xml:space="preserve">that unifacial, bifacial and multifacial cores may not reflect discrete strategies but </w:t>
      </w:r>
      <w:r w:rsidR="000F654D">
        <w:t xml:space="preserve">are </w:t>
      </w:r>
      <w:r w:rsidR="00E42CC2">
        <w:t>rather points on continuum of reduction that arise out of a need to maximize the utility of high-quality materials.</w:t>
      </w:r>
      <w:ins w:id="555" w:author="Author" w:date="2021-02-01T21:24:00Z">
        <w:r w:rsidR="00DF6899">
          <w:t xml:space="preserve"> </w:t>
        </w:r>
        <w:r w:rsidR="00DF6899">
          <w:t>In light of the results of this study, the frequent use of unifacial reduction strategies at sites such as Lokalelei 2C, East Gona, Hadar, Omo, Ledi Geraru may relate to the overall abundance of knappable material that is immediately available at these sites (Braun et al., 2019; Kimbel et al., 1996; Roche et al., 1999; Stout et al., 2005).</w:t>
        </w:r>
        <w:r w:rsidR="00DF6899">
          <w:t xml:space="preserve"> </w:t>
        </w:r>
        <w:r w:rsidR="00DF6899">
          <w:t xml:space="preserve"> </w:t>
        </w:r>
      </w:ins>
    </w:p>
    <w:p w14:paraId="6B444127" w14:textId="4A54B0E0" w:rsidR="0094198C" w:rsidRDefault="0094198C" w:rsidP="002F2FA2">
      <w:pPr>
        <w:pStyle w:val="BodyText"/>
        <w:spacing w:line="480" w:lineRule="auto"/>
      </w:pPr>
      <w:del w:id="556" w:author="Author" w:date="2021-01-28T23:57:00Z">
        <w:r w:rsidDel="006A759E">
          <w:delText>Finally</w:delText>
        </w:r>
      </w:del>
      <w:ins w:id="557" w:author="Author" w:date="2021-01-28T23:57:00Z">
        <w:r w:rsidR="006A759E">
          <w:t>Finally,</w:t>
        </w:r>
      </w:ins>
      <w:r>
        <w:t xml:space="preserve"> while the preceding analysis emphasizes the role of the broader environment and land-use on technological variability, ecology is not the sole driver of Oldowan technical variation. The inter-quartile ranges in </w:t>
      </w:r>
      <w:r w:rsidR="00525E82">
        <w:t>F</w:t>
      </w:r>
      <w:r>
        <w:t xml:space="preserve">igure 6 show a substantial amount of overlap between the </w:t>
      </w:r>
      <w:commentRangeStart w:id="558"/>
      <w:r>
        <w:t>reduction intensity and core reduction strategies</w:t>
      </w:r>
      <w:commentRangeEnd w:id="558"/>
      <w:r w:rsidR="00525E82">
        <w:rPr>
          <w:rStyle w:val="CommentReference"/>
          <w:rFonts w:asciiTheme="minorHAnsi" w:hAnsiTheme="minorHAnsi"/>
        </w:rPr>
        <w:commentReference w:id="558"/>
      </w:r>
      <w:r>
        <w:t xml:space="preserve">. This suggests that not all variation can be explained by environmental parameters such as raw material </w:t>
      </w:r>
      <w:r w:rsidR="007577AD">
        <w:t>availability</w:t>
      </w:r>
      <w:r>
        <w:t xml:space="preserve"> and material properties. Moreover, </w:t>
      </w:r>
      <w:r w:rsidR="00525E82">
        <w:t xml:space="preserve">at other localities (e.g. West Turkana) </w:t>
      </w:r>
      <w:r>
        <w:t>inter-site differences between sites are not easily explained factors such as raw material availability alone</w:t>
      </w:r>
      <w:ins w:id="559" w:author="Author" w:date="2021-01-28T23:58:00Z">
        <w:r w:rsidR="00AE58C2">
          <w:t xml:space="preserve"> </w:t>
        </w:r>
      </w:ins>
      <w:r w:rsidR="00AE58C2">
        <w:fldChar w:fldCharType="begin"/>
      </w:r>
      <w:r w:rsidR="00AE58C2">
        <w:instrText xml:space="preserve"> ADDIN ZOTERO_ITEM CSL_CITATION {"citationID":"wWIy3YOl","properties":{"formattedCitation":"(Roche et al., 2018)","plainCitation":"(Roche et al., 2018)","noteIndex":0},"citationItems":[{"id":685,"uris":["http://zotero.org/users/2042166/items/56Q2KRIY"],"uri":["http://zotero.org/users/2042166/items/56Q2KRIY"],"itemData":{"id":685,"type":"article-journal","abstract":"Recent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la"},{"family":"Arroyo","given":"Adrian"},{"family":"Brugal","given":"Jean-Philip"},{"family":"Harmand","given":"Sonia"}],"issued":{"date-parts":[["2018",3,1]]}}}],"schema":"https://github.com/citation-style-language/schema/raw/master/csl-citation.json"} </w:instrText>
      </w:r>
      <w:r w:rsidR="00AE58C2">
        <w:fldChar w:fldCharType="separate"/>
      </w:r>
      <w:r w:rsidR="00AE58C2">
        <w:rPr>
          <w:noProof/>
        </w:rPr>
        <w:t>(Roche et al., 2018)</w:t>
      </w:r>
      <w:r w:rsidR="00AE58C2">
        <w:fldChar w:fldCharType="end"/>
      </w:r>
      <w:del w:id="560" w:author="Author" w:date="2021-01-28T23:58:00Z">
        <w:r w:rsidDel="00AE58C2">
          <w:delText xml:space="preserve"> (Roche et al., 2018)</w:delText>
        </w:r>
      </w:del>
      <w:r>
        <w:t>. This unexplained variation may be the result of socio-cultural dynamics that may have maintained information regarding the stone tool production process between groups. However, the fidelity and the mechanisms that underlie the maintenance of this information remain an open debate</w:t>
      </w:r>
      <w:del w:id="561" w:author="Author" w:date="2021-01-28T23:59:00Z">
        <w:r w:rsidDel="00AE58C2">
          <w:delText xml:space="preserve"> (Hovers, 2012; Morgan et al., 2015; Stout et al., 2019; Tennie et al., 2016, 2017</w:delText>
        </w:r>
      </w:del>
      <w:ins w:id="562" w:author="Author" w:date="2021-01-28T23:59:00Z">
        <w:r w:rsidR="00AE58C2">
          <w:t xml:space="preserve"> </w:t>
        </w:r>
      </w:ins>
      <w:del w:id="563" w:author="Author" w:date="2021-01-28T23:59:00Z">
        <w:r w:rsidDel="00AE58C2">
          <w:delText>)</w:delText>
        </w:r>
      </w:del>
      <w:r w:rsidR="00AE58C2">
        <w:fldChar w:fldCharType="begin"/>
      </w:r>
      <w:r w:rsidR="00AE58C2">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2019)","noteIndex":0},"citationItems":[{"id":2759,"uris":["http://zotero.org/users/2042166/items/FJLVNSQF"],"uri":["http://zotero.org/users/2042166/items/FJLVNSQF"],"itemData":{"id":2759,"type":"chapter","container-title":"Developments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833,"uris":["http://zotero.org/users/2042166/items/TS66ZFIA"],"uri":["http://zotero.org/users/2042166/items/TS66ZFIA"],"itemData":{"id":833,"type":"article-journal","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language.","container-title":"Nature Communications","DOI":"10.1038/ncomms7029","ISSN":"2041-1723","issue":"1","journalAbbreviation":"Nat Commun","language":"en","page":"1-8","source":"www.nature.com","title":"Experimental evidence for the co-evolution of hominin tool-making teaching and language","volume":"6","author":[{"family":"Morgan","given":"T.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N."}],"issued":{"date-parts":[["2015",1,13]]}}},{"id":875,"uris":["http://zotero.org/users/2042166/items/KG4I5PL3"],"uri":["http://zotero.org/users/2042166/items/KG4I5PL3"],"itemData":{"id":875,"type":"chapter","container-title":"The Nature of Culture","event-place":"Dordrecht","ISBN":"978-94-017-7424-6","language":"en","note":"DOI: 10.1007/978-94-017-7426-0_11","page":"121-133","publisher":"Springer Netherlands","publisher-place":"Dordrecht","source":"DOI.org (Crossref)","title":"The Island Test for Cumulative Culture in the Paleolithic","URL":"http://link.springer.com/10.1007/978-94-017-7426-0_11","editor":[{"family":"Haidle","given":"Miriam N."},{"family":"Conard","given":"Nicholas J."},{"family":"Bolus","given":"Michael"}],"author":[{"family":"Tennie","given":"Claudio"},{"family":"Braun","given":"David R."},{"family":"Premo","given":"L. S."},{"family":"McPherron","given":"Shannon P."}],"accessed":{"date-parts":[["2019",8,19]]},"issued":{"date-parts":[["2016"]]}}},{"id":209,"uris":["http://zotero.org/users/2042166/items/QW4G3VML"],"uri":["http://zotero.org/users/2042166/items/QW4G3VML"],"itemData":{"id":209,"type":"article-journal","abstract":"We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mat...","container-title":"Current Anthropology","DOI":"10.1086/693846","ISSN":"0011-3204","issue":"5","page":"000–000","title":"Early Stone Tools and Cultural Transmission: Resetting the Null Hypothesis","volume":"58","author":[{"family":"Tennie","given":"Claudio"},{"family":"Premo","given":"L. S."},{"family":"Braun","given":"David R."},{"family":"McPherron","given":"Shannon P."}],"issued":{"date-parts":[["2017"]]}}},{"id":2480,"uris":["http://zotero.org/groups/2359949/items/MPXSAN79"],"uri":["http://zotero.org/groups/2359949/items/MPXSAN79"],"itemData":{"id":2480,"type":"article-journal","container-title":"Current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AE58C2">
        <w:fldChar w:fldCharType="separate"/>
      </w:r>
      <w:r w:rsidR="00AE58C2">
        <w:rPr>
          <w:noProof/>
        </w:rPr>
        <w:t>(Hovers, 2012; Morgan et al., 2015; Tennie et al., 2016, 2017; Stout et al., 2019)</w:t>
      </w:r>
      <w:r w:rsidR="00AE58C2">
        <w:fldChar w:fldCharType="end"/>
      </w:r>
      <w:r>
        <w:t xml:space="preserve">. </w:t>
      </w:r>
      <w:r w:rsidR="00563ABC">
        <w:t>T</w:t>
      </w:r>
      <w:r>
        <w:t xml:space="preserve">he results of this analysis show that it may be counterproductive for research on Oldowan technology to focus on specific </w:t>
      </w:r>
      <w:r>
        <w:lastRenderedPageBreak/>
        <w:t>aspects of stone tool technology</w:t>
      </w:r>
      <w:ins w:id="564" w:author="Author" w:date="2021-01-29T00:00:00Z">
        <w:r w:rsidR="00AE58C2">
          <w:t>.</w:t>
        </w:r>
      </w:ins>
      <w:r>
        <w:t xml:space="preserve"> </w:t>
      </w:r>
      <w:del w:id="565" w:author="Author" w:date="2021-01-29T00:00:00Z">
        <w:r w:rsidDel="00AE58C2">
          <w:delText xml:space="preserve">(Fig. 1). </w:delText>
        </w:r>
      </w:del>
      <w:r>
        <w:t>Rather</w:t>
      </w:r>
      <w:r w:rsidR="00563ABC">
        <w:t>,</w:t>
      </w:r>
      <w:r>
        <w:t xml:space="preserve"> studies should examine the Oldowan within the broader socio-ecological system. It may be the interaction between function, ecology and sociality that provide</w:t>
      </w:r>
      <w:r w:rsidR="00563ABC">
        <w:t>s</w:t>
      </w:r>
      <w:r>
        <w:t xml:space="preserve"> information on the cultural capacity of Oldowan tool makers.</w:t>
      </w:r>
    </w:p>
    <w:p w14:paraId="0AF23C22" w14:textId="40C3EF9B" w:rsidR="001A42AA" w:rsidRPr="00103B57" w:rsidDel="00DF6899" w:rsidRDefault="00103B57" w:rsidP="000A3860">
      <w:pPr>
        <w:pStyle w:val="Heading1"/>
        <w:rPr>
          <w:del w:id="566" w:author="Author" w:date="2021-02-01T21:24:00Z"/>
        </w:rPr>
      </w:pPr>
      <w:bookmarkStart w:id="567" w:name="implications-for-the-oldowan-as-a-whole."/>
      <w:del w:id="568" w:author="Author" w:date="2021-02-01T21:24:00Z">
        <w:r w:rsidRPr="00103B57" w:rsidDel="00DF6899">
          <w:delText xml:space="preserve">4.4.  </w:delText>
        </w:r>
        <w:r w:rsidR="00232C7D" w:rsidRPr="00103B57" w:rsidDel="00DF6899">
          <w:delText>Implications for the Oldowan</w:delText>
        </w:r>
        <w:bookmarkEnd w:id="567"/>
      </w:del>
    </w:p>
    <w:p w14:paraId="4538B929" w14:textId="27D9CF46" w:rsidR="001A42AA" w:rsidDel="00DF6899" w:rsidRDefault="00232C7D" w:rsidP="002F2FA2">
      <w:pPr>
        <w:pStyle w:val="FirstParagraph"/>
        <w:spacing w:line="480" w:lineRule="auto"/>
        <w:rPr>
          <w:del w:id="569" w:author="Author" w:date="2021-02-01T21:24:00Z"/>
        </w:rPr>
      </w:pPr>
      <w:del w:id="570" w:author="Author" w:date="2021-02-01T21:24:00Z">
        <w:r w:rsidDel="00DF6899">
          <w:delText xml:space="preserve">The site of Kanjera South is </w:delText>
        </w:r>
        <w:r w:rsidR="00525E82" w:rsidDel="00DF6899">
          <w:delText xml:space="preserve">distinct </w:delText>
        </w:r>
        <w:r w:rsidDel="00DF6899">
          <w:delText>in relation to</w:delText>
        </w:r>
        <w:r w:rsidR="00563ABC" w:rsidDel="00DF6899">
          <w:delText xml:space="preserve"> other </w:delText>
        </w:r>
        <w:r w:rsidDel="00DF6899">
          <w:delText xml:space="preserve">Oldowan sites of a similar age </w:delText>
        </w:r>
        <w:r w:rsidR="00563ABC" w:rsidDel="00DF6899">
          <w:delText>,</w:delText>
        </w:r>
      </w:del>
      <w:ins w:id="571" w:author="Author" w:date="2021-01-29T00:00:00Z">
        <w:del w:id="572" w:author="Author" w:date="2021-02-01T21:24:00Z">
          <w:r w:rsidR="00AE58C2" w:rsidDel="00DF6899">
            <w:delText>age,</w:delText>
          </w:r>
        </w:del>
      </w:ins>
      <w:del w:id="573" w:author="Author" w:date="2021-02-01T21:24:00Z">
        <w:r w:rsidR="00563ABC" w:rsidDel="00DF6899">
          <w:delText xml:space="preserve"> many of which </w:delText>
        </w:r>
        <w:r w:rsidDel="00DF6899">
          <w:delText>are situated in close proximity to raw materials sources and are comprised of a singular reduction strategy (Roche</w:delText>
        </w:r>
        <w:r w:rsidR="00D014A6" w:rsidDel="00DF6899">
          <w:delText xml:space="preserve"> et al., </w:delText>
        </w:r>
        <w:r w:rsidDel="00DF6899">
          <w:delText>2009; Plummer and Finestone</w:delText>
        </w:r>
        <w:r w:rsidR="00103B57" w:rsidDel="00DF6899">
          <w:delText>,</w:delText>
        </w:r>
        <w:r w:rsidDel="00DF6899">
          <w:delText xml:space="preserve"> 2018). In contrast, the assemblage at Kanjera South shows a substantial representation of exotic raw materials and a diversity of different core reduction strategies.</w:delText>
        </w:r>
        <w:r w:rsidR="0094198C" w:rsidDel="00DF6899">
          <w:delText xml:space="preserve"> This provides us with the unique opportunity to more thoroughly examine how early Oldowan hominins circulated stone across space.</w:delText>
        </w:r>
        <w:r w:rsidDel="00DF6899">
          <w:delText xml:space="preserve"> The results from Kanjera South elucidate how the interaction of raw material properties, foraging ecology, and landscape scale constraints on raw material availability influence technological variability in the Oldowan. While many sites show strong selection for specific materials, the frequent use of unifacial reduction strategies at sites such as Lokalelei 2C, East Gona, Hadar, Omo, Ledi Geraru may relate to the overall abundance of knappable material that is immediately available at these site</w:delText>
        </w:r>
        <w:r w:rsidR="00525E82" w:rsidDel="00DF6899">
          <w:delText>s</w:delText>
        </w:r>
        <w:r w:rsidDel="00DF6899">
          <w:delText xml:space="preserve"> (Braun et al.</w:delText>
        </w:r>
        <w:r w:rsidR="00103B57" w:rsidDel="00DF6899">
          <w:delText>,</w:delText>
        </w:r>
        <w:r w:rsidDel="00DF6899">
          <w:delText xml:space="preserve"> 2019; Kimbel et al.</w:delText>
        </w:r>
        <w:r w:rsidR="00103B57" w:rsidDel="00DF6899">
          <w:delText>,</w:delText>
        </w:r>
        <w:r w:rsidDel="00DF6899">
          <w:delText xml:space="preserve"> 1996; Roche et al.</w:delText>
        </w:r>
        <w:r w:rsidR="00103B57" w:rsidDel="00DF6899">
          <w:delText>,</w:delText>
        </w:r>
        <w:r w:rsidDel="00DF6899">
          <w:delText xml:space="preserve"> 1999; Stout et al.</w:delText>
        </w:r>
        <w:r w:rsidR="00103B57" w:rsidDel="00DF6899">
          <w:delText>,</w:delText>
        </w:r>
        <w:r w:rsidDel="00DF6899">
          <w:delText xml:space="preserve"> 2005). In other words, there </w:delText>
        </w:r>
        <w:r w:rsidR="0094198C" w:rsidDel="00DF6899">
          <w:delText>may be</w:delText>
        </w:r>
        <w:r w:rsidDel="00DF6899">
          <w:delText xml:space="preserve"> little incentive to exhaustively reduce a core when material is abundant (Clark and Barton</w:delText>
        </w:r>
        <w:r w:rsidR="00103B57" w:rsidDel="00DF6899">
          <w:delText>,</w:delText>
        </w:r>
        <w:r w:rsidDel="00DF6899">
          <w:delText xml:space="preserve"> 2017).</w:delText>
        </w:r>
        <w:r w:rsidR="0094198C" w:rsidDel="00DF6899">
          <w:delText xml:space="preserve"> </w:delText>
        </w:r>
        <w:r w:rsidR="00B623C3" w:rsidDel="00DF6899">
          <w:delText>B</w:delText>
        </w:r>
        <w:r w:rsidDel="00DF6899">
          <w:delText xml:space="preserve">road scale technological diversity represented at Kanjera South may reflect adaptations to the specific contextual conditions at this locale. </w:delText>
        </w:r>
      </w:del>
    </w:p>
    <w:p w14:paraId="03CBF5E8" w14:textId="42FFD7E9" w:rsidR="001A42AA" w:rsidRPr="002804D6" w:rsidRDefault="00103B57" w:rsidP="000A3860">
      <w:pPr>
        <w:pStyle w:val="Heading1"/>
      </w:pPr>
      <w:bookmarkStart w:id="574" w:name="conclusion"/>
      <w:r w:rsidRPr="00103B57">
        <w:t xml:space="preserve">5. </w:t>
      </w:r>
      <w:r w:rsidRPr="002804D6">
        <w:t xml:space="preserve"> </w:t>
      </w:r>
      <w:r w:rsidR="00232C7D" w:rsidRPr="002804D6">
        <w:t>Conclusion</w:t>
      </w:r>
      <w:bookmarkEnd w:id="574"/>
    </w:p>
    <w:p w14:paraId="42A56D5E" w14:textId="1E4CE235" w:rsidR="001A42AA" w:rsidRDefault="00232C7D">
      <w:pPr>
        <w:pStyle w:val="FirstParagraph"/>
        <w:spacing w:line="480" w:lineRule="auto"/>
      </w:pPr>
      <w:r>
        <w:t xml:space="preserve">Despite the superficial simplicity of the Oldowan, its variability reflects a complex interconnection of ecological, behavioral and social factors. </w:t>
      </w:r>
      <w:r w:rsidR="00E42CC2">
        <w:t>The c</w:t>
      </w:r>
      <w:r>
        <w:t>ombination of quanti</w:t>
      </w:r>
      <w:r w:rsidR="00E42CC2">
        <w:t>ta</w:t>
      </w:r>
      <w:r>
        <w:t>tive measures of stone tool reduction with qualitative characterizations of lithic technology (e</w:t>
      </w:r>
      <w:r w:rsidR="0051007B">
        <w:t>.g.</w:t>
      </w:r>
      <w:r>
        <w:t xml:space="preserve"> Braun</w:t>
      </w:r>
      <w:r w:rsidR="0051007B">
        <w:t xml:space="preserve"> </w:t>
      </w:r>
      <w:r>
        <w:t>et al.</w:t>
      </w:r>
      <w:r w:rsidR="00103B57">
        <w:t xml:space="preserve">, </w:t>
      </w:r>
      <w:r>
        <w:t>2009; Plummer and Bishop</w:t>
      </w:r>
      <w:r w:rsidR="00103B57">
        <w:t>,</w:t>
      </w:r>
      <w:r>
        <w:t xml:space="preserve"> 2016) provides new insights into the ecological factors that influence </w:t>
      </w:r>
      <w:r w:rsidR="00C42325">
        <w:t>O</w:t>
      </w:r>
      <w:r>
        <w:t>ldowan technology, and hominin behavior.</w:t>
      </w:r>
    </w:p>
    <w:p w14:paraId="5F618FCE" w14:textId="19B7944F" w:rsidR="001A42AA" w:rsidRDefault="00563ABC">
      <w:pPr>
        <w:pStyle w:val="BodyText"/>
        <w:spacing w:line="480" w:lineRule="auto"/>
      </w:pPr>
      <w:r>
        <w:t>At Kanjera South,</w:t>
      </w:r>
      <w:r w:rsidR="00232C7D">
        <w:t xml:space="preserve"> exotic materials are more substantially reduced tha</w:t>
      </w:r>
      <w:r>
        <w:t>n</w:t>
      </w:r>
      <w:r w:rsidR="00232C7D">
        <w:t xml:space="preserve"> local </w:t>
      </w:r>
      <w:r>
        <w:t xml:space="preserve">materials, </w:t>
      </w:r>
      <w:r w:rsidR="00232C7D">
        <w:t>reflect</w:t>
      </w:r>
      <w:r>
        <w:t>ing</w:t>
      </w:r>
      <w:r w:rsidR="00232C7D">
        <w:t xml:space="preserve"> differences in the quality of the </w:t>
      </w:r>
      <w:r>
        <w:t xml:space="preserve">lithologies </w:t>
      </w:r>
      <w:r w:rsidR="00232C7D">
        <w:t xml:space="preserve">available. The </w:t>
      </w:r>
      <w:r>
        <w:t xml:space="preserve">durability and hardness </w:t>
      </w:r>
      <w:r w:rsidR="00232C7D">
        <w:t xml:space="preserve">of exotic materials </w:t>
      </w:r>
      <w:r>
        <w:t>(Braun et al., 200</w:t>
      </w:r>
      <w:r w:rsidR="00EC441D">
        <w:t xml:space="preserve">9a) </w:t>
      </w:r>
      <w:r w:rsidR="00232C7D">
        <w:t xml:space="preserve">would have </w:t>
      </w:r>
      <w:r w:rsidR="00E42CC2">
        <w:t>incentivized</w:t>
      </w:r>
      <w:r w:rsidR="00232C7D">
        <w:t xml:space="preserve"> the</w:t>
      </w:r>
      <w:r w:rsidR="00EC441D">
        <w:t>ir</w:t>
      </w:r>
      <w:r w:rsidR="00232C7D">
        <w:t xml:space="preserve"> transport over longer distance</w:t>
      </w:r>
      <w:r w:rsidR="00EC441D">
        <w:t>s. D</w:t>
      </w:r>
      <w:r w:rsidR="00232C7D">
        <w:t xml:space="preserve">ifferences in reduction highlight that Oldowan tools were part of a mobile tool kit that reflects a broader land-use strategy. The marked differences in reduction intensity in combination with the paucity of early sequence flakes suggest that exotic materials were often utilized prior to their arrival at Kanjera </w:t>
      </w:r>
      <w:r>
        <w:t>S</w:t>
      </w:r>
      <w:r w:rsidR="00232C7D">
        <w:t xml:space="preserve">outh. Although exotic materials are more reduced than local </w:t>
      </w:r>
      <w:r>
        <w:t>materials</w:t>
      </w:r>
      <w:r w:rsidR="00EC441D">
        <w:t>,</w:t>
      </w:r>
      <w:r w:rsidR="00232C7D">
        <w:t xml:space="preserve"> the variance in the amount of stone tool reduction does not adhere to neutral expectations. This result suggests that the lithic assemblage at Kanjera South reflects a structured land-use pattern </w:t>
      </w:r>
      <w:r w:rsidR="00EC441D">
        <w:t xml:space="preserve">where </w:t>
      </w:r>
      <w:r w:rsidR="00232C7D">
        <w:t xml:space="preserve">hominins </w:t>
      </w:r>
      <w:r w:rsidR="00EC441D">
        <w:t xml:space="preserve">may have </w:t>
      </w:r>
      <w:r w:rsidR="00232C7D">
        <w:t xml:space="preserve">directed their movement, at least on </w:t>
      </w:r>
      <w:r w:rsidR="00E42CC2">
        <w:t>occasion</w:t>
      </w:r>
      <w:r w:rsidR="00232C7D">
        <w:t>, to Kanjera South.</w:t>
      </w:r>
    </w:p>
    <w:p w14:paraId="3CD6B7D0" w14:textId="15969D86" w:rsidR="001A42AA" w:rsidRDefault="00232C7D">
      <w:pPr>
        <w:pStyle w:val="BodyText"/>
        <w:spacing w:line="480" w:lineRule="auto"/>
      </w:pPr>
      <w:r>
        <w:t>This pattern also appears to have an influence on the technological strategies employed by Oldowan tool</w:t>
      </w:r>
      <w:r w:rsidR="00EC441D">
        <w:t xml:space="preserve"> </w:t>
      </w:r>
      <w:r>
        <w:t xml:space="preserve">makers at Kanjera South.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r w:rsidR="00EC441D">
        <w:lastRenderedPageBreak/>
        <w:t>Future</w:t>
      </w:r>
      <w:r>
        <w:t xml:space="preserve"> studies </w:t>
      </w:r>
      <w:r w:rsidR="00EC441D">
        <w:t xml:space="preserve">should </w:t>
      </w:r>
      <w:r>
        <w:t>utilize a</w:t>
      </w:r>
      <w:r w:rsidR="00EC441D">
        <w:t xml:space="preserve">n </w:t>
      </w:r>
      <w:r>
        <w:t>integrated approach to understand the behavioral significance of the Oldowan.</w:t>
      </w:r>
    </w:p>
    <w:p w14:paraId="5737C0FF" w14:textId="6FED316C" w:rsidR="001A42AA" w:rsidRDefault="00232C7D" w:rsidP="000A3860">
      <w:pPr>
        <w:pStyle w:val="Heading1"/>
      </w:pPr>
      <w:bookmarkStart w:id="575" w:name="references"/>
      <w:r>
        <w:t>References</w:t>
      </w:r>
      <w:bookmarkEnd w:id="575"/>
    </w:p>
    <w:sectPr w:rsidR="001A42AA" w:rsidSect="005A38E9">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date="2020-09-04T16:53:00Z" w:initials="A">
    <w:p w14:paraId="618A86B6" w14:textId="331001D4" w:rsidR="005A3414" w:rsidRDefault="005A3414">
      <w:pPr>
        <w:pStyle w:val="CommentText"/>
      </w:pPr>
      <w:r>
        <w:rPr>
          <w:rStyle w:val="CommentReference"/>
        </w:rPr>
        <w:annotationRef/>
      </w:r>
      <w:r>
        <w:rPr>
          <w:rStyle w:val="CommentReference"/>
        </w:rPr>
        <w:t>Please add key words to this manuscript</w:t>
      </w:r>
    </w:p>
  </w:comment>
  <w:comment w:id="116" w:author="Author" w:date="2021-01-11T11:56:00Z" w:initials="A">
    <w:p w14:paraId="39004A0E" w14:textId="77777777" w:rsidR="005A3414" w:rsidRDefault="005A3414" w:rsidP="00F029AA">
      <w:pPr>
        <w:pStyle w:val="CommentText"/>
      </w:pPr>
      <w:r>
        <w:rPr>
          <w:rStyle w:val="CommentReference"/>
        </w:rPr>
        <w:annotationRef/>
      </w:r>
      <w:r>
        <w:t xml:space="preserve">This seems like a weird thing to say in the discussion. Is this a response to a reviewer comment? Why say this since we then say we can’t deal with it. </w:t>
      </w:r>
    </w:p>
  </w:comment>
  <w:comment w:id="133" w:author="Author" w:date="2021-01-28T21:24:00Z" w:initials="A">
    <w:p w14:paraId="3E9419FA" w14:textId="64F3225C" w:rsidR="005A3414" w:rsidRDefault="005A3414">
      <w:pPr>
        <w:pStyle w:val="CommentText"/>
      </w:pPr>
      <w:r>
        <w:rPr>
          <w:rStyle w:val="CommentReference"/>
        </w:rPr>
        <w:annotationRef/>
      </w:r>
      <w:r>
        <w:t>Get these references.</w:t>
      </w:r>
    </w:p>
  </w:comment>
  <w:comment w:id="153" w:author="Author" w:date="2020-09-04T16:17:00Z" w:initials="A">
    <w:p w14:paraId="37B84C01" w14:textId="629F23DD" w:rsidR="005A3414" w:rsidRDefault="005A3414">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154" w:author="Author" w:date="2021-01-11T09:17:00Z" w:initials="A">
    <w:p w14:paraId="01FEA7FE" w14:textId="397F7B80" w:rsidR="005A3414" w:rsidRDefault="005A3414">
      <w:pPr>
        <w:pStyle w:val="CommentText"/>
      </w:pPr>
      <w:r>
        <w:rPr>
          <w:rStyle w:val="CommentReference"/>
        </w:rPr>
        <w:annotationRef/>
      </w:r>
      <w:r>
        <w:t xml:space="preserve">I wonder if we should cite Isaac here as the definition for angular fragments? I am not sure everyone uses these same categories. </w:t>
      </w:r>
    </w:p>
  </w:comment>
  <w:comment w:id="166" w:author="Author" w:date="2021-01-11T09:18:00Z" w:initials="A">
    <w:p w14:paraId="7E7932A5" w14:textId="6AD875B4" w:rsidR="005A3414" w:rsidRDefault="005A3414">
      <w:pPr>
        <w:pStyle w:val="CommentText"/>
      </w:pPr>
      <w:r>
        <w:rPr>
          <w:rStyle w:val="CommentReference"/>
        </w:rPr>
        <w:annotationRef/>
      </w:r>
      <w:r>
        <w:t>Can you check the spelling on this. I think it might be right but not sure</w:t>
      </w:r>
    </w:p>
  </w:comment>
  <w:comment w:id="178" w:author="Author" w:date="2021-01-11T09:27:00Z" w:initials="A">
    <w:p w14:paraId="1D739A8F" w14:textId="6C079852" w:rsidR="005A3414" w:rsidRDefault="005A3414">
      <w:pPr>
        <w:pStyle w:val="CommentText"/>
      </w:pPr>
      <w:r>
        <w:rPr>
          <w:rStyle w:val="CommentReference"/>
        </w:rPr>
        <w:annotationRef/>
      </w:r>
      <w:r>
        <w:t xml:space="preserve">Do you know what is up with the formatting here? </w:t>
      </w:r>
    </w:p>
  </w:comment>
  <w:comment w:id="182" w:author="Author" w:date="2021-01-28T22:25:00Z" w:initials="A">
    <w:p w14:paraId="43D405A9" w14:textId="1F769CFC" w:rsidR="005A3414" w:rsidRDefault="005A3414">
      <w:pPr>
        <w:pStyle w:val="CommentText"/>
      </w:pPr>
      <w:r>
        <w:rPr>
          <w:rStyle w:val="CommentReference"/>
        </w:rPr>
        <w:annotationRef/>
      </w:r>
      <w:r>
        <w:t>Add Hao Li and the Volumetric approach</w:t>
      </w:r>
    </w:p>
  </w:comment>
  <w:comment w:id="183" w:author="Author" w:date="2021-01-11T09:29:00Z" w:initials="A">
    <w:p w14:paraId="3F9C0D65" w14:textId="792E4267" w:rsidR="005A3414" w:rsidRDefault="005A3414">
      <w:pPr>
        <w:pStyle w:val="CommentText"/>
      </w:pPr>
      <w:r>
        <w:rPr>
          <w:rStyle w:val="CommentReference"/>
        </w:rPr>
        <w:annotationRef/>
      </w:r>
      <w:r>
        <w:t xml:space="preserve">Really?! Also did we really submit this with the word [REFS] in the text?? </w:t>
      </w:r>
    </w:p>
    <w:p w14:paraId="7EB66293" w14:textId="77777777" w:rsidR="005A3414" w:rsidRDefault="005A3414">
      <w:pPr>
        <w:pStyle w:val="CommentText"/>
      </w:pPr>
    </w:p>
    <w:p w14:paraId="64FB3329" w14:textId="59E90F57" w:rsidR="005A3414" w:rsidRPr="00FF430F" w:rsidRDefault="005A3414" w:rsidP="00F91F87">
      <w:pPr>
        <w:spacing w:after="0"/>
        <w:rPr>
          <w:rFonts w:ascii="Arial" w:eastAsia="Times New Roman" w:hAnsi="Arial" w:cs="Arial"/>
          <w:color w:val="222222"/>
          <w:sz w:val="20"/>
          <w:szCs w:val="20"/>
          <w:shd w:val="clear" w:color="auto" w:fill="FFFFFF"/>
        </w:rPr>
      </w:pPr>
      <w:r w:rsidRPr="00F91F87">
        <w:rPr>
          <w:rFonts w:ascii="Arial" w:eastAsia="Times New Roman" w:hAnsi="Arial" w:cs="Arial"/>
          <w:color w:val="222222"/>
          <w:sz w:val="20"/>
          <w:szCs w:val="20"/>
          <w:shd w:val="clear" w:color="auto" w:fill="FFFFFF"/>
        </w:rPr>
        <w:t>Braun, David R., Joanne C. Tactikos, Joseph V. Ferraro, and J. W. K. Harris. "Flake recovery rates and inferences of Oldowan hominin behavior: a response to Kimura 1999, 2002." </w:t>
      </w:r>
      <w:r w:rsidRPr="00F91F87">
        <w:rPr>
          <w:rFonts w:ascii="Arial" w:eastAsia="Times New Roman" w:hAnsi="Arial" w:cs="Arial"/>
          <w:i/>
          <w:iCs/>
          <w:color w:val="222222"/>
          <w:sz w:val="20"/>
          <w:szCs w:val="20"/>
          <w:shd w:val="clear" w:color="auto" w:fill="FFFFFF"/>
        </w:rPr>
        <w:t>Journal of Human Evolution</w:t>
      </w:r>
      <w:r w:rsidRPr="00F91F87">
        <w:rPr>
          <w:rFonts w:ascii="Arial" w:eastAsia="Times New Roman" w:hAnsi="Arial" w:cs="Arial"/>
          <w:color w:val="222222"/>
          <w:sz w:val="20"/>
          <w:szCs w:val="20"/>
          <w:shd w:val="clear" w:color="auto" w:fill="FFFFFF"/>
        </w:rPr>
        <w:t> 48, no. 5 (2005): 525-531.</w:t>
      </w:r>
    </w:p>
    <w:p w14:paraId="70E20F3E" w14:textId="0CC6BF0D" w:rsidR="005A3414" w:rsidRDefault="005A3414">
      <w:pPr>
        <w:pStyle w:val="CommentText"/>
      </w:pPr>
    </w:p>
  </w:comment>
  <w:comment w:id="184" w:author="Author" w:date="2021-01-25T10:11:00Z" w:initials="A">
    <w:p w14:paraId="121A3879" w14:textId="1D1501CF" w:rsidR="005A3414" w:rsidRDefault="005A3414">
      <w:pPr>
        <w:pStyle w:val="CommentText"/>
      </w:pPr>
      <w:r>
        <w:rPr>
          <w:rStyle w:val="CommentReference"/>
        </w:rPr>
        <w:annotationRef/>
      </w:r>
      <w:r>
        <w:t>No its just a reminder to add the references again since I am using the Zotero plugin not citr.</w:t>
      </w:r>
    </w:p>
  </w:comment>
  <w:comment w:id="188" w:author="Author" w:date="2020-09-04T16:08:00Z" w:initials="A">
    <w:p w14:paraId="77BE6D8C" w14:textId="31917E64" w:rsidR="005A3414" w:rsidRDefault="005A3414">
      <w:pPr>
        <w:pStyle w:val="CommentText"/>
      </w:pPr>
      <w:r>
        <w:rPr>
          <w:rStyle w:val="CommentReference"/>
        </w:rPr>
        <w:annotationRef/>
      </w:r>
      <w:r>
        <w:t>JHE does not use italics for emphasis. Please remove throughout the manuscript.</w:t>
      </w:r>
    </w:p>
  </w:comment>
  <w:comment w:id="194" w:author="Author" w:date="2021-01-11T09:37:00Z" w:initials="A">
    <w:p w14:paraId="2FF38541" w14:textId="1A9B0D09" w:rsidR="005A3414" w:rsidRDefault="005A3414">
      <w:pPr>
        <w:pStyle w:val="CommentText"/>
      </w:pPr>
      <w:r>
        <w:rPr>
          <w:rStyle w:val="CommentReference"/>
        </w:rPr>
        <w:annotationRef/>
      </w:r>
      <w:r>
        <w:t>Not sure this sentence makes sense with the previous one</w:t>
      </w:r>
    </w:p>
  </w:comment>
  <w:comment w:id="234" w:author="Author" w:date="2021-01-11T09:46:00Z" w:initials="A">
    <w:p w14:paraId="161AA8EF" w14:textId="39CA025A" w:rsidR="005A3414" w:rsidRDefault="005A3414">
      <w:pPr>
        <w:pStyle w:val="CommentText"/>
      </w:pPr>
      <w:r>
        <w:rPr>
          <w:rStyle w:val="CommentReference"/>
        </w:rPr>
        <w:annotationRef/>
      </w:r>
      <w:r>
        <w:t xml:space="preserve">What did we do in order to deal with the issue of multiple comparisons. I think the editor specifically asked about that. </w:t>
      </w:r>
    </w:p>
  </w:comment>
  <w:comment w:id="244" w:author="Author" w:date="2021-01-11T09:48:00Z" w:initials="A">
    <w:p w14:paraId="60C09B7F" w14:textId="21D67251" w:rsidR="005A3414" w:rsidRDefault="005A3414">
      <w:pPr>
        <w:pStyle w:val="CommentText"/>
      </w:pPr>
      <w:r>
        <w:rPr>
          <w:rStyle w:val="CommentReference"/>
        </w:rPr>
        <w:annotationRef/>
      </w:r>
      <w:r>
        <w:t>Yeah, I think we spell this differently above</w:t>
      </w:r>
    </w:p>
  </w:comment>
  <w:comment w:id="264" w:author="Author" w:date="2021-01-11T10:06:00Z" w:initials="A">
    <w:p w14:paraId="375D9F4A" w14:textId="2458C976" w:rsidR="005A3414" w:rsidRDefault="005A3414">
      <w:pPr>
        <w:pStyle w:val="CommentText"/>
      </w:pPr>
      <w:r>
        <w:rPr>
          <w:rStyle w:val="CommentReference"/>
        </w:rPr>
        <w:annotationRef/>
      </w:r>
      <w:r>
        <w:t xml:space="preserve">I am confused by this. Is this reporting of the KW here the same as the one below.  I didn’t think you could use KW as a measure of correlation. Or is this like an ANOVA estimate whereby raw material type impacts the variation on the other values. I am also wondering if we should be reporting post-hoc values as well between the different raw materials. </w:t>
      </w:r>
    </w:p>
  </w:comment>
  <w:comment w:id="269" w:author="Author" w:date="2020-09-04T16:09:00Z" w:initials="A">
    <w:p w14:paraId="7B982C02" w14:textId="30260EDA" w:rsidR="005A3414" w:rsidRDefault="005A3414">
      <w:pPr>
        <w:pStyle w:val="CommentText"/>
      </w:pPr>
      <w:r>
        <w:rPr>
          <w:rStyle w:val="CommentReference"/>
        </w:rPr>
        <w:annotationRef/>
      </w:r>
      <w:r>
        <w:t xml:space="preserve">Please fix. Is it &lt; or = ? </w:t>
      </w:r>
    </w:p>
  </w:comment>
  <w:comment w:id="278" w:author="Author" w:date="2020-09-04T16:09:00Z" w:initials="A">
    <w:p w14:paraId="72F1266C" w14:textId="77777777" w:rsidR="005A3414" w:rsidRDefault="005A3414" w:rsidP="009645FA">
      <w:pPr>
        <w:pStyle w:val="CommentText"/>
      </w:pPr>
      <w:r>
        <w:rPr>
          <w:rStyle w:val="CommentReference"/>
        </w:rPr>
        <w:annotationRef/>
      </w:r>
      <w:r>
        <w:t xml:space="preserve">Please fix. Is it &lt; or = ? </w:t>
      </w:r>
    </w:p>
  </w:comment>
  <w:comment w:id="300" w:author="Author" w:date="2021-01-11T10:12:00Z" w:initials="A">
    <w:p w14:paraId="47E9683B" w14:textId="3BE2CEDE" w:rsidR="005A3414" w:rsidRDefault="005A3414">
      <w:pPr>
        <w:pStyle w:val="CommentText"/>
      </w:pPr>
      <w:r>
        <w:rPr>
          <w:rStyle w:val="CommentReference"/>
        </w:rPr>
        <w:annotationRef/>
      </w:r>
      <w:r>
        <w:t xml:space="preserve">Earlier we say that we would use the chi square test. Here we are using the Fisher’s exact. I think that we are correct in using Fisher’s exact because of the assumptions of chi square but I think we need to correct it earlier in the manuscript. </w:t>
      </w:r>
    </w:p>
  </w:comment>
  <w:comment w:id="303" w:author="Author" w:date="2020-09-04T16:11:00Z" w:initials="A">
    <w:p w14:paraId="0EDE6A22" w14:textId="2A47D072" w:rsidR="005A3414" w:rsidRDefault="005A3414">
      <w:pPr>
        <w:pStyle w:val="CommentText"/>
      </w:pPr>
      <w:r>
        <w:rPr>
          <w:rStyle w:val="CommentReference"/>
        </w:rPr>
        <w:annotationRef/>
      </w:r>
      <w:r>
        <w:t>?</w:t>
      </w:r>
    </w:p>
  </w:comment>
  <w:comment w:id="304" w:author="Author" w:date="2020-12-24T12:14:00Z" w:initials="A">
    <w:p w14:paraId="48080A0E" w14:textId="446420A5" w:rsidR="005A3414" w:rsidRDefault="005A3414">
      <w:pPr>
        <w:pStyle w:val="CommentText"/>
      </w:pPr>
      <w:r>
        <w:rPr>
          <w:rStyle w:val="CommentReference"/>
        </w:rPr>
        <w:annotationRef/>
      </w:r>
      <w:r>
        <w:rPr>
          <w:rStyle w:val="CommentReference"/>
        </w:rPr>
        <w:t>Remember to add this</w:t>
      </w:r>
    </w:p>
  </w:comment>
  <w:comment w:id="310" w:author="Author" w:date="2020-12-24T12:16:00Z" w:initials="A">
    <w:p w14:paraId="666CB728" w14:textId="6424ED26" w:rsidR="005A3414" w:rsidRDefault="005A3414">
      <w:pPr>
        <w:pStyle w:val="CommentText"/>
      </w:pPr>
      <w:r>
        <w:rPr>
          <w:rStyle w:val="CommentReference"/>
        </w:rPr>
        <w:annotationRef/>
      </w:r>
      <w:r>
        <w:t>I’m not sure if this re-wording is technically correct, you might need to fix it - but the original sentence had the words “reduction” and “strategy” repeated so many times that it was difficult to read</w:t>
      </w:r>
    </w:p>
  </w:comment>
  <w:comment w:id="318" w:author="Author" w:date="2020-09-04T16:14:00Z" w:initials="A">
    <w:p w14:paraId="394305A0" w14:textId="44296CD4" w:rsidR="005A3414" w:rsidRDefault="005A3414">
      <w:pPr>
        <w:pStyle w:val="CommentText"/>
      </w:pPr>
      <w:r>
        <w:rPr>
          <w:rStyle w:val="CommentReference"/>
        </w:rPr>
        <w:annotationRef/>
      </w:r>
      <w:r>
        <w:t>Please take all of the p-values out to the same decimal throughout the manuscript</w:t>
      </w:r>
    </w:p>
  </w:comment>
  <w:comment w:id="319" w:author="Author" w:date="2020-12-24T12:25:00Z" w:initials="A">
    <w:p w14:paraId="086624B9" w14:textId="7D0A1DE5" w:rsidR="005A3414" w:rsidRDefault="005A3414">
      <w:pPr>
        <w:pStyle w:val="CommentText"/>
      </w:pPr>
      <w:r>
        <w:rPr>
          <w:rStyle w:val="CommentReference"/>
        </w:rPr>
        <w:annotationRef/>
      </w:r>
      <w:r>
        <w:t>Remember to fix this decimal</w:t>
      </w:r>
    </w:p>
  </w:comment>
  <w:comment w:id="320" w:author="Author" w:date="2020-09-04T16:16:00Z" w:initials="A">
    <w:p w14:paraId="702C3177" w14:textId="18F1E941" w:rsidR="005A3414" w:rsidRDefault="005A3414">
      <w:pPr>
        <w:pStyle w:val="CommentText"/>
      </w:pPr>
      <w:r>
        <w:rPr>
          <w:rStyle w:val="CommentReference"/>
        </w:rPr>
        <w:annotationRef/>
      </w:r>
      <w:r>
        <w:t>The methods of statistical analysis belong in Materials and Methods under a section called Data analysis.</w:t>
      </w:r>
    </w:p>
  </w:comment>
  <w:comment w:id="321" w:author="Author" w:date="2020-12-24T12:27:00Z" w:initials="A">
    <w:p w14:paraId="3EF3B9DD" w14:textId="20944672" w:rsidR="005A3414" w:rsidRDefault="005A3414">
      <w:pPr>
        <w:pStyle w:val="CommentText"/>
      </w:pPr>
      <w:r>
        <w:rPr>
          <w:rStyle w:val="CommentReference"/>
        </w:rPr>
        <w:annotationRef/>
      </w:r>
      <w:r>
        <w:t>You might want to still add a little more detail to the methods section bc I don’t remember the Dunn Test with correction mentioned there and the editor seems to be making a point of it</w:t>
      </w:r>
    </w:p>
  </w:comment>
  <w:comment w:id="456" w:author="Author" w:date="2021-01-11T11:56:00Z" w:initials="A">
    <w:p w14:paraId="7889E098" w14:textId="2B9F6F25" w:rsidR="005A3414" w:rsidRDefault="005A3414">
      <w:pPr>
        <w:pStyle w:val="CommentText"/>
      </w:pPr>
      <w:r>
        <w:rPr>
          <w:rStyle w:val="CommentReference"/>
        </w:rPr>
        <w:annotationRef/>
      </w:r>
      <w:r>
        <w:t xml:space="preserve">This seems like a weird thing to say in the discussion. Is this a response to a reviewer comment? Why say this since we then say we can’t deal with it. </w:t>
      </w:r>
    </w:p>
  </w:comment>
  <w:comment w:id="459" w:author="Author" w:date="2021-01-11T12:02:00Z" w:initials="A">
    <w:p w14:paraId="402484D4" w14:textId="114A370E" w:rsidR="005A3414" w:rsidRDefault="005A3414" w:rsidP="00F33279">
      <w:pPr>
        <w:rPr>
          <w:rFonts w:ascii="Arial" w:eastAsia="Times New Roman" w:hAnsi="Arial" w:cs="Arial"/>
          <w:color w:val="222222"/>
          <w:sz w:val="20"/>
          <w:szCs w:val="20"/>
          <w:shd w:val="clear" w:color="auto" w:fill="FFFFFF"/>
        </w:rPr>
      </w:pPr>
      <w:r>
        <w:rPr>
          <w:rStyle w:val="CommentReference"/>
        </w:rPr>
        <w:annotationRef/>
      </w:r>
      <w:r w:rsidRPr="00F33279">
        <w:rPr>
          <w:rFonts w:ascii="Arial" w:eastAsia="Times New Roman" w:hAnsi="Arial" w:cs="Arial"/>
          <w:color w:val="222222"/>
          <w:sz w:val="20"/>
          <w:szCs w:val="20"/>
          <w:shd w:val="clear" w:color="auto" w:fill="FFFFFF"/>
        </w:rPr>
        <w:t>Blumenschine, R.J., Masao, F.T., Tactikos, J.C. and Ebert, J.I., 2008. Effects of distance from stone source on landscape-scale variation in Oldowan artifact assemblages in the Paleo-Olduvai Basin, Tanzania. </w:t>
      </w:r>
      <w:r w:rsidRPr="00F33279">
        <w:rPr>
          <w:rFonts w:ascii="Arial" w:eastAsia="Times New Roman" w:hAnsi="Arial" w:cs="Arial"/>
          <w:i/>
          <w:iCs/>
          <w:color w:val="222222"/>
          <w:sz w:val="20"/>
          <w:szCs w:val="20"/>
          <w:shd w:val="clear" w:color="auto" w:fill="FFFFFF"/>
        </w:rPr>
        <w:t>Journal of Archaeological Science</w:t>
      </w:r>
      <w:r w:rsidRPr="00F33279">
        <w:rPr>
          <w:rFonts w:ascii="Arial" w:eastAsia="Times New Roman" w:hAnsi="Arial" w:cs="Arial"/>
          <w:color w:val="222222"/>
          <w:sz w:val="20"/>
          <w:szCs w:val="20"/>
          <w:shd w:val="clear" w:color="auto" w:fill="FFFFFF"/>
        </w:rPr>
        <w:t>, </w:t>
      </w:r>
      <w:r w:rsidRPr="00F33279">
        <w:rPr>
          <w:rFonts w:ascii="Arial" w:eastAsia="Times New Roman" w:hAnsi="Arial" w:cs="Arial"/>
          <w:i/>
          <w:iCs/>
          <w:color w:val="222222"/>
          <w:sz w:val="20"/>
          <w:szCs w:val="20"/>
          <w:shd w:val="clear" w:color="auto" w:fill="FFFFFF"/>
        </w:rPr>
        <w:t>35</w:t>
      </w:r>
      <w:r w:rsidRPr="00F33279">
        <w:rPr>
          <w:rFonts w:ascii="Arial" w:eastAsia="Times New Roman" w:hAnsi="Arial" w:cs="Arial"/>
          <w:color w:val="222222"/>
          <w:sz w:val="20"/>
          <w:szCs w:val="20"/>
          <w:shd w:val="clear" w:color="auto" w:fill="FFFFFF"/>
        </w:rPr>
        <w:t>(1), pp.76-86.</w:t>
      </w:r>
    </w:p>
    <w:p w14:paraId="672ED127" w14:textId="39B99914" w:rsidR="005A3414" w:rsidRDefault="005A3414" w:rsidP="00F33279">
      <w:pPr>
        <w:rPr>
          <w:rFonts w:ascii="Arial" w:eastAsia="Times New Roman" w:hAnsi="Arial" w:cs="Arial"/>
          <w:color w:val="222222"/>
          <w:sz w:val="20"/>
          <w:szCs w:val="20"/>
          <w:shd w:val="clear" w:color="auto" w:fill="FFFFFF"/>
        </w:rPr>
      </w:pPr>
    </w:p>
    <w:p w14:paraId="3C2A6956" w14:textId="77777777" w:rsidR="005A3414" w:rsidRPr="00F33279" w:rsidRDefault="005A3414" w:rsidP="00F33279">
      <w:pPr>
        <w:spacing w:after="0"/>
        <w:rPr>
          <w:rFonts w:ascii="Times New Roman" w:eastAsia="Times New Roman" w:hAnsi="Times New Roman" w:cs="Times New Roman"/>
        </w:rPr>
      </w:pPr>
      <w:r w:rsidRPr="00F33279">
        <w:rPr>
          <w:rFonts w:ascii="Arial" w:eastAsia="Times New Roman" w:hAnsi="Arial" w:cs="Arial"/>
          <w:color w:val="222222"/>
          <w:sz w:val="20"/>
          <w:szCs w:val="20"/>
          <w:shd w:val="clear" w:color="auto" w:fill="FFFFFF"/>
        </w:rPr>
        <w:t>Blumenschine RJ, Stanistreet IG, Njau JK, Bamford MK, Masao FT, Albert RM, Stollhofen H, Andrews P, Prassack KA, McHenry LJ, Fernández-Jalvo Y. Environments and hominin activities across the FLK Peninsula during Zinjanthropus times (1.84 Ma), Olduvai Gorge, Tanzania. Journal of Human Evolution. 2012 Aug 1;63(2):364-83.</w:t>
      </w:r>
    </w:p>
    <w:p w14:paraId="20327261" w14:textId="77777777" w:rsidR="005A3414" w:rsidRPr="00F33279" w:rsidRDefault="005A3414" w:rsidP="00F33279">
      <w:pPr>
        <w:rPr>
          <w:rFonts w:ascii="Times New Roman" w:eastAsia="Times New Roman" w:hAnsi="Times New Roman" w:cs="Times New Roman"/>
        </w:rPr>
      </w:pPr>
    </w:p>
    <w:p w14:paraId="4A9E4035" w14:textId="54088DE9" w:rsidR="005A3414" w:rsidRDefault="005A3414">
      <w:pPr>
        <w:pStyle w:val="CommentText"/>
      </w:pPr>
    </w:p>
  </w:comment>
  <w:comment w:id="461" w:author="Author" w:date="2021-01-11T12:04:00Z" w:initials="A">
    <w:p w14:paraId="3034F42E" w14:textId="77777777" w:rsidR="005A3414" w:rsidRPr="0069090D" w:rsidRDefault="005A3414" w:rsidP="0069090D">
      <w:pPr>
        <w:rPr>
          <w:rFonts w:ascii="Times New Roman" w:eastAsia="Times New Roman" w:hAnsi="Times New Roman" w:cs="Times New Roman"/>
        </w:rPr>
      </w:pPr>
      <w:r>
        <w:rPr>
          <w:rStyle w:val="CommentReference"/>
        </w:rPr>
        <w:annotationRef/>
      </w:r>
      <w:r w:rsidRPr="0069090D">
        <w:rPr>
          <w:rFonts w:ascii="Arial" w:eastAsia="Times New Roman" w:hAnsi="Arial" w:cs="Arial"/>
          <w:color w:val="222222"/>
          <w:sz w:val="20"/>
          <w:szCs w:val="20"/>
          <w:shd w:val="clear" w:color="auto" w:fill="FFFFFF"/>
        </w:rPr>
        <w:t>Stout, Dietrich, Sileshi Semaw, Michael J. Rogers, and Dominique Cauche. "Technological variation in the earliest Oldowan from Gona, Afar, Ethiopia." </w:t>
      </w:r>
      <w:r w:rsidRPr="0069090D">
        <w:rPr>
          <w:rFonts w:ascii="Arial" w:eastAsia="Times New Roman" w:hAnsi="Arial" w:cs="Arial"/>
          <w:i/>
          <w:iCs/>
          <w:color w:val="222222"/>
          <w:sz w:val="20"/>
          <w:szCs w:val="20"/>
          <w:shd w:val="clear" w:color="auto" w:fill="FFFFFF"/>
        </w:rPr>
        <w:t>Journal of Human Evolution</w:t>
      </w:r>
      <w:r w:rsidRPr="0069090D">
        <w:rPr>
          <w:rFonts w:ascii="Arial" w:eastAsia="Times New Roman" w:hAnsi="Arial" w:cs="Arial"/>
          <w:color w:val="222222"/>
          <w:sz w:val="20"/>
          <w:szCs w:val="20"/>
          <w:shd w:val="clear" w:color="auto" w:fill="FFFFFF"/>
        </w:rPr>
        <w:t> 58, no. 6 (2010): 474-491.</w:t>
      </w:r>
    </w:p>
    <w:p w14:paraId="03B411BD" w14:textId="7A884AA5" w:rsidR="005A3414" w:rsidRDefault="005A3414">
      <w:pPr>
        <w:pStyle w:val="CommentText"/>
      </w:pPr>
    </w:p>
  </w:comment>
  <w:comment w:id="558" w:author="Author" w:date="2021-01-11T13:13:00Z" w:initials="A">
    <w:p w14:paraId="6CFC395F" w14:textId="41FDA220" w:rsidR="005A3414" w:rsidRDefault="005A3414">
      <w:pPr>
        <w:pStyle w:val="CommentText"/>
      </w:pPr>
      <w:r>
        <w:rPr>
          <w:rStyle w:val="CommentReference"/>
        </w:rPr>
        <w:annotationRef/>
      </w:r>
      <w:r>
        <w:t xml:space="preserve">Why does this reduction and then reduction again. I don’t know what we are referring to here. Also there is overlap in the flake to core ratios as well. That should be included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0"/>
  <w15:commentEx w15:paraId="39004A0E" w15:done="0"/>
  <w15:commentEx w15:paraId="3E9419FA" w15:done="0"/>
  <w15:commentEx w15:paraId="37B84C01" w15:done="0"/>
  <w15:commentEx w15:paraId="01FEA7FE" w15:done="0"/>
  <w15:commentEx w15:paraId="7E7932A5" w15:done="0"/>
  <w15:commentEx w15:paraId="1D739A8F" w15:done="0"/>
  <w15:commentEx w15:paraId="43D405A9" w15:done="0"/>
  <w15:commentEx w15:paraId="70E20F3E" w15:done="0"/>
  <w15:commentEx w15:paraId="121A3879" w15:paraIdParent="70E20F3E" w15:done="0"/>
  <w15:commentEx w15:paraId="77BE6D8C" w15:done="1"/>
  <w15:commentEx w15:paraId="2FF38541" w15:done="0"/>
  <w15:commentEx w15:paraId="161AA8EF" w15:done="0"/>
  <w15:commentEx w15:paraId="60C09B7F" w15:done="0"/>
  <w15:commentEx w15:paraId="375D9F4A" w15:done="0"/>
  <w15:commentEx w15:paraId="7B982C02" w15:done="0"/>
  <w15:commentEx w15:paraId="72F1266C" w15:done="0"/>
  <w15:commentEx w15:paraId="47E9683B" w15:done="1"/>
  <w15:commentEx w15:paraId="0EDE6A22" w15:done="0"/>
  <w15:commentEx w15:paraId="48080A0E" w15:paraIdParent="0EDE6A22" w15:done="0"/>
  <w15:commentEx w15:paraId="666CB728" w15:done="1"/>
  <w15:commentEx w15:paraId="394305A0" w15:done="0"/>
  <w15:commentEx w15:paraId="086624B9" w15:paraIdParent="394305A0" w15:done="0"/>
  <w15:commentEx w15:paraId="702C3177" w15:done="0"/>
  <w15:commentEx w15:paraId="3EF3B9DD" w15:paraIdParent="702C3177" w15:done="0"/>
  <w15:commentEx w15:paraId="7889E098" w15:done="0"/>
  <w15:commentEx w15:paraId="4A9E4035" w15:done="0"/>
  <w15:commentEx w15:paraId="03B411BD" w15:done="0"/>
  <w15:commentEx w15:paraId="6CFC39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3BDA226" w16cex:dateUtc="2021-01-11T16:56:00Z"/>
  <w16cex:commentExtensible w16cex:durableId="23BDAA13" w16cex:dateUtc="2021-01-28T20:24:00Z"/>
  <w16cex:commentExtensible w16cex:durableId="22FCE70E" w16cex:dateUtc="2020-09-04T23:17:00Z"/>
  <w16cex:commentExtensible w16cex:durableId="23A69612" w16cex:dateUtc="2021-01-11T14:17:00Z"/>
  <w16cex:commentExtensible w16cex:durableId="23A6965B" w16cex:dateUtc="2021-01-11T14:18:00Z"/>
  <w16cex:commentExtensible w16cex:durableId="23A69895" w16cex:dateUtc="2021-01-11T14:27:00Z"/>
  <w16cex:commentExtensible w16cex:durableId="23BDB853" w16cex:dateUtc="2021-01-28T21:25:00Z"/>
  <w16cex:commentExtensible w16cex:durableId="23A69912" w16cex:dateUtc="2021-01-11T14:29:00Z"/>
  <w16cex:commentExtensible w16cex:durableId="23B917C5" w16cex:dateUtc="2021-01-25T09:11:00Z"/>
  <w16cex:commentExtensible w16cex:durableId="22FCE4EA" w16cex:dateUtc="2020-09-04T23:08:00Z"/>
  <w16cex:commentExtensible w16cex:durableId="23A69AE1" w16cex:dateUtc="2021-01-11T14:37:00Z"/>
  <w16cex:commentExtensible w16cex:durableId="23A69D05" w16cex:dateUtc="2021-01-11T14:46:00Z"/>
  <w16cex:commentExtensible w16cex:durableId="23A69D56" w16cex:dateUtc="2021-01-11T14:48:00Z"/>
  <w16cex:commentExtensible w16cex:durableId="23A6A19E" w16cex:dateUtc="2021-01-11T15:06:00Z"/>
  <w16cex:commentExtensible w16cex:durableId="22FCE52F" w16cex:dateUtc="2020-09-04T23:09:00Z"/>
  <w16cex:commentExtensible w16cex:durableId="23BDBF85" w16cex:dateUtc="2020-09-04T23:09:00Z"/>
  <w16cex:commentExtensible w16cex:durableId="23A6A30C" w16cex:dateUtc="2021-01-11T15:12:00Z"/>
  <w16cex:commentExtensible w16cex:durableId="22FCE5B5" w16cex:dateUtc="2020-09-04T23:11:00Z"/>
  <w16cex:commentExtensible w16cex:durableId="238F04A9" w16cex:dateUtc="2020-12-24T11:14:00Z"/>
  <w16cex:commentExtensible w16cex:durableId="238F052B" w16cex:dateUtc="2020-12-24T11:16:00Z"/>
  <w16cex:commentExtensible w16cex:durableId="22FCE682" w16cex:dateUtc="2020-09-04T23:14:00Z"/>
  <w16cex:commentExtensible w16cex:durableId="238F0752" w16cex:dateUtc="2020-12-24T11:25:00Z"/>
  <w16cex:commentExtensible w16cex:durableId="22FCE6DB" w16cex:dateUtc="2020-09-04T23:16:00Z"/>
  <w16cex:commentExtensible w16cex:durableId="238F07C2" w16cex:dateUtc="2020-12-24T11:27:00Z"/>
  <w16cex:commentExtensible w16cex:durableId="23A6BB6A" w16cex:dateUtc="2021-01-11T16:56:00Z"/>
  <w16cex:commentExtensible w16cex:durableId="23A6BCCC" w16cex:dateUtc="2021-01-11T17:02:00Z"/>
  <w16cex:commentExtensible w16cex:durableId="23A6BD65" w16cex:dateUtc="2021-01-11T17:04:00Z"/>
  <w16cex:commentExtensible w16cex:durableId="23A6CD7E" w16cex:dateUtc="2021-01-11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9004A0E" w16cid:durableId="23BDA226"/>
  <w16cid:commentId w16cid:paraId="3E9419FA" w16cid:durableId="23BDAA13"/>
  <w16cid:commentId w16cid:paraId="37B84C01" w16cid:durableId="22FCE70E"/>
  <w16cid:commentId w16cid:paraId="01FEA7FE" w16cid:durableId="23A69612"/>
  <w16cid:commentId w16cid:paraId="7E7932A5" w16cid:durableId="23A6965B"/>
  <w16cid:commentId w16cid:paraId="1D739A8F" w16cid:durableId="23A69895"/>
  <w16cid:commentId w16cid:paraId="43D405A9" w16cid:durableId="23BDB853"/>
  <w16cid:commentId w16cid:paraId="70E20F3E" w16cid:durableId="23A69912"/>
  <w16cid:commentId w16cid:paraId="121A3879" w16cid:durableId="23B917C5"/>
  <w16cid:commentId w16cid:paraId="77BE6D8C" w16cid:durableId="22FCE4EA"/>
  <w16cid:commentId w16cid:paraId="2FF38541" w16cid:durableId="23A69AE1"/>
  <w16cid:commentId w16cid:paraId="161AA8EF" w16cid:durableId="23A69D05"/>
  <w16cid:commentId w16cid:paraId="60C09B7F" w16cid:durableId="23A69D56"/>
  <w16cid:commentId w16cid:paraId="375D9F4A" w16cid:durableId="23A6A19E"/>
  <w16cid:commentId w16cid:paraId="7B982C02" w16cid:durableId="22FCE52F"/>
  <w16cid:commentId w16cid:paraId="72F1266C" w16cid:durableId="23BDBF85"/>
  <w16cid:commentId w16cid:paraId="47E9683B" w16cid:durableId="23A6A30C"/>
  <w16cid:commentId w16cid:paraId="0EDE6A22" w16cid:durableId="22FCE5B5"/>
  <w16cid:commentId w16cid:paraId="48080A0E" w16cid:durableId="238F04A9"/>
  <w16cid:commentId w16cid:paraId="666CB728" w16cid:durableId="238F052B"/>
  <w16cid:commentId w16cid:paraId="394305A0" w16cid:durableId="22FCE682"/>
  <w16cid:commentId w16cid:paraId="086624B9" w16cid:durableId="238F0752"/>
  <w16cid:commentId w16cid:paraId="702C3177" w16cid:durableId="22FCE6DB"/>
  <w16cid:commentId w16cid:paraId="3EF3B9DD" w16cid:durableId="238F07C2"/>
  <w16cid:commentId w16cid:paraId="7889E098" w16cid:durableId="23A6BB6A"/>
  <w16cid:commentId w16cid:paraId="4A9E4035" w16cid:durableId="23A6BCCC"/>
  <w16cid:commentId w16cid:paraId="03B411BD" w16cid:durableId="23A6BD65"/>
  <w16cid:commentId w16cid:paraId="6CFC395F" w16cid:durableId="23A6C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66D0D" w14:textId="77777777" w:rsidR="000B50A5" w:rsidRDefault="000B50A5">
      <w:pPr>
        <w:spacing w:after="0"/>
      </w:pPr>
      <w:r>
        <w:separator/>
      </w:r>
    </w:p>
  </w:endnote>
  <w:endnote w:type="continuationSeparator" w:id="0">
    <w:p w14:paraId="2F0211D0" w14:textId="77777777" w:rsidR="000B50A5" w:rsidRDefault="000B50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4D"/>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Content>
      <w:p w14:paraId="7A1A163A" w14:textId="77777777" w:rsidR="005A3414" w:rsidRDefault="005A3414"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5A3414" w:rsidRDefault="005A3414"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Content>
      <w:p w14:paraId="44B253FD" w14:textId="3EBE2D86" w:rsidR="005A3414" w:rsidRDefault="005A3414"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084CE535" w14:textId="77777777" w:rsidR="005A3414" w:rsidRDefault="005A3414"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EB0F2" w14:textId="77777777" w:rsidR="000B50A5" w:rsidRDefault="000B50A5">
      <w:r>
        <w:separator/>
      </w:r>
    </w:p>
  </w:footnote>
  <w:footnote w:type="continuationSeparator" w:id="0">
    <w:p w14:paraId="21E33255" w14:textId="77777777" w:rsidR="000B50A5" w:rsidRDefault="000B5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11C8B"/>
    <w:rsid w:val="00033558"/>
    <w:rsid w:val="0005206C"/>
    <w:rsid w:val="0005761E"/>
    <w:rsid w:val="00083475"/>
    <w:rsid w:val="00086A50"/>
    <w:rsid w:val="00091DD3"/>
    <w:rsid w:val="00097F25"/>
    <w:rsid w:val="000A3860"/>
    <w:rsid w:val="000B09BE"/>
    <w:rsid w:val="000B50A5"/>
    <w:rsid w:val="000C2192"/>
    <w:rsid w:val="000C6ED3"/>
    <w:rsid w:val="000E19CD"/>
    <w:rsid w:val="000F654D"/>
    <w:rsid w:val="00101B6A"/>
    <w:rsid w:val="00103B57"/>
    <w:rsid w:val="001101A8"/>
    <w:rsid w:val="00123A26"/>
    <w:rsid w:val="00135AAD"/>
    <w:rsid w:val="00147839"/>
    <w:rsid w:val="00155C43"/>
    <w:rsid w:val="00177232"/>
    <w:rsid w:val="00183A9C"/>
    <w:rsid w:val="001A42AA"/>
    <w:rsid w:val="001B0889"/>
    <w:rsid w:val="001D33FB"/>
    <w:rsid w:val="001D4F86"/>
    <w:rsid w:val="001E3ACC"/>
    <w:rsid w:val="001E7D52"/>
    <w:rsid w:val="001E7FA5"/>
    <w:rsid w:val="00203787"/>
    <w:rsid w:val="0021331A"/>
    <w:rsid w:val="00232C7D"/>
    <w:rsid w:val="00256ECB"/>
    <w:rsid w:val="00257547"/>
    <w:rsid w:val="002629C5"/>
    <w:rsid w:val="00270BC0"/>
    <w:rsid w:val="002804D6"/>
    <w:rsid w:val="00281230"/>
    <w:rsid w:val="00294D53"/>
    <w:rsid w:val="002B2C65"/>
    <w:rsid w:val="002C59A0"/>
    <w:rsid w:val="002D586A"/>
    <w:rsid w:val="002F2FA2"/>
    <w:rsid w:val="002F785D"/>
    <w:rsid w:val="00301E30"/>
    <w:rsid w:val="00307ADA"/>
    <w:rsid w:val="00333045"/>
    <w:rsid w:val="00366DD1"/>
    <w:rsid w:val="00376888"/>
    <w:rsid w:val="003F0E20"/>
    <w:rsid w:val="003F73A0"/>
    <w:rsid w:val="00403189"/>
    <w:rsid w:val="00410B3B"/>
    <w:rsid w:val="00416BFD"/>
    <w:rsid w:val="00422B93"/>
    <w:rsid w:val="00434423"/>
    <w:rsid w:val="0045286A"/>
    <w:rsid w:val="004625F3"/>
    <w:rsid w:val="004659E0"/>
    <w:rsid w:val="00471395"/>
    <w:rsid w:val="004766DF"/>
    <w:rsid w:val="00485E05"/>
    <w:rsid w:val="00497026"/>
    <w:rsid w:val="00497327"/>
    <w:rsid w:val="004A7D95"/>
    <w:rsid w:val="004D150E"/>
    <w:rsid w:val="004D62E3"/>
    <w:rsid w:val="004E29B3"/>
    <w:rsid w:val="004F3D23"/>
    <w:rsid w:val="0051007B"/>
    <w:rsid w:val="005104C7"/>
    <w:rsid w:val="005119EB"/>
    <w:rsid w:val="00525E82"/>
    <w:rsid w:val="0054655D"/>
    <w:rsid w:val="0055204D"/>
    <w:rsid w:val="00563ABC"/>
    <w:rsid w:val="00590D07"/>
    <w:rsid w:val="005941E7"/>
    <w:rsid w:val="005A3414"/>
    <w:rsid w:val="005A38E9"/>
    <w:rsid w:val="005B6D5B"/>
    <w:rsid w:val="005C4CF2"/>
    <w:rsid w:val="005F12AB"/>
    <w:rsid w:val="005F1550"/>
    <w:rsid w:val="00610656"/>
    <w:rsid w:val="00610798"/>
    <w:rsid w:val="00610918"/>
    <w:rsid w:val="00613459"/>
    <w:rsid w:val="00621E09"/>
    <w:rsid w:val="00650493"/>
    <w:rsid w:val="00650FA6"/>
    <w:rsid w:val="0066433D"/>
    <w:rsid w:val="00673562"/>
    <w:rsid w:val="00674268"/>
    <w:rsid w:val="00676BB2"/>
    <w:rsid w:val="0069090D"/>
    <w:rsid w:val="00693BD8"/>
    <w:rsid w:val="00693E1B"/>
    <w:rsid w:val="006A2000"/>
    <w:rsid w:val="006A387B"/>
    <w:rsid w:val="006A733A"/>
    <w:rsid w:val="006A759E"/>
    <w:rsid w:val="006B0987"/>
    <w:rsid w:val="006B148C"/>
    <w:rsid w:val="006B210A"/>
    <w:rsid w:val="006C19E0"/>
    <w:rsid w:val="006C662E"/>
    <w:rsid w:val="006F545F"/>
    <w:rsid w:val="006F7FF8"/>
    <w:rsid w:val="00722287"/>
    <w:rsid w:val="00727E03"/>
    <w:rsid w:val="00740F3B"/>
    <w:rsid w:val="007577AD"/>
    <w:rsid w:val="00765955"/>
    <w:rsid w:val="00774A3D"/>
    <w:rsid w:val="00784D58"/>
    <w:rsid w:val="00795D46"/>
    <w:rsid w:val="007A67E1"/>
    <w:rsid w:val="007C452A"/>
    <w:rsid w:val="007E3F55"/>
    <w:rsid w:val="00800AA7"/>
    <w:rsid w:val="008431E4"/>
    <w:rsid w:val="008516AD"/>
    <w:rsid w:val="00873ED2"/>
    <w:rsid w:val="008B3E63"/>
    <w:rsid w:val="008D3EE2"/>
    <w:rsid w:val="008D6863"/>
    <w:rsid w:val="0090305C"/>
    <w:rsid w:val="00927EC9"/>
    <w:rsid w:val="009334A4"/>
    <w:rsid w:val="00935FDE"/>
    <w:rsid w:val="0094198C"/>
    <w:rsid w:val="00952859"/>
    <w:rsid w:val="00953215"/>
    <w:rsid w:val="009645FA"/>
    <w:rsid w:val="0097278A"/>
    <w:rsid w:val="00980C95"/>
    <w:rsid w:val="00990239"/>
    <w:rsid w:val="009A4B95"/>
    <w:rsid w:val="009A4E8F"/>
    <w:rsid w:val="009E3933"/>
    <w:rsid w:val="00A05CE8"/>
    <w:rsid w:val="00A105CE"/>
    <w:rsid w:val="00A12B71"/>
    <w:rsid w:val="00A23290"/>
    <w:rsid w:val="00A2542B"/>
    <w:rsid w:val="00A32E36"/>
    <w:rsid w:val="00A87C8E"/>
    <w:rsid w:val="00A90114"/>
    <w:rsid w:val="00A92A4C"/>
    <w:rsid w:val="00A95799"/>
    <w:rsid w:val="00AE1146"/>
    <w:rsid w:val="00AE58C2"/>
    <w:rsid w:val="00AE6656"/>
    <w:rsid w:val="00AF26B6"/>
    <w:rsid w:val="00B00D09"/>
    <w:rsid w:val="00B075CF"/>
    <w:rsid w:val="00B20BFE"/>
    <w:rsid w:val="00B2226E"/>
    <w:rsid w:val="00B32AB4"/>
    <w:rsid w:val="00B4686C"/>
    <w:rsid w:val="00B623C3"/>
    <w:rsid w:val="00B75EB4"/>
    <w:rsid w:val="00B86AEE"/>
    <w:rsid w:val="00B86B75"/>
    <w:rsid w:val="00BB4C39"/>
    <w:rsid w:val="00BB7A57"/>
    <w:rsid w:val="00BC3532"/>
    <w:rsid w:val="00BC48D5"/>
    <w:rsid w:val="00BC6EAE"/>
    <w:rsid w:val="00C13BAB"/>
    <w:rsid w:val="00C141A5"/>
    <w:rsid w:val="00C15DBD"/>
    <w:rsid w:val="00C27355"/>
    <w:rsid w:val="00C36279"/>
    <w:rsid w:val="00C36394"/>
    <w:rsid w:val="00C41C4F"/>
    <w:rsid w:val="00C42325"/>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D6714"/>
    <w:rsid w:val="00DF30D3"/>
    <w:rsid w:val="00DF6899"/>
    <w:rsid w:val="00E0496D"/>
    <w:rsid w:val="00E04D41"/>
    <w:rsid w:val="00E23D01"/>
    <w:rsid w:val="00E273E5"/>
    <w:rsid w:val="00E315A3"/>
    <w:rsid w:val="00E42CC2"/>
    <w:rsid w:val="00E47BDD"/>
    <w:rsid w:val="00E6384B"/>
    <w:rsid w:val="00E67723"/>
    <w:rsid w:val="00E721C0"/>
    <w:rsid w:val="00E7487F"/>
    <w:rsid w:val="00E842BF"/>
    <w:rsid w:val="00EA125D"/>
    <w:rsid w:val="00EC1D04"/>
    <w:rsid w:val="00EC1E85"/>
    <w:rsid w:val="00EC441D"/>
    <w:rsid w:val="00EE2917"/>
    <w:rsid w:val="00EE78A9"/>
    <w:rsid w:val="00EF0101"/>
    <w:rsid w:val="00EF23C9"/>
    <w:rsid w:val="00F029AA"/>
    <w:rsid w:val="00F14312"/>
    <w:rsid w:val="00F20A0F"/>
    <w:rsid w:val="00F33279"/>
    <w:rsid w:val="00F640C6"/>
    <w:rsid w:val="00F715A9"/>
    <w:rsid w:val="00F90537"/>
    <w:rsid w:val="00F91F87"/>
    <w:rsid w:val="00F953D3"/>
    <w:rsid w:val="00FA3452"/>
    <w:rsid w:val="00FB0BF4"/>
    <w:rsid w:val="00FB7682"/>
    <w:rsid w:val="00FB77B2"/>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0A3860"/>
    <w:pPr>
      <w:keepNext/>
      <w:keepLines/>
      <w:spacing w:before="180" w:after="180" w:line="480" w:lineRule="auto"/>
      <w:outlineLvl w:val="0"/>
      <w:pPrChange w:id="0" w:author="Author" w:date="2021-01-29T21:16:00Z">
        <w:pPr>
          <w:keepNext/>
          <w:keepLines/>
          <w:spacing w:before="180" w:after="180" w:line="480" w:lineRule="auto"/>
          <w:outlineLvl w:val="0"/>
        </w:pPr>
      </w:pPrChange>
    </w:pPr>
    <w:rPr>
      <w:rFonts w:ascii="Times New Roman" w:eastAsiaTheme="majorEastAsia" w:hAnsi="Times New Roman" w:cstheme="majorBidi"/>
      <w:b/>
      <w:bCs/>
      <w:color w:val="000000" w:themeColor="text1"/>
      <w:szCs w:val="32"/>
      <w:rPrChange w:id="0" w:author="Author" w:date="2021-01-29T21:16:00Z">
        <w:rPr>
          <w:rFonts w:eastAsiaTheme="majorEastAsia" w:cstheme="majorBidi"/>
          <w:b/>
          <w:bCs/>
          <w:color w:val="000000" w:themeColor="text1"/>
          <w:sz w:val="24"/>
          <w:szCs w:val="32"/>
          <w:lang w:val="en-US" w:eastAsia="en-US" w:bidi="ar-SA"/>
        </w:rPr>
      </w:rPrChange>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2B56-5FB2-4C74-BD66-2533DFF4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45195</Words>
  <Characters>257612</Characters>
  <Application>Microsoft Office Word</Application>
  <DocSecurity>0</DocSecurity>
  <Lines>2146</Lines>
  <Paragraphs>604</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302203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2021-01-25T09:24:00Z</dcterms:created>
  <dcterms:modified xsi:type="dcterms:W3CDTF">2021-02-01T20:25:00Z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zotero-version="5.0.95-beta.3+4db61b8dc"&gt;&lt;session id="d1mXOf79"/&gt;&lt;style id="http://www.zotero.org/styles/journal-of-human-evolution" hasBibliography="1" bibliographyStyleHasBeenSet="0"/&gt;&lt;prefs&gt;&lt;pref name="fieldType" value="Field"/&gt;&lt;</vt:lpwstr>
  </property>
  <property fmtid="{D5CDD505-2E9C-101B-9397-08002B2CF9AE}" pid="3" name="ZOTERO_PREF_2">
    <vt:lpwstr>/prefs&gt;&lt;/data&gt;</vt:lpwstr>
  </property>
</Properties>
</file>