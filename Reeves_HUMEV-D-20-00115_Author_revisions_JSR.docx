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64F78" w14:textId="77777777" w:rsidR="001A42AA" w:rsidRDefault="00232C7D">
      <w:pPr>
        <w:pStyle w:val="Title"/>
        <w:spacing w:before="180" w:after="180" w:line="480" w:lineRule="auto"/>
        <w:pPrChange w:id="1" w:author="Author" w:date="2020-11-20T15:23:00Z">
          <w:pPr>
            <w:pStyle w:val="Title"/>
            <w:spacing w:line="480" w:lineRule="auto"/>
          </w:pPr>
        </w:pPrChange>
      </w:pPr>
      <w:commentRangeStart w:id="2"/>
      <w:r>
        <w:t>Ecological</w:t>
      </w:r>
      <w:commentRangeEnd w:id="2"/>
      <w:r w:rsidR="00D13DC0">
        <w:rPr>
          <w:rStyle w:val="CommentReference"/>
          <w:rFonts w:asciiTheme="minorHAnsi" w:eastAsiaTheme="minorHAnsi" w:hAnsiTheme="minorHAnsi" w:cstheme="minorBidi"/>
          <w:b w:val="0"/>
          <w:bCs w:val="0"/>
          <w:color w:val="auto"/>
        </w:rPr>
        <w:commentReference w:id="2"/>
      </w:r>
      <w:r>
        <w:t xml:space="preserve"> perspectives on technological diversity at Kanjera South</w:t>
      </w:r>
    </w:p>
    <w:p w14:paraId="3DB396E5" w14:textId="77777777" w:rsidR="003F0E20" w:rsidRPr="003F0E20" w:rsidRDefault="003F0E20">
      <w:pPr>
        <w:pStyle w:val="BodyText"/>
        <w:spacing w:line="480" w:lineRule="auto"/>
      </w:pPr>
      <w:r>
        <w:rPr>
          <w:i/>
          <w:iCs/>
        </w:rPr>
        <w:t xml:space="preserve">Manuscript Submitted to </w:t>
      </w:r>
      <w:r w:rsidR="005A38E9">
        <w:rPr>
          <w:i/>
          <w:iCs/>
        </w:rPr>
        <w:t>the Journal of Human Evolution</w:t>
      </w:r>
    </w:p>
    <w:p w14:paraId="2DB0A30A" w14:textId="77777777" w:rsidR="003F0E20" w:rsidRPr="003F0E20" w:rsidRDefault="003F0E20">
      <w:pPr>
        <w:pStyle w:val="Abstract"/>
        <w:spacing w:before="180" w:after="180" w:line="480" w:lineRule="auto"/>
        <w:rPr>
          <w:b/>
          <w:bCs/>
        </w:rPr>
        <w:pPrChange w:id="3" w:author="Author" w:date="2020-11-20T15:23:00Z">
          <w:pPr>
            <w:pStyle w:val="Abstract"/>
            <w:spacing w:line="480" w:lineRule="auto"/>
          </w:pPr>
        </w:pPrChange>
      </w:pPr>
      <w:commentRangeStart w:id="4"/>
      <w:r>
        <w:rPr>
          <w:b/>
          <w:bCs/>
        </w:rPr>
        <w:t>Abstract</w:t>
      </w:r>
      <w:commentRangeEnd w:id="4"/>
      <w:r w:rsidR="007A67E1">
        <w:rPr>
          <w:rStyle w:val="CommentReference"/>
        </w:rPr>
        <w:commentReference w:id="4"/>
      </w:r>
    </w:p>
    <w:p w14:paraId="6C6B73EC" w14:textId="153CDD65" w:rsidR="001A42AA" w:rsidRDefault="00203787">
      <w:pPr>
        <w:pStyle w:val="Abstract"/>
        <w:spacing w:before="180" w:after="180" w:line="480" w:lineRule="auto"/>
        <w:pPrChange w:id="5" w:author="Author" w:date="2020-11-20T15:23:00Z">
          <w:pPr>
            <w:pStyle w:val="Abstract"/>
            <w:spacing w:line="480" w:lineRule="auto"/>
          </w:pPr>
        </w:pPrChange>
      </w:pPr>
      <w:r>
        <w:t>The aspects</w:t>
      </w:r>
      <w:r w:rsidR="00232C7D">
        <w:t xml:space="preserve"> of hominin behavior responsible for Oldowan stone tool variation </w:t>
      </w:r>
      <w:ins w:id="6" w:author="Author" w:date="2020-12-28T18:12:00Z">
        <w:r w:rsidR="00676BB2">
          <w:t xml:space="preserve">are </w:t>
        </w:r>
      </w:ins>
      <w:del w:id="7" w:author="Author" w:date="2020-12-28T18:12:00Z">
        <w:r w:rsidR="00232C7D" w:rsidDel="00676BB2">
          <w:delText>ha</w:delText>
        </w:r>
      </w:del>
      <w:ins w:id="8" w:author="Author" w:date="2020-09-04T15:56:00Z">
        <w:del w:id="9" w:author="Author" w:date="2020-12-28T18:12:00Z">
          <w:r w:rsidR="007A67E1" w:rsidDel="00676BB2">
            <w:delText>ve</w:delText>
          </w:r>
        </w:del>
      </w:ins>
      <w:del w:id="10" w:author="Author" w:date="2020-12-28T18:12:00Z">
        <w:r w:rsidR="00232C7D" w:rsidDel="00676BB2">
          <w:delText xml:space="preserve">s been </w:delText>
        </w:r>
      </w:del>
      <w:r w:rsidR="00232C7D">
        <w:t>the focus of much debate. There is some consensus that Oldowan artifact variation arises from a combination of ecological and cultural factors. These factors are often examined independently of one another. The diversity of raw material types and technological strategies present at</w:t>
      </w:r>
      <w:del w:id="11" w:author="Author" w:date="2020-12-28T18:23:00Z">
        <w:r w:rsidR="00232C7D" w:rsidDel="002629C5">
          <w:delText xml:space="preserve"> the site of</w:delText>
        </w:r>
      </w:del>
      <w:r w:rsidR="00232C7D">
        <w:t xml:space="preserve"> Kanjera South</w:t>
      </w:r>
      <w:ins w:id="12" w:author="Author" w:date="2020-12-28T18:13:00Z">
        <w:r w:rsidR="002629C5">
          <w:t xml:space="preserve">, Kenya </w:t>
        </w:r>
      </w:ins>
      <w:del w:id="13" w:author="Author" w:date="2020-12-28T18:13:00Z">
        <w:r w:rsidR="00232C7D" w:rsidDel="002629C5">
          <w:delText xml:space="preserve"> </w:delText>
        </w:r>
      </w:del>
      <w:r w:rsidR="00232C7D">
        <w:t>provide an opportunity to examine the interacti</w:t>
      </w:r>
      <w:ins w:id="14" w:author="Author" w:date="2020-09-04T15:56:00Z">
        <w:r w:rsidR="007A67E1">
          <w:t>on</w:t>
        </w:r>
      </w:ins>
      <w:del w:id="15" w:author="Author" w:date="2020-09-04T15:56:00Z">
        <w:r w:rsidR="00232C7D" w:rsidDel="007A67E1">
          <w:delText>ng</w:delText>
        </w:r>
      </w:del>
      <w:r w:rsidR="00232C7D">
        <w:t xml:space="preserve"> </w:t>
      </w:r>
      <w:del w:id="16" w:author="Author" w:date="2020-12-28T18:13:00Z">
        <w:r w:rsidR="00232C7D" w:rsidDel="002629C5">
          <w:delText xml:space="preserve">effect </w:delText>
        </w:r>
      </w:del>
      <w:r w:rsidR="00232C7D">
        <w:t xml:space="preserve">of ecology and culture on Oldowan stone tool variation. Here we combine previous analyses of raw material properties, provenance, and technology with quantitative measures of core reduction intensity and tool utilization to examine the influence of both ecological and techno-cultural factors on stone tool variation at Kanjera South. The results of this analysis </w:t>
      </w:r>
      <w:del w:id="17" w:author="Author" w:date="2020-12-28T18:14:00Z">
        <w:r w:rsidR="00232C7D" w:rsidDel="002629C5">
          <w:delText xml:space="preserve">show that technological variation at a Kanjera South </w:delText>
        </w:r>
      </w:del>
      <w:r w:rsidR="00232C7D">
        <w:t>reflect</w:t>
      </w:r>
      <w:del w:id="18" w:author="Author" w:date="2020-12-28T18:14:00Z">
        <w:r w:rsidR="00232C7D" w:rsidDel="002629C5">
          <w:delText>s</w:delText>
        </w:r>
      </w:del>
      <w:r w:rsidR="00232C7D">
        <w:t xml:space="preserve"> a dynamic relationship between raw material properties, provenance, and hominin mobility</w:t>
      </w:r>
      <w:del w:id="19" w:author="Author" w:date="2020-12-28T18:20:00Z">
        <w:r w:rsidR="00232C7D" w:rsidDel="002629C5">
          <w:delText>. Cores produced on raw materials from distant sources are more reduced than locally sourced raw materials</w:delText>
        </w:r>
      </w:del>
      <w:r w:rsidR="00232C7D">
        <w:t xml:space="preserve">. </w:t>
      </w:r>
      <w:del w:id="20" w:author="Author" w:date="2020-12-28T18:14:00Z">
        <w:r w:rsidR="00232C7D" w:rsidDel="002629C5">
          <w:delText xml:space="preserve">Distant </w:delText>
        </w:r>
      </w:del>
      <w:ins w:id="21" w:author="Author" w:date="2020-12-28T18:14:00Z">
        <w:r w:rsidR="002629C5">
          <w:t xml:space="preserve">Exotic </w:t>
        </w:r>
      </w:ins>
      <w:r w:rsidR="00232C7D">
        <w:t>raw materials are generally more resistant to edge attrition compared to those available locally</w:t>
      </w:r>
      <w:ins w:id="22" w:author="Author" w:date="2020-12-28T18:15:00Z">
        <w:r w:rsidR="002629C5">
          <w:t>,</w:t>
        </w:r>
      </w:ins>
      <w:r w:rsidR="00232C7D">
        <w:t xml:space="preserve"> which may have incentivized their transport over long distances. </w:t>
      </w:r>
      <w:del w:id="23" w:author="Author" w:date="2020-12-28T18:21:00Z">
        <w:r w:rsidR="00232C7D" w:rsidDel="002629C5">
          <w:delText xml:space="preserve">Moreover, the variation in stone tool reduction is not </w:delText>
        </w:r>
      </w:del>
      <w:del w:id="24" w:author="Author" w:date="2020-12-28T18:15:00Z">
        <w:r w:rsidR="00232C7D" w:rsidDel="002629C5">
          <w:delText>constistent</w:delText>
        </w:r>
      </w:del>
      <w:del w:id="25" w:author="Author" w:date="2020-12-28T18:21:00Z">
        <w:r w:rsidR="00232C7D" w:rsidDel="002629C5">
          <w:delText xml:space="preserve"> with neutral models of stone tool transport and discard. </w:delText>
        </w:r>
      </w:del>
      <w:del w:id="26" w:author="Author" w:date="2020-12-28T18:15:00Z">
        <w:r w:rsidR="00232C7D" w:rsidDel="002629C5">
          <w:delText xml:space="preserve">This suggests that the lithic assemblage at Kanjera South may reflect a structured land-use strategy that may relate to the resource rich nature of the Homa Penninsula. </w:delText>
        </w:r>
      </w:del>
      <w:del w:id="27" w:author="Author" w:date="2020-12-28T18:22:00Z">
        <w:r w:rsidR="00232C7D" w:rsidDel="002629C5">
          <w:delText xml:space="preserve">This pattern of stone tool utilization also has an impact on the technological strategies employed by Oldowan tool makers at Kanjera South. </w:delText>
        </w:r>
      </w:del>
      <w:r w:rsidR="00232C7D">
        <w:t xml:space="preserve">Cores produced on raw materials from distant sources also exhibit more complex core reduction strategies than locally acquired materials. While this pattern is partially due to the differences </w:t>
      </w:r>
      <w:ins w:id="28" w:author="Author" w:date="2020-09-04T15:57:00Z">
        <w:r w:rsidR="007A67E1">
          <w:t xml:space="preserve">in </w:t>
        </w:r>
      </w:ins>
      <w:r w:rsidR="00232C7D">
        <w:t xml:space="preserve">the quality of </w:t>
      </w:r>
      <w:proofErr w:type="spellStart"/>
      <w:r w:rsidR="00232C7D">
        <w:t>knappable</w:t>
      </w:r>
      <w:proofErr w:type="spellEnd"/>
      <w:r w:rsidR="00232C7D">
        <w:t xml:space="preserve"> stone, bifacial centripetal and </w:t>
      </w:r>
      <w:proofErr w:type="spellStart"/>
      <w:r w:rsidR="00232C7D">
        <w:t>multifacial</w:t>
      </w:r>
      <w:proofErr w:type="spellEnd"/>
      <w:r w:rsidR="00232C7D">
        <w:t xml:space="preserve"> core</w:t>
      </w:r>
      <w:ins w:id="29" w:author="Author" w:date="2020-09-04T15:58:00Z">
        <w:r w:rsidR="007A67E1">
          <w:t>-</w:t>
        </w:r>
      </w:ins>
      <w:del w:id="30" w:author="Author" w:date="2020-09-04T15:58:00Z">
        <w:r w:rsidR="00232C7D" w:rsidDel="007A67E1">
          <w:delText xml:space="preserve"> </w:delText>
        </w:r>
      </w:del>
      <w:r w:rsidR="00232C7D">
        <w:t xml:space="preserve">reduction strategies also arise due to the continuous transport and use of exotic raw materials. </w:t>
      </w:r>
      <w:ins w:id="31" w:author="Author" w:date="2020-12-28T18:20:00Z">
        <w:r w:rsidR="002629C5">
          <w:t xml:space="preserve">Moreover, the variation in stone tool reduction is not consistent with neutral models of stone tool transport and discard. </w:t>
        </w:r>
      </w:ins>
      <w:r w:rsidR="00232C7D">
        <w:t>These results demonstrate that ecological factors such as raw material provenance and physical properties have strong impacts on reduction intensity and the technological strategies utilized by hominins</w:t>
      </w:r>
      <w:ins w:id="32" w:author="Author" w:date="2020-12-28T18:22:00Z">
        <w:r w:rsidR="002629C5">
          <w:t>.</w:t>
        </w:r>
      </w:ins>
      <w:ins w:id="33" w:author="Author" w:date="2020-12-28T18:21:00Z">
        <w:r w:rsidR="002629C5">
          <w:t xml:space="preserve"> </w:t>
        </w:r>
      </w:ins>
      <w:del w:id="34" w:author="Author" w:date="2020-12-28T18:21:00Z">
        <w:r w:rsidR="00232C7D" w:rsidDel="002629C5">
          <w:delText xml:space="preserve">. Yet, not all stone tool variation at Kanjera South can be explained by this relationship. These results suggest </w:delText>
        </w:r>
      </w:del>
      <w:del w:id="35" w:author="Author" w:date="2020-12-28T18:22:00Z">
        <w:r w:rsidR="00232C7D" w:rsidDel="002629C5">
          <w:delText xml:space="preserve">that </w:delText>
        </w:r>
      </w:del>
      <w:r w:rsidR="00232C7D">
        <w:t>Oldowan stone tool variation should not be examined from a strictly ecological or technological perspective, but rather within the context of its broader cultural-ecological system.</w:t>
      </w:r>
    </w:p>
    <w:p w14:paraId="714B14E6" w14:textId="0A71BFFC" w:rsidR="005A38E9" w:rsidRDefault="005A38E9">
      <w:pPr>
        <w:pStyle w:val="Heading1"/>
        <w:spacing w:before="180" w:after="180"/>
        <w:rPr>
          <w:ins w:id="36" w:author="Author" w:date="2020-12-28T18:24:00Z"/>
        </w:rPr>
      </w:pPr>
      <w:bookmarkStart w:id="37" w:name="introduction"/>
    </w:p>
    <w:p w14:paraId="48DED214" w14:textId="45F4E6C7" w:rsidR="007577AD" w:rsidRDefault="007577AD" w:rsidP="007577AD">
      <w:pPr>
        <w:pStyle w:val="BodyText"/>
        <w:rPr>
          <w:ins w:id="38" w:author="Author" w:date="2020-12-28T18:24:00Z"/>
        </w:rPr>
      </w:pPr>
    </w:p>
    <w:p w14:paraId="5F462D05" w14:textId="77777777" w:rsidR="007577AD" w:rsidRPr="009334A4" w:rsidRDefault="007577AD">
      <w:pPr>
        <w:pStyle w:val="BodyText"/>
        <w:pPrChange w:id="39" w:author="Author" w:date="2020-12-28T18:24:00Z">
          <w:pPr>
            <w:pStyle w:val="Heading1"/>
          </w:pPr>
        </w:pPrChange>
      </w:pPr>
    </w:p>
    <w:p w14:paraId="686DB89C" w14:textId="1F09FEEE" w:rsidR="001A42AA" w:rsidDel="00740F3B" w:rsidRDefault="007A67E1">
      <w:pPr>
        <w:pStyle w:val="Heading1"/>
        <w:spacing w:before="180" w:after="180"/>
        <w:rPr>
          <w:del w:id="40" w:author="Author" w:date="2020-11-28T15:20:00Z"/>
        </w:rPr>
        <w:pPrChange w:id="41" w:author="Author" w:date="2020-11-28T15:20:00Z">
          <w:pPr>
            <w:pStyle w:val="Heading1"/>
          </w:pPr>
        </w:pPrChange>
      </w:pPr>
      <w:ins w:id="42" w:author="Author" w:date="2020-09-04T15:58:00Z">
        <w:r>
          <w:lastRenderedPageBreak/>
          <w:t xml:space="preserve">1. </w:t>
        </w:r>
      </w:ins>
      <w:ins w:id="43" w:author="Author" w:date="2020-09-04T15:59:00Z">
        <w:r>
          <w:t xml:space="preserve"> </w:t>
        </w:r>
      </w:ins>
      <w:r w:rsidR="00232C7D">
        <w:t>Introductio</w:t>
      </w:r>
      <w:ins w:id="44" w:author="Author" w:date="2020-11-28T17:25:00Z">
        <w:r w:rsidR="00AE6656">
          <w:t>n</w:t>
        </w:r>
      </w:ins>
      <w:del w:id="45" w:author="Author" w:date="2020-11-28T15:20:00Z">
        <w:r w:rsidR="00232C7D" w:rsidDel="00740F3B">
          <w:delText>n</w:delText>
        </w:r>
        <w:bookmarkEnd w:id="37"/>
      </w:del>
    </w:p>
    <w:p w14:paraId="67D6EB90" w14:textId="39CC6261" w:rsidR="00740F3B" w:rsidRDefault="00740F3B">
      <w:pPr>
        <w:pStyle w:val="Heading1"/>
        <w:spacing w:before="180" w:after="180"/>
        <w:rPr>
          <w:ins w:id="46" w:author="Author" w:date="2020-11-28T15:14:00Z"/>
        </w:rPr>
        <w:pPrChange w:id="47" w:author="Author" w:date="2020-11-28T15:20:00Z">
          <w:pPr>
            <w:pStyle w:val="FirstParagraph"/>
            <w:spacing w:line="480" w:lineRule="auto"/>
          </w:pPr>
        </w:pPrChange>
      </w:pPr>
    </w:p>
    <w:p w14:paraId="482890E3" w14:textId="3B09A7FC" w:rsidR="00DD6714" w:rsidRDefault="00232C7D" w:rsidP="00DD6714">
      <w:pPr>
        <w:pStyle w:val="FirstParagraph"/>
        <w:spacing w:line="480" w:lineRule="auto"/>
        <w:rPr>
          <w:ins w:id="48" w:author="Author" w:date="2020-12-13T17:20:00Z"/>
        </w:rPr>
      </w:pPr>
      <w:del w:id="49" w:author="Author" w:date="2020-12-13T16:37:00Z">
        <w:r w:rsidDel="00DD6714">
          <w:delText>The Oldowan is relatively simplistic as it consists primarily of core and flake tools (Leakey 1971).</w:delText>
        </w:r>
      </w:del>
      <w:ins w:id="50" w:author="Author" w:date="2020-12-13T16:37:00Z">
        <w:r w:rsidR="00DD6714">
          <w:t>Upon its initial discovery</w:t>
        </w:r>
      </w:ins>
      <w:ins w:id="51" w:author="Author" w:date="2020-12-17T13:26:00Z">
        <w:r w:rsidR="008D3EE2">
          <w:t>,</w:t>
        </w:r>
      </w:ins>
      <w:ins w:id="52" w:author="Author" w:date="2020-12-13T16:38:00Z">
        <w:r w:rsidR="00DD6714">
          <w:t xml:space="preserve"> the Oldowan</w:t>
        </w:r>
      </w:ins>
      <w:ins w:id="53" w:author="Author" w:date="2020-12-17T13:29:00Z">
        <w:r w:rsidR="008D3EE2">
          <w:t xml:space="preserve"> was</w:t>
        </w:r>
      </w:ins>
      <w:ins w:id="54" w:author="Author" w:date="2020-12-13T16:38:00Z">
        <w:r w:rsidR="00DD6714">
          <w:t xml:space="preserve"> considered an expedient industry that was akin to simply smashing stones. </w:t>
        </w:r>
        <w:commentRangeStart w:id="55"/>
        <w:del w:id="56" w:author="Author" w:date="2020-12-17T18:24:00Z">
          <w:r w:rsidR="00DD6714" w:rsidDel="006B210A">
            <w:delText>Several decades on</w:delText>
          </w:r>
        </w:del>
      </w:ins>
      <w:commentRangeEnd w:id="55"/>
      <w:del w:id="57" w:author="Author" w:date="2020-12-17T18:24:00Z">
        <w:r w:rsidR="008D3EE2" w:rsidDel="006B210A">
          <w:rPr>
            <w:rStyle w:val="CommentReference"/>
            <w:rFonts w:asciiTheme="minorHAnsi" w:hAnsiTheme="minorHAnsi"/>
          </w:rPr>
          <w:commentReference w:id="55"/>
        </w:r>
      </w:del>
      <w:ins w:id="58" w:author="Author" w:date="2020-12-17T18:24:00Z">
        <w:r w:rsidR="006B210A">
          <w:t>Nearly a century later</w:t>
        </w:r>
      </w:ins>
      <w:ins w:id="59" w:author="Author" w:date="2020-12-17T13:26:00Z">
        <w:r w:rsidR="008D3EE2">
          <w:t>,</w:t>
        </w:r>
      </w:ins>
      <w:ins w:id="60" w:author="Author" w:date="2020-12-13T16:38:00Z">
        <w:r w:rsidR="00DD6714">
          <w:t xml:space="preserve"> </w:t>
        </w:r>
      </w:ins>
      <w:ins w:id="61" w:author="Author" w:date="2020-12-13T16:39:00Z">
        <w:r w:rsidR="00DD6714">
          <w:t>the Oldowan is</w:t>
        </w:r>
        <w:del w:id="62" w:author="Author" w:date="2020-12-17T18:24:00Z">
          <w:r w:rsidR="00DD6714" w:rsidDel="006B210A">
            <w:delText xml:space="preserve"> now</w:delText>
          </w:r>
        </w:del>
        <w:r w:rsidR="00DD6714">
          <w:t xml:space="preserve"> considered </w:t>
        </w:r>
      </w:ins>
      <w:ins w:id="63" w:author="Author" w:date="2020-12-17T13:31:00Z">
        <w:r w:rsidR="008D3EE2">
          <w:t>to</w:t>
        </w:r>
      </w:ins>
      <w:ins w:id="64" w:author="Author" w:date="2020-12-17T18:26:00Z">
        <w:r w:rsidR="006B210A">
          <w:t xml:space="preserve"> </w:t>
        </w:r>
      </w:ins>
      <w:ins w:id="65" w:author="Author" w:date="2020-12-13T16:39:00Z">
        <w:r w:rsidR="00DD6714">
          <w:t xml:space="preserve">reflect </w:t>
        </w:r>
      </w:ins>
      <w:ins w:id="66" w:author="Author" w:date="2020-12-17T18:27:00Z">
        <w:r w:rsidR="006B210A">
          <w:t xml:space="preserve">a </w:t>
        </w:r>
      </w:ins>
      <w:ins w:id="67" w:author="Author" w:date="2020-12-13T16:39:00Z">
        <w:r w:rsidR="00DD6714">
          <w:t>complex behavioral pattern that encompasses not only the technical capacity to efficiently produce flakes</w:t>
        </w:r>
      </w:ins>
      <w:ins w:id="68" w:author="Author" w:date="2020-12-17T18:24:00Z">
        <w:r w:rsidR="006B210A">
          <w:t>,</w:t>
        </w:r>
      </w:ins>
      <w:ins w:id="69" w:author="Author" w:date="2020-12-13T16:39:00Z">
        <w:r w:rsidR="00DD6714">
          <w:t xml:space="preserve"> but </w:t>
        </w:r>
      </w:ins>
      <w:ins w:id="70" w:author="Author" w:date="2020-12-13T16:40:00Z">
        <w:r w:rsidR="00DD6714">
          <w:t xml:space="preserve">also </w:t>
        </w:r>
      </w:ins>
      <w:ins w:id="71" w:author="Author" w:date="2020-12-13T16:41:00Z">
        <w:del w:id="72" w:author="Author" w:date="2020-12-17T18:26:00Z">
          <w:r w:rsidR="00DD6714" w:rsidDel="006B210A">
            <w:delText xml:space="preserve">a </w:delText>
          </w:r>
        </w:del>
        <w:r w:rsidR="00DD6714">
          <w:t>dynamic pattern</w:t>
        </w:r>
      </w:ins>
      <w:ins w:id="73" w:author="Author" w:date="2020-12-17T18:26:00Z">
        <w:r w:rsidR="006B210A">
          <w:t>s</w:t>
        </w:r>
      </w:ins>
      <w:ins w:id="74" w:author="Author" w:date="2020-12-13T16:41:00Z">
        <w:r w:rsidR="00DD6714">
          <w:t xml:space="preserve"> of transport.</w:t>
        </w:r>
      </w:ins>
      <w:ins w:id="75" w:author="Author" w:date="2020-12-13T16:39:00Z">
        <w:r w:rsidR="00DD6714">
          <w:t xml:space="preserve"> </w:t>
        </w:r>
      </w:ins>
      <w:ins w:id="76" w:author="Author" w:date="2020-12-13T16:41:00Z">
        <w:r w:rsidR="00DD6714">
          <w:t xml:space="preserve"> </w:t>
        </w:r>
      </w:ins>
      <w:del w:id="77" w:author="Author" w:date="2020-12-13T16:38:00Z">
        <w:r w:rsidDel="00DD6714">
          <w:delText xml:space="preserve"> </w:delText>
        </w:r>
      </w:del>
      <w:del w:id="78" w:author="Author" w:date="2020-12-13T16:41:00Z">
        <w:r w:rsidDel="00DD6714">
          <w:delText xml:space="preserve">In contrast to earlier typological approaches, experimental models by (Toth 1985) suggest that the Oldowan is a simple core and flake industry whose primary goal is the removal of flakes with sharp cutting edges. In spite of its superficial simplicity, Oldowan stone tool variation is a vast resource of information regarding Early Pleistocene hominin behavior. </w:delText>
        </w:r>
      </w:del>
      <w:r>
        <w:t xml:space="preserve">Technological analyses show that Oldowan hominins had at least a basic understanding of the general principles of flaking and selection of suitable tool stones for artifact manufacture </w:t>
      </w:r>
      <w:r w:rsidR="00DD6714">
        <w:fldChar w:fldCharType="begin"/>
      </w:r>
      <w:r w:rsidR="00DD6714">
        <w:instrText xml:space="preserve"> ADDIN ZOTERO_ITEM CSL_CITATION {"citationID":"DPuJhRYH","properties":{"formattedCitation":"(Semaw, 2000; de la Torre, 2004; Delagnes and Roche, 2005; Stout et al., 2005; Schick et al., 2006; Braun et al., 2009b, 2019)","plainCitation":"(Semaw, 2000; de la Torre, 2004; Delagnes and Roche, 2005; Stout et al., 2005; Schick et al., 2006; Braun et al., 2009b, 2019)","noteIndex":0},"citationItems":[{"id":881,"uris":["http://zotero.org/users/2042166/items/KWRFIJ3H"],"uri":["http://zotero.org/users/2042166/items/KWRFIJ3H"],"itemData":{"id":881,"type":"article-journal","abstract":"The systematic archaeological and geological survey and excavations at Gona between 1992–1994 led to the discovery of well-flaked stone artefacts which are currently the oldest known from anywhere in the world. More than 3000 surface and excavated artefacts were recovered at 15 localities documented east and west of the Kada Gona river. Based on radioisotopic dating (40Ar/39Ar) and magnetostratigraphy, the artefacts are dated between 2·6–2·5 million years ago (Ma). EG10 and EG12 from East Gona are the most informative with the highest density, providing the best opportunity for characterizing the oldest assemblages and for understanding the stone working capability of the earliest tool makers. Slightly younger artefact occurrences dated to 2·4–2·3Ma are known from Hadar and Omo in Ethiopia, and from Lokalalei in Kenya. Cut-marked bones dated to 2·5Ma from Bouri in Ethiopia are now providing important clues on the function of these artefacts. In addition, Australopithecus garhi known from contemporary deposits at Bouri may be the best candidate responsible for the oldest artefacts. Surprisingly, the makers of the Gona artefacts had a sophisticated understanding of stone fracture mechanics and control similar to what is observed for Oldowan assemblages dated between 2·0–1·5Ma. This observation was corroborated by the recent archaeological discoveries made at Lokalalei. Because of the similarities seen in the techniques of artefact manufacture during the Late Pliocene–Early Pleistocene, it is argued here that the stone assemblages dated between 2·6–1·5Ma group into the Oldowan Industry. The similarity and simplicity of the artefacts from this time interval suggests a technological stasis in the Oldowan.","container-title":"Journal of Archaeological Science","DOI":"10.1006/jasc.1999.0592","ISSN":"0305-4403","issue":"12","journalAbbreviation":"Journal of Archaeological Science","page":"1197-1214","source":"ScienceDirect","title":"The World's Oldest Stone Artefacts from Gona, Ethiopia: Their Implications for Understanding Stone Technology and Patterns of Human Evolution Between 2·6–1·5 Million Years Ago","title-short":"The World's Oldest Stone Artefacts from Gona, Ethiopia","volume":"27","author":[{"family":"Semaw","given":"Sileshi"}],"issued":{"date-parts":[["2000",12,1]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299,"uris":["http://zotero.org/users/2042166/items/SAMVH3C5"],"uri":["http://zotero.org/users/2042166/items/SAMVH3C5"],"itemData":{"id":299,"type":"article-journal","abstract":"Published evidence of Oldowan stone exploitation generally supports the conclusion that patterns of raw material use were determined by local availability. This is contradicted by the results of systematic studies of raw material availability and use among the earliest known archaeological sites from Gona, Afar, Ethiopia. Artifact assemblages from six Pliocene archaeological sites were compared with six random cobble samples taken from associated conglomerates that record pene-contemporaneous raw material availability. Artifacts and cobbles were evaluated according to four variables intended to capture major elements of material quality: rock type, phenocryst percentage, average phenocryst size, and groundmass texture. Analyses of these variables provide evidence of hominid selectivity for raw material quality. These results demonstrate that raw material selectivity was a potential component of Oldowan technological organization from its earliest appearance and document a level of technological sophistication that is not always attributed to Pliocene hominids.","container-title":"Journal of Human Evolution","DOI":"10.1016/j.jhevol.2004.10.006","ISSN":"0047-2484","issue":"4","journalAbbreviation":"Journal of Human Evolution","page":"365-380","source":"ScienceDirect","title":"Raw material selectivity of the earliest stone toolmakers at Gona, Afar, Ethiopia","volume":"48","author":[{"family":"Stout","given":"Dietrich"},{"family":"Quade","given":"Jay"},{"family":"Semaw","given":"Sileshi"},{"family":"Rogers","given":"Michael J."},{"family":"Levin","given":"Naomi E."}],"issued":{"date-parts":[["2005",4,1]]}}},{"id":78,"uris":["http://zotero.org/users/2042166/items/IXJYGZEY"],"uri":["http://zotero.org/users/2042166/items/IXJYGZEY"],"itemData":{"id":78,"type":"chapter","call-number":"GN772.42.A1 O53 2006","collection-number":"no. 1","collection-title":"Stone Age Institute publication series","container-title":"The Oldowan: case studies into the earliest Stone Age","event-place":"Gosport, IN","ISBN":"978-0-9792276-0-8","language":"en","page":"1-42","publisher":"Stone Age Institute","publisher-place":"Gosport, IN","source":"Library of Congress ISBN","title":"An Overview of the Oldowan Industrial Complex: The sites and the nature of their evidence","editor":[{"family":"Schick","given":"Kathy Diane"},{"family":"Toth","given":"Nicholas Patrick"},{"family":"Stone Age Institute","given":""}],"issued":{"date-parts":[["2006"]]}}},{"id":870,"uris":["http://zotero.org/users/2042166/items/DKF2KIW5"],"uri":["http://zotero.org/users/2042166/items/DKF2KIW5"],"itemData":{"id":870,"type":"article-journal","abstract":"The role of raw material quality in Oldowan technology has not been fully explored. There are numerous studies suggesting Oldowan hominins preferred certain types of stone for artifact manufacture. Previous studies of the artifact assemblage from the early Pliocene Oldowan locality of Kanjera South (South Rachuonyo District, Kenya) show that raw material selection and transport was an important aspect of Late Pliocene hominin adaptations. Yet the exact properties of stones that hominins were selecting remain enigmatic. Two potentially important features of artifact raw material are durability and fracture predictability. We investigate fracture predictability through mechanical tests of stone and investigations of the affect of stone properties on fracture patterns in archaeological collections. We investigate stone durability with actualistic studies of edge attrition combined with further mechanical tests of various lithologies. Oldowan hominins at Kanjera appear to have selected raw materials based on their durability. The ability for a stone to fracture consistently does not appear to be as important in hominin toolstone preference as previously assumed. Hominins that produced the assemblages at Kanjera South appear to have incorporated an extensive understanding of various attributes of raw material in the transport and production of stone artifacts. When combined with previous research on the transport patterns at Kanjera, the results of this study provide evidence for a more complex raw material acquisition strategy than has previously been suggested for Late Pliocene Oldowan hominins.","container-title":"Journal of Archaeological Science","DOI":"10.1016/j.jas.2009.03.025","ISSN":"0305-4403","issue":"7","journalAbbreviation":"Journal of Archaeological Science","page":"1605-1614","source":"ScienceDirect","title":"Raw material quality and Oldowan hominin toolstone preferences: evidence from Kanjera South, Kenya","title-short":"Raw material quality and Oldowan hominin toolstone preferences","volume":"36","author":[{"family":"Braun","given":"David R."},{"family":"Plummer","given":"Thomas W."},{"family":"Ferraro","given":"Joseph V."},{"family":"Ditchfield","given":"Peter"},{"family":"Bishop","given":"Laura C."}],"issued":{"date-parts":[["2009",7,1]]}}},{"id":805,"uris":["http://zotero.org/users/2042166/items/CDL4NARP"],"uri":["http://zotero.org/users/2042166/items/CDL4NARP"],"itemData":{"id":805,"type":"article-journal","abstract":"The manufacture of flaked stone artifacts represents a major milestone in the technology of the human lineage. Although the earliest production of primitive stone tools, predating the genus Homo and emphasizing percussive activities, has been reported at 3.3 million years ago (Ma) from Lomekwi, Kenya, the systematic production of sharp-edged stone tools is unknown before the 2.58–2.55 Ma Oldowan assemblages from Gona, Ethiopia. The organized production of Oldowan stone artifacts is part of a suite of characteristics that is often associated with the adaptive grade shift linked to the genus Homo. Recent discoveries from Ledi-Geraru (LG), Ethiopia, place the first occurrence of Homo </w:instrText>
      </w:r>
      <w:r w:rsidR="00DD6714">
        <w:rPr>
          <w:rFonts w:ascii="Cambria Math" w:hAnsi="Cambria Math" w:cs="Cambria Math"/>
        </w:rPr>
        <w:instrText>∼</w:instrText>
      </w:r>
      <w:r w:rsidR="00DD6714">
        <w:instrText xml:space="preserve">250 thousand years earlier than the Oldowan at Gona. Here, we describe a substantial assemblage of systematically flaked stone tools excavated in situ from a stratigraphically constrained context [Bokol Dora 1, (BD 1) hereafter] at LG bracketed between 2.61 and 2.58 Ma. Although perhaps more primitive in some respects, quantitative analysis suggests the BD 1 assemblage fits more closely with the variability previously described for the Oldowan than with the earlier Lomekwian or with stone tools produced by modern nonhuman primates. These differences suggest that hominin technology is distinctly different from generalized tool use that may be a shared feature of much of the primate lineage. The BD 1 assemblage, near the origin of our genus, provides a link between behavioral adaptations—in the form of flaked stone artifacts—and the biological evolution of our ancestors.","container-title":"Proceedings of the National Academy of Sciences","DOI":"10.1073/pnas.1820177116","ISSN":"0027-8424, 1091-6490","issue":"24","journalAbbreviation":"PNAS","language":"en","note":"PMID: 31160451","page":"11712-11717","source":"www.pnas.org","title":"Earliest known Oldowan artifacts at &amp;gt;2.58 Ma from Ledi-Geraru, Ethiopia, highlight early technological diversity","volume":"116","author":[{"family":"Braun","given":"David R."},{"family":"Aldeias","given":"Vera"},{"family":"Archer","given":"Will"},{"family":"Arrowsmith","given":"J. Ramon"},{"family":"Baraki","given":"Niguss"},{"family":"Campisano","given":"Christopher J."},{"family":"Deino","given":"Alan L."},{"family":"DiMaggio","given":"Erin N."},{"family":"Dupont-Nivet","given":"Guillaume"},{"family":"Engda","given":"Blade"},{"family":"Feary","given":"David A."},{"family":"Garello","given":"Dominique I."},{"family":"Kerfelew","given":"Zenash"},{"family":"McPherron","given":"Shannon P."},{"family":"Patterson","given":"David B."},{"family":"Reeves","given":"Jonathan S."},{"family":"Thompson","given":"Jessica C."},{"family":"Reed","given":"Kaye E."}],"issued":{"date-parts":[["2019",6,11]]}}}],"schema":"https://github.com/citation-style-language/schema/raw/master/csl-citation.json"} </w:instrText>
      </w:r>
      <w:r w:rsidR="00DD6714">
        <w:fldChar w:fldCharType="separate"/>
      </w:r>
      <w:r w:rsidR="00DD6714">
        <w:rPr>
          <w:noProof/>
        </w:rPr>
        <w:t>(Semaw</w:t>
      </w:r>
      <w:ins w:id="79" w:author="Author" w:date="2020-12-28T18:34:00Z">
        <w:r w:rsidR="0051007B">
          <w:rPr>
            <w:noProof/>
          </w:rPr>
          <w:t xml:space="preserve"> et al.</w:t>
        </w:r>
      </w:ins>
      <w:r w:rsidR="00DD6714">
        <w:rPr>
          <w:noProof/>
        </w:rPr>
        <w:t>, 2000; de la Torre, 2004; Delagnes and Roche, 2005; Stout et al., 2005; Schick et al., 2006; Braun et al., 2009b, 2019)</w:t>
      </w:r>
      <w:r w:rsidR="00DD6714">
        <w:fldChar w:fldCharType="end"/>
      </w:r>
      <w:ins w:id="80" w:author="Author" w:date="2020-12-17T13:33:00Z">
        <w:r w:rsidR="008D3EE2">
          <w:t xml:space="preserve">. </w:t>
        </w:r>
      </w:ins>
      <w:ins w:id="81" w:author="Author" w:date="2020-12-13T16:43:00Z">
        <w:del w:id="82" w:author="Author" w:date="2020-12-17T13:33:00Z">
          <w:r w:rsidR="00DD6714" w:rsidDel="008D3EE2">
            <w:delText xml:space="preserve">. </w:delText>
          </w:r>
        </w:del>
      </w:ins>
      <w:ins w:id="83" w:author="Author" w:date="2020-12-13T17:09:00Z">
        <w:del w:id="84" w:author="Author" w:date="2020-12-17T13:33:00Z">
          <w:r w:rsidR="00DD6714" w:rsidDel="008D3EE2">
            <w:delText xml:space="preserve"> </w:delText>
          </w:r>
        </w:del>
      </w:ins>
      <w:ins w:id="85" w:author="Author" w:date="2020-12-13T17:19:00Z">
        <w:del w:id="86" w:author="Author" w:date="2020-12-17T13:33:00Z">
          <w:r w:rsidR="00DD6714" w:rsidDel="008D3EE2">
            <w:delText xml:space="preserve">What is more is that </w:delText>
          </w:r>
        </w:del>
      </w:ins>
      <w:ins w:id="87" w:author="Author" w:date="2020-12-17T13:33:00Z">
        <w:r w:rsidR="008D3EE2">
          <w:t>T</w:t>
        </w:r>
      </w:ins>
      <w:ins w:id="88" w:author="Author" w:date="2020-12-13T17:19:00Z">
        <w:del w:id="89" w:author="Author" w:date="2020-12-17T13:33:00Z">
          <w:r w:rsidR="00DD6714" w:rsidDel="008D3EE2">
            <w:delText>t</w:delText>
          </w:r>
        </w:del>
        <w:r w:rsidR="00DD6714">
          <w:t>his pattern of tool production was integrated into a broader land</w:t>
        </w:r>
      </w:ins>
      <w:ins w:id="90" w:author="Author" w:date="2020-12-17T18:28:00Z">
        <w:r w:rsidR="006B210A">
          <w:t>-</w:t>
        </w:r>
      </w:ins>
      <w:ins w:id="91" w:author="Author" w:date="2020-12-13T17:19:00Z">
        <w:del w:id="92" w:author="Author" w:date="2020-12-17T18:28:00Z">
          <w:r w:rsidR="00DD6714" w:rsidDel="006B210A">
            <w:delText xml:space="preserve"> </w:delText>
          </w:r>
        </w:del>
        <w:r w:rsidR="00DD6714">
          <w:t xml:space="preserve">use strategy in which raw material is acquired, transported, utilized, maintained and eventually discarded </w:t>
        </w:r>
        <w:r w:rsidR="00DD6714">
          <w:fldChar w:fldCharType="begin"/>
        </w:r>
        <w:r w:rsidR="00DD6714">
          <w:instrText xml:space="preserve"> ADDIN ZOTERO_ITEM CSL_CITATION {"citationID":"JQx4Hd9J","properties":{"formattedCitation":"(Hay,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2008a)","noteIndex":0},"citationItems":[{"id":496,"uris":["http://zotero.org/users/2042166/items/QMXN8BWU"],"uri":["http://zotero.org/users/2042166/items/QMXN8BWU"],"itemData":{"id":496,"type":"book","event-place":"Los Angeles","ISBN":"978-5-88505-334-1","language":"en","note":"Google-Books-ID: zJMTAwAAQBAJ","number-of-pages":"231","publisher":"University of California Press","publisher-place":"Los Angeles","source":"Google Books","title":"Geology of the Olduvai Gorge","author":[{"family":"Hay","given":"Richard LeRoy"}],"issued":{"date-parts":[["1976"]]}}},{"id":258,"uris":["http://zotero.org/users/2042166/items/KWZZMPLK"],"uri":["http://zotero.org/users/2042166/items/KWZZMPLK"],"itemData":{"id":258,"type":"paper-conference","abstract":"Isaac,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W.K."}],"issued":{"date-parts":[["1976"]]}}},{"id":565,"uris":["http://zotero.org/users/2042166/items/GCNK4ZV8"],"uri":["http://zotero.org/users/2042166/items/GCNK4ZV8"],"itemData":{"id":565,"type":"chapter","container-title":"Pattern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Ll."}],"issued":{"date-parts":[["1981"]]}}},{"id":564,"uris":["http://zotero.org/users/2042166/items/CP7XP56I"],"uri":["http://zotero.org/users/2042166/items/CP7XP56I"],"itemData":{"id":564,"type":"chapter","container-title":"Advances in World Archaeology","page":"1–86","title":"The archaeology of human origins: Studies of the Lower Pleistocene in East Africa, 1971-1981","author":[{"family":"Isaac","given":"Glynn"}],"issued":{"date-parts":[["1984"]]}}},{"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160,"uris":["http://zotero.org/users/2042166/items/GAZUQEID"],"uri":["http://zotero.org/users/2042166/items/GAZUQEID"],"itemData":{"id":160,"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507,"uris":["http://zotero.org/users/2042166/items/6AYGLFT4"],"uri":["http://zotero.org/users/2042166/items/6AYGLFT4"],"itemData":{"id":507,"type":"article-journal","container-title":"Journal of Human Evolution","page":"7-24","title":"Variables versus models of early Pleistocene hominid land use","volume":"27","author":[{"family":"Potts","given":"Richard"}],"issued":{"date-parts":[["1994"]]}}},{"id":673,"uris":["http://zotero.org/users/2042166/items/HFLJVJBX"],"uri":["http://zotero.org/users/2042166/items/HFLJVJBX"],"itemData":{"id":673,"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143,"uris":["http://zotero.org/users/2042166/items/VVXTLQ3M"],"uri":["http://zotero.org/users/2042166/items/VVXTLQ3M"],"itemData":{"id":143,"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instrText>
        </w:r>
        <w:r w:rsidR="00DD6714">
          <w:fldChar w:fldCharType="separate"/>
        </w:r>
        <w:r w:rsidR="00DD6714">
          <w:rPr>
            <w:noProof/>
          </w:rPr>
          <w:t>(Hay, 1976; Isaac and Harris, 1976; Isaac, 1981, 1984; Toth, 1985, 1987; Schick, 1987; Potts, 1991, 1994; Blumenschine and Peters, 1998; Potts et al., 1999; Blumenschine et al., 2008; Braun et al., 2008a)</w:t>
        </w:r>
        <w:r w:rsidR="00DD6714">
          <w:fldChar w:fldCharType="end"/>
        </w:r>
        <w:r w:rsidR="00DD6714">
          <w:t xml:space="preserve">. </w:t>
        </w:r>
      </w:ins>
      <w:ins w:id="93" w:author="Author" w:date="2020-12-13T17:10:00Z">
        <w:r w:rsidR="00DD6714">
          <w:t xml:space="preserve">Though </w:t>
        </w:r>
      </w:ins>
      <w:ins w:id="94" w:author="Author" w:date="2020-12-13T17:11:00Z">
        <w:r w:rsidR="00DD6714">
          <w:t>the</w:t>
        </w:r>
      </w:ins>
      <w:ins w:id="95" w:author="Author" w:date="2020-12-13T17:18:00Z">
        <w:r w:rsidR="00DD6714">
          <w:t xml:space="preserve">se actions </w:t>
        </w:r>
      </w:ins>
      <w:ins w:id="96" w:author="Author" w:date="2020-12-13T17:19:00Z">
        <w:r w:rsidR="00DD6714">
          <w:t>remained</w:t>
        </w:r>
      </w:ins>
      <w:ins w:id="97" w:author="Author" w:date="2020-12-13T17:18:00Z">
        <w:r w:rsidR="00DD6714">
          <w:t xml:space="preserve"> </w:t>
        </w:r>
      </w:ins>
      <w:ins w:id="98" w:author="Author" w:date="2020-12-13T17:11:00Z">
        <w:r w:rsidR="00DD6714">
          <w:t>simple</w:t>
        </w:r>
      </w:ins>
      <w:ins w:id="99" w:author="Author" w:date="2020-12-13T17:12:00Z">
        <w:r w:rsidR="00DD6714">
          <w:t>, the various ways in which</w:t>
        </w:r>
      </w:ins>
      <w:ins w:id="100" w:author="Author" w:date="2020-12-13T17:19:00Z">
        <w:r w:rsidR="00DD6714">
          <w:t xml:space="preserve"> they are combined </w:t>
        </w:r>
      </w:ins>
      <w:ins w:id="101" w:author="Author" w:date="2020-12-13T17:20:00Z">
        <w:r w:rsidR="00DD6714">
          <w:t xml:space="preserve">create a variety of production strategies that can be evaluated on a site-by-site basis </w:t>
        </w:r>
      </w:ins>
      <w:r w:rsidR="00DD6714">
        <w:fldChar w:fldCharType="begin"/>
      </w:r>
      <w:r w:rsidR="00DD6714">
        <w:instrText xml:space="preserve"> ADDIN ZOTERO_ITEM CSL_CITATION {"citationID":"pphFCsE1","properties":{"formattedCitation":"(Delagnes and Roche, 2005)","plainCitation":"(Delagnes and Roche, 2005)","noteIndex":0},"citationItems":[{"id":858,"uris":["http://zotero.org/users/2042166/items/WQYQS3XM"],"uri":["http://zotero.org/users/2042166/items/WQYQS3XM"],"itemData":{"id":858,"type":"article-journal","abstract":"Relatively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skills","volume":"48","author":[{"family":"Delagnes","given":"A"},{"family":"Roche","given":"H"}],"issued":{"date-parts":[["2005",5]]}}}],"schema":"https://github.com/citation-style-language/schema/raw/master/csl-citation.json"} </w:instrText>
      </w:r>
      <w:r w:rsidR="00DD6714">
        <w:fldChar w:fldCharType="separate"/>
      </w:r>
      <w:r w:rsidR="00DD6714">
        <w:rPr>
          <w:noProof/>
        </w:rPr>
        <w:t>(Delagnes and Roche, 2005)</w:t>
      </w:r>
      <w:r w:rsidR="00DD6714">
        <w:fldChar w:fldCharType="end"/>
      </w:r>
      <w:ins w:id="102" w:author="Author" w:date="2020-12-13T17:20:00Z">
        <w:r w:rsidR="00DD6714">
          <w:t>.</w:t>
        </w:r>
      </w:ins>
    </w:p>
    <w:p w14:paraId="51B7571C" w14:textId="30E670CA" w:rsidR="00DD6714" w:rsidRPr="00DD6714" w:rsidRDefault="00DD6714">
      <w:pPr>
        <w:pStyle w:val="FirstParagraph"/>
        <w:spacing w:line="480" w:lineRule="auto"/>
        <w:ind w:firstLine="0"/>
        <w:rPr>
          <w:ins w:id="103" w:author="Author" w:date="2020-12-13T16:41:00Z"/>
        </w:rPr>
        <w:pPrChange w:id="104" w:author="Author" w:date="2020-12-13T17:46:00Z">
          <w:pPr>
            <w:pStyle w:val="FirstParagraph"/>
            <w:spacing w:line="480" w:lineRule="auto"/>
          </w:pPr>
        </w:pPrChange>
      </w:pPr>
      <w:ins w:id="105" w:author="Author" w:date="2020-12-13T17:20:00Z">
        <w:r>
          <w:tab/>
        </w:r>
      </w:ins>
      <w:ins w:id="106" w:author="Author" w:date="2020-12-13T17:22:00Z">
        <w:r>
          <w:t xml:space="preserve">Research </w:t>
        </w:r>
        <w:del w:id="107" w:author="Author" w:date="2020-12-17T13:34:00Z">
          <w:r w:rsidDel="008D3EE2">
            <w:delText xml:space="preserve">in the Oldowan </w:delText>
          </w:r>
        </w:del>
        <w:r>
          <w:t xml:space="preserve">over the last two decades has revealed a multitude of </w:t>
        </w:r>
        <w:del w:id="108" w:author="Author" w:date="2020-12-17T13:34:00Z">
          <w:r w:rsidDel="008D3EE2">
            <w:delText>techological</w:delText>
          </w:r>
        </w:del>
      </w:ins>
      <w:ins w:id="109" w:author="Author" w:date="2020-12-17T13:34:00Z">
        <w:r w:rsidR="008D3EE2">
          <w:t>technological</w:t>
        </w:r>
      </w:ins>
      <w:ins w:id="110" w:author="Author" w:date="2020-12-13T17:22:00Z">
        <w:r>
          <w:t xml:space="preserve"> diversity in the Oldowan across time and space. </w:t>
        </w:r>
      </w:ins>
      <w:ins w:id="111" w:author="Author" w:date="2020-12-13T17:21:00Z">
        <w:r>
          <w:t>A</w:t>
        </w:r>
      </w:ins>
      <w:ins w:id="112" w:author="Author" w:date="2020-12-13T17:22:00Z">
        <w:del w:id="113" w:author="Author" w:date="2020-12-17T13:35:00Z">
          <w:r w:rsidDel="008D3EE2">
            <w:delText>s</w:delText>
          </w:r>
        </w:del>
      </w:ins>
      <w:ins w:id="114" w:author="Author" w:date="2020-12-13T17:21:00Z">
        <w:r>
          <w:t xml:space="preserve"> primary objective of current </w:t>
        </w:r>
      </w:ins>
      <w:ins w:id="115" w:author="Author" w:date="2020-12-17T13:40:00Z">
        <w:r w:rsidR="00A05CE8">
          <w:t>O</w:t>
        </w:r>
      </w:ins>
      <w:ins w:id="116" w:author="Author" w:date="2020-12-13T17:21:00Z">
        <w:del w:id="117" w:author="Author" w:date="2020-12-17T13:40:00Z">
          <w:r w:rsidDel="00A05CE8">
            <w:delText>o</w:delText>
          </w:r>
        </w:del>
        <w:r>
          <w:t>ldowan research is</w:t>
        </w:r>
      </w:ins>
      <w:ins w:id="118" w:author="Author" w:date="2020-12-13T17:20:00Z">
        <w:r>
          <w:t xml:space="preserve"> </w:t>
        </w:r>
      </w:ins>
      <w:ins w:id="119" w:author="Author" w:date="2020-12-13T17:12:00Z">
        <w:del w:id="120" w:author="Author" w:date="2020-12-17T13:35:00Z">
          <w:r w:rsidDel="008D3EE2">
            <w:delText xml:space="preserve"> </w:delText>
          </w:r>
        </w:del>
      </w:ins>
      <w:ins w:id="121" w:author="Author" w:date="2020-12-13T17:23:00Z">
        <w:r>
          <w:t>identifying the behavioral processes in which such a diversity of production strategies arise</w:t>
        </w:r>
        <w:del w:id="122" w:author="Author" w:date="2020-12-17T17:16:00Z">
          <w:r w:rsidDel="00F20A0F">
            <w:delText>s</w:delText>
          </w:r>
        </w:del>
        <w:r>
          <w:t xml:space="preserve"> </w:t>
        </w:r>
      </w:ins>
      <w:r>
        <w:fldChar w:fldCharType="begin"/>
      </w:r>
      <w:r>
        <w:instrText xml:space="preserve"> ADDIN ZOTERO_ITEM CSL_CITATION {"citationID":"CcviVTpC","properties":{"formattedCitation":"(Plummer, 2004; Roche et al., 2009; Gallotti, 2018)","plainCitation":"(Plummer, 2004; Roche et al., 2009; Gallotti, 2018)","noteIndex":0},"citationItems":[{"id":151,"uris":["http://zotero.org/users/2042166/items/JNWBX9QG"],"uri":["http://zotero.org/users/2042166/items/JNWBX9QG"],"itemData":{"id":151,"type":"article-journal","abstract":"The appearance of Oldowan sites ca. 2.6 million years ago (Ma) may reflect one of the most important adaptive shifts in human evolution. Stone artifact manufacture, large mammal butchery, and novel transport and discard behaviors led to the accumulation of the first recognized archaeological debris. The appearance of the Oldowan sites coincides with generally cooler, drier, and more variable climatic conditions across Africa, probably resulting in a net decrease in woodland foods and an increase in large mammal biomass compared to the early and middle Pliocene. Shifts in plant food resource availability may have provided the stimulus for incorporating new foods into the diet, including meat from scavenged carcasses butchered with stone tools. Oldowan artifact form varies with clast size, shape, raw material physical properties, and flaking intensity. Oldowan hominins preferred hard raw materials with good fracture characteristics. Habitual stone transport is evident from technological analysis, and raw material sourcing to date suggests that stone was rarely moved more than 2-3 km from source. Oldowan debris accumulation was spatially redundant, reflecting recurrent visitation of attractive points on the landscape. Thin archaeological horizons from Bed I Olduvai Gorge, Tanzania, were probably formed and buried in less than 10 years and document hominin processing of multiple carcasses per year. Transport beyond simple refuging behavior is suggested by faunal density at some site levels. By 2.0 Ma, hominin rank within the predatory guild may have been moderately high, as they probably accessed meaty carcasses through hunting and confrontational scavenging, and hominin-carnivore competition appears minimal at some sites. It is likely that both Homo habilis sensu stricto and early African H. erectus made Oldowan tools. H. habilis sensu stricto was more encephalized than Australopithecus and may foreshadow H. erectus in lower limb elongation and some thermoregulatory adaptations to hot, dry climatic conditions. H. erectus was large and wide-ranging, had a high total energy expenditure, and required a high-quality diet. Reconstruction of H. erectus reproductive energetics and socioeconomic organization suggests that reproductively active females received assistance from other group members. This inference, combined with archaeological evidence for acquisition of meaty carcasses, suggests that meat would have been a shared food. This is indirectly confirmed by nutritional analysis suggesting that the combination of meat and nutritionally dense plant foods was the likely diet fueling body size increase and encephelization in Homo. Most discussion of Oldowan hominin behavior and ecology, including that presented here, is based on materials from a few sites. There is a critical need to analyze additional large, primary-context lithic and faunal assemblages to better assess temporal, geographic, and environmental variability in Oldowan behavior.","container-title":"Yearbook of Physical Anthropology","DOI":"10.1002/ajpa.20157","ISSN":"0096848X","note":"PMID: 15605391","page":"118–164","title":"Flaked stones and old bones: Biological and cultural evolution at the dawn of technology","volume":"47","author":[{"family":"Plummer","given":"Thomas W."}],"issued":{"date-parts":[["2004"]]}}},{"id":75,"uris":["http://zotero.org/users/2042166/items/8LVWVJN8"],"uri":["http://zotero.org/users/2042166/items/8LVWVJN8"],"itemData":{"id":75,"type":"chapter","container-title":"The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J."}],"accessed":{"date-parts":[["2019",12,2]]},"issued":{"date-parts":[["2009"]]}}},{"id":848,"uris":["http://zotero.org/users/2042166/items/ZV5YQ86I"],"uri":["http://zotero.org/users/2042166/items/ZV5YQ86I"],"itemData":{"id":848,"type":"chapter","abstract":"In 2009, Hovers and Braun published in Springer’s Vertebrate Paleobiology and Paleoanthropology Series the volume “Interdisciplinary Approaches to the Oldowan,” stemming from the symposium of the 2006 SAA meeting in Puerto Rico. Many contributors focused on the description of the Oldowan as a lithic production system, showing the high technical variability of the techno-complexes. As pointed out by Braun and Hovers (2009: 4), even if most or all scholars agree that the study of Oldowan behaviors is fundamental to understand early hominin evolution, “not all would agree on a deﬁnition of the Oldowan.” Forty years after it was ﬁrst deﬁned (Leakey 1971, 1975), many sites scattered over approximately one million years are labelled as “Oldowan” in large-scale syntheses. While the available data are highly fragmented both in time and space, and the study of lithic assemblages follows different theoretical and methodological approaches, major overviews simply take for granted that a correlation among the East African assemblages is inescapable. However, the term Oldowan is still a vague concept, lacking a comprehensive deﬁnition of what an Oldowan technology is. Additionally, who were the authors of the Oldowan stone tools remains an open question.","container-title":"The Emergence of the Acheulean in East Africa and Beyond","event-place":"Cham","ISBN":"978-3-319-75983-8","language":"en","note":"DOI: 10.1007/978-3-319-75985-2_2","page":"13-32","publisher":"Springer International Publishing","publisher-place":"Cham","source":"DOI.org (Crossref)","title":"Before the Acheulean in East Africa: An Overview of the Oldowan Lithic Assemblages","title-short":"Before the Acheulean in East Africa","URL":"http://link.springer.com/10.1007/978-3-319-75985-2_2","editor":[{"family":"Gallotti","given":"Rosalia"},{"family":"Mussi","given":"Margherita"}],"author":[{"family":"Gallotti","given":"Rosalia"}],"accessed":{"date-parts":[["2019",8,28]]},"issued":{"date-parts":[["2018"]]}}}],"schema":"https://github.com/citation-style-language/schema/raw/master/csl-citation.json"} </w:instrText>
      </w:r>
      <w:r>
        <w:fldChar w:fldCharType="separate"/>
      </w:r>
      <w:r>
        <w:rPr>
          <w:noProof/>
        </w:rPr>
        <w:t>(Plummer, 2004; Roche et al., 2009; Gallotti, 2018)</w:t>
      </w:r>
      <w:r>
        <w:fldChar w:fldCharType="end"/>
      </w:r>
      <w:ins w:id="123" w:author="Author" w:date="2020-12-13T17:23:00Z">
        <w:r>
          <w:t>.</w:t>
        </w:r>
      </w:ins>
      <w:ins w:id="124" w:author="Author" w:date="2020-12-13T17:27:00Z">
        <w:r>
          <w:t xml:space="preserve"> A multitude of work now links the technical diversity of the Oldowan</w:t>
        </w:r>
      </w:ins>
      <w:ins w:id="125" w:author="Author" w:date="2020-12-13T17:31:00Z">
        <w:r>
          <w:t xml:space="preserve"> to </w:t>
        </w:r>
      </w:ins>
      <w:ins w:id="126" w:author="Author" w:date="2020-12-13T17:32:00Z">
        <w:r>
          <w:t>the performance</w:t>
        </w:r>
      </w:ins>
      <w:ins w:id="127" w:author="Author" w:date="2020-12-13T17:33:00Z">
        <w:r>
          <w:t xml:space="preserve"> of individual or a group of tool</w:t>
        </w:r>
      </w:ins>
      <w:ins w:id="128" w:author="Author" w:date="2020-12-30T15:53:00Z">
        <w:r w:rsidR="00EC441D">
          <w:t xml:space="preserve"> </w:t>
        </w:r>
      </w:ins>
      <w:ins w:id="129" w:author="Author" w:date="2020-12-17T18:29:00Z">
        <w:del w:id="130" w:author="Author" w:date="2020-12-30T15:53:00Z">
          <w:r w:rsidR="006B210A" w:rsidDel="00EC441D">
            <w:delText>-</w:delText>
          </w:r>
        </w:del>
      </w:ins>
      <w:ins w:id="131" w:author="Author" w:date="2020-12-13T17:33:00Z">
        <w:del w:id="132" w:author="Author" w:date="2020-12-17T18:29:00Z">
          <w:r w:rsidDel="006B210A">
            <w:delText xml:space="preserve"> </w:delText>
          </w:r>
        </w:del>
        <w:r>
          <w:t xml:space="preserve">makers, cognition, and </w:t>
        </w:r>
      </w:ins>
      <w:ins w:id="133" w:author="Author" w:date="2020-12-13T17:34:00Z">
        <w:r>
          <w:t xml:space="preserve">social learning mechanisms </w:t>
        </w:r>
      </w:ins>
      <w:r>
        <w:fldChar w:fldCharType="begin"/>
      </w:r>
      <w:r>
        <w:instrText xml:space="preserve"> ADDIN ZOTERO_ITEM CSL_CITATION {"citationID":"f0qhX4UA","properties":{"formattedCitation":"(Schick and Toth, 1994; Stout and Chaminade, 2009; Stout, 2011; Roche et al., 2018; Toth and Schick, 2018; Stout et al., 2019)","plainCitation":"(Schick and Toth, 1994; Stout and Chaminade, 2009; Stout, 2011; Roche et al., 2018; Toth and Schick, 2018; Stout et al., 2019)","noteIndex":0},"citationItems":[{"id":2785,"uris":["http://zotero.org/users/2042166/items/758EUR59"],"uri":["http://zotero.org/users/2042166/items/758EUR59"],"itemData":{"id":2785,"type":"book","note":"Citation Key: schick1994making","publisher":"Simon and Schuster","title":"Making silent stones speak: Human evolution and the dawn of technology","author":[{"family":"Schick","given":"Kathy D"},{"family":"Toth","given":"Nicholas Patrick"}],"issued":{"date-parts":[["1994"]]}}},{"id":549,"uris":["http://zotero.org/users/2042166/items/I8I3XRLN"],"uri":["http://zotero.org/users/2042166/items/I8I3XRLN"],"itemData":{"id":549,"type":"article-journal","abstract":"Stone tool-making is an ancient and prototypically human skill characterized by multiple levels of intentional organization. In a formal sense, it displays surprising similarities to the multi-level organization of human language. Recent functional brain imaging studies of stone tool-making similarly demonstrate overlap with neural circuits involved in language processing. These observations are consistent with the hypothesis that language and tool-making share key requirements for the construction of hierarchically structured action sequences and evolved together in a mutually reinforcing way.","container-title":"Cambridge Archaeological Journal","DOI":"10.1017/S0959774309000055","ISSN":"09597743","issue":"1","page":"85–96","title":"Making tools and making sense: Complex, intentional behaviour in human evolution","volume":"19","author":[{"family":"Stout","given":"Dietrich"},{"family":"Chaminade","given":"Thierry"}],"issued":{"date-parts":[["2009"]]}}},{"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694,"uris":["http://zotero.org/users/2042166/items/8SA8QSRA"],"uri":["http://zotero.org/users/2042166/items/8SA8QSRA"],"itemData":{"id":694,"type":"article-journal","abstract":"This paper focuses on the empirical evidence for the cognitive abilities of early hominins of the Oldowan Industrial Complex (c. ≥2.6 to 1.4 Mya) on the African continent. It profiles various researchers’ approaches to and inferences about the cognitive abilities of Oldowan (Mode 1) toolmakers, based on the excavated archaeological evidence, primate models, experimental archaeology and neuroimaging techniques. Although there is a great deal of variation with regard to how to interpret such evidence, a variety of archaeological and palaeoneurological evidence indicates that Oldowan hominins represent a stage of technological and cognitive complexity not seen in modern great apes (chimpanzees, bonobos, gorillas, orangutans), but transitional between a modern ape-like cognition and that of later Homo (erectus, heidelbergensis, sapiens). Prevailing evidence and evolutionary models suggest that this new evolutionary stage entailed the growing elaboration of a problem-solving, technological niche that incorporated manufactured tools as a critical component of adaptation, especially to enhance food procurement and processing, as well as enhancements and greater complexity in social behaviours and communication.","container-title":"Azania: Archaeological Research in Africa","DOI":"10.1080/0067270X.2018.1439558","ISSN":"0067-270X","issue":"1","page":"3-39","source":"Taylor and Francis+NEJM","title":"An overview of the cognitive implications of the Oldowan Industrial Complex","volume":"53","author":[{"family":"Toth","given":"Nicholas"},{"family":"Schick","given":"Kathy"}],"issued":{"date-parts":[["2018",1,2]]}}},{"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fldChar w:fldCharType="separate"/>
      </w:r>
      <w:r>
        <w:rPr>
          <w:noProof/>
        </w:rPr>
        <w:t>(Schick and Toth, 1994; Stout and Chaminade, 2009; Stout, 2011; Roche et al., 2018; Toth and Schick, 2018; Stout et al., 2019)</w:t>
      </w:r>
      <w:r>
        <w:fldChar w:fldCharType="end"/>
      </w:r>
      <w:ins w:id="134" w:author="Author" w:date="2020-12-13T17:34:00Z">
        <w:r>
          <w:t>.</w:t>
        </w:r>
      </w:ins>
      <w:ins w:id="135" w:author="Author" w:date="2020-12-13T17:36:00Z">
        <w:r>
          <w:t xml:space="preserve"> </w:t>
        </w:r>
      </w:ins>
      <w:ins w:id="136" w:author="Author" w:date="2020-12-13T17:37:00Z">
        <w:r>
          <w:t xml:space="preserve">In addition, </w:t>
        </w:r>
        <w:del w:id="137" w:author="Author" w:date="2020-12-17T17:20:00Z">
          <w:r w:rsidDel="00F20A0F">
            <w:delText>O</w:delText>
          </w:r>
        </w:del>
      </w:ins>
      <w:ins w:id="138" w:author="Author" w:date="2020-12-13T17:38:00Z">
        <w:del w:id="139" w:author="Author" w:date="2020-12-17T17:20:00Z">
          <w:r w:rsidDel="00F20A0F">
            <w:delText xml:space="preserve">ldowan </w:delText>
          </w:r>
        </w:del>
        <w:del w:id="140" w:author="Author" w:date="2020-12-17T17:21:00Z">
          <w:r w:rsidDel="00F20A0F">
            <w:delText xml:space="preserve">research has also linked </w:delText>
          </w:r>
        </w:del>
        <w:r>
          <w:t>stone tool diversity</w:t>
        </w:r>
      </w:ins>
      <w:ins w:id="141" w:author="Author" w:date="2020-12-13T17:40:00Z">
        <w:r>
          <w:t xml:space="preserve"> </w:t>
        </w:r>
      </w:ins>
      <w:ins w:id="142" w:author="Author" w:date="2020-12-17T17:21:00Z">
        <w:r w:rsidR="00F20A0F">
          <w:t xml:space="preserve">is linked </w:t>
        </w:r>
      </w:ins>
      <w:ins w:id="143" w:author="Author" w:date="2020-12-13T17:40:00Z">
        <w:r>
          <w:t>to</w:t>
        </w:r>
      </w:ins>
      <w:ins w:id="144" w:author="Author" w:date="2020-12-13T17:38:00Z">
        <w:r>
          <w:t xml:space="preserve"> constraints imposed by raw material geometry</w:t>
        </w:r>
      </w:ins>
      <w:ins w:id="145" w:author="Author" w:date="2020-12-13T17:39:00Z">
        <w:r>
          <w:t>,</w:t>
        </w:r>
      </w:ins>
      <w:ins w:id="146" w:author="Author" w:date="2020-12-13T17:38:00Z">
        <w:r>
          <w:t xml:space="preserve"> quality,</w:t>
        </w:r>
      </w:ins>
      <w:ins w:id="147" w:author="Author" w:date="2020-12-13T17:39:00Z">
        <w:r>
          <w:t xml:space="preserve"> abundance, and transport</w:t>
        </w:r>
      </w:ins>
      <w:ins w:id="148" w:author="Author" w:date="2020-12-13T17:40:00Z">
        <w:r>
          <w:t xml:space="preserve"> </w:t>
        </w:r>
      </w:ins>
      <w:r>
        <w:fldChar w:fldCharType="begin"/>
      </w:r>
      <w:r>
        <w:instrText xml:space="preserve"> ADDIN ZOTERO_ITEM CSL_CITATION {"citationID":"Gxv8GS4Y","properties":{"formattedCitation":"(Toth, 1985, 1987; Potts, 1991; de la Torre, 2004; Blumenschine et al., 2008; Braun et al., 2009a)","plainCitation":"(Toth, 1985, 1987; Potts, 1991; de la Torre, 2004; Blumenschine et al., 2008; Braun et al., 2009a)","noteIndex":0},"citationItems":[{"id":156,"uris":["http://zotero.org/users/2042166/items/BQI73PP2"],"uri":["http://zotero.org/users/2042166/items/BQI73PP2"],"itemData":{"id":156,"type":"article-journal","abstract":"Early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71,"uris":["http://zotero.org/users/2042166/items/J5XZNG6Z"],"uri":["http://zotero.org/users/2042166/items/J5XZNG6Z"],"itemData":{"id":71,"type":"article-journal","container-title":"Current Anthropology","DOI":"10.1086/422079","ISSN":"0011-3204, 1537-5382","issue":"4","journalAbbreviation":"Current Anthropology","language":"en","page":"439-465","source":"DOI.org (Crossref)","title":"Omo Revisited: Evaluating the Technological Skills of Pliocene Hominids","title-short":"Omo Revisited","volume":"45","author":[{"family":"Torre","given":"Ignacio","non-dropping-particle":"de la"}],"issued":{"date-parts":[["2004",8]]}}},{"id":642,"uris":["http://zotero.org/users/2042166/items/J2I9CDU9"],"uri":["http://zotero.org/users/2042166/items/J2I9CDU9"],"itemData":{"id":642,"type":"article-journal","abstract":"Ongoing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fldChar w:fldCharType="separate"/>
      </w:r>
      <w:r>
        <w:rPr>
          <w:noProof/>
        </w:rPr>
        <w:t>(Toth, 1985, 1987; Potts, 1991; de la Torre, 2004; Blumenschine et al., 2008; Braun et al., 2009a)</w:t>
      </w:r>
      <w:r>
        <w:fldChar w:fldCharType="end"/>
      </w:r>
      <w:ins w:id="149" w:author="Author" w:date="2020-12-13T17:39:00Z">
        <w:r>
          <w:t xml:space="preserve">. </w:t>
        </w:r>
      </w:ins>
      <w:ins w:id="150" w:author="Author" w:date="2020-12-13T17:42:00Z">
        <w:r>
          <w:t>Some research ha</w:t>
        </w:r>
      </w:ins>
      <w:ins w:id="151" w:author="Author" w:date="2020-12-17T17:23:00Z">
        <w:r w:rsidR="00F20A0F">
          <w:t>s</w:t>
        </w:r>
      </w:ins>
      <w:ins w:id="152" w:author="Author" w:date="2020-12-13T17:43:00Z">
        <w:del w:id="153" w:author="Author" w:date="2020-12-17T17:23:00Z">
          <w:r w:rsidDel="00F20A0F">
            <w:delText>ve</w:delText>
          </w:r>
        </w:del>
        <w:r>
          <w:t xml:space="preserve"> gone as far to suggest that the technological </w:t>
        </w:r>
        <w:del w:id="154" w:author="Author" w:date="2020-12-17T13:35:00Z">
          <w:r w:rsidDel="00A05CE8">
            <w:delText>deiversity</w:delText>
          </w:r>
        </w:del>
      </w:ins>
      <w:ins w:id="155" w:author="Author" w:date="2020-12-17T13:35:00Z">
        <w:r w:rsidR="00A05CE8">
          <w:t>diversity</w:t>
        </w:r>
      </w:ins>
      <w:ins w:id="156" w:author="Author" w:date="2020-12-13T17:43:00Z">
        <w:r>
          <w:t xml:space="preserve"> in the Oldowan merely refl</w:t>
        </w:r>
      </w:ins>
      <w:ins w:id="157" w:author="Author" w:date="2020-12-13T17:44:00Z">
        <w:r>
          <w:t>ect</w:t>
        </w:r>
      </w:ins>
      <w:ins w:id="158" w:author="Author" w:date="2020-12-17T17:25:00Z">
        <w:r w:rsidR="00F20A0F">
          <w:t>s</w:t>
        </w:r>
      </w:ins>
      <w:ins w:id="159" w:author="Author" w:date="2020-12-13T17:44:00Z">
        <w:del w:id="160" w:author="Author" w:date="2020-12-17T17:24:00Z">
          <w:r w:rsidDel="00F20A0F">
            <w:delText>s</w:delText>
          </w:r>
        </w:del>
        <w:r>
          <w:t xml:space="preserve"> different levels of reduction intensity </w:t>
        </w:r>
      </w:ins>
      <w:r>
        <w:fldChar w:fldCharType="begin"/>
      </w:r>
      <w:r>
        <w:instrText xml:space="preserve"> ADDIN ZOTERO_ITEM CSL_CITATION {"citationID":"doHGDAhx","properties":{"formattedCitation":"(Toth, 1985; Potts, 1991; Moore and Perston, 2016)","plainCitation":"(Toth, 1985; Potts, 1991;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fldChar w:fldCharType="separate"/>
      </w:r>
      <w:r>
        <w:rPr>
          <w:noProof/>
        </w:rPr>
        <w:t>(Toth, 1985; Potts, 1991; Moore and Perston, 2016)</w:t>
      </w:r>
      <w:r>
        <w:fldChar w:fldCharType="end"/>
      </w:r>
      <w:ins w:id="161" w:author="Author" w:date="2020-12-13T17:44:00Z">
        <w:r>
          <w:t>.</w:t>
        </w:r>
      </w:ins>
      <w:del w:id="162" w:author="Author" w:date="2020-12-13T17:19:00Z">
        <w:r w:rsidDel="00DD6714">
          <w:fldChar w:fldCharType="begin"/>
        </w:r>
        <w:r w:rsidDel="00DD6714">
          <w:delInstrText xml:space="preserve"> ADDIN ZOTERO_ITEM CSL_CITATION {"citationID":"JQx4Hd9J","properties":{"formattedCitation":"(Hay, 1976; Isaac and Harris, 1976; Isaac, 1981, 1984; Toth, 1985, 1987; Schick, 1987; Potts, 1991, 1994; Blumenschine and Peters, 1998; Potts et al., 1999; Blumenschine et al., 2008; Braun et al., 2008a)","plainCitation":"(Hay, 1976; Isaac and Harris, 1976; Isaac, 1981, 1984; Toth, 1985, 1987; Schick, 1987; Potts, 1991, 1994; Blumenschine and Peters, 1998; Potts et al., 1999; Blumenschine et al., 2008; Braun et al., 2008a)","noteIndex":0},"citationItems":[{"id":496,"uris":["http://zotero.org/users/2042166/items/QMXN8BWU"],"uri":["http://zotero.org/users/2042166/items/QMXN8BWU"],"itemData":{"id":496,"type":"book","event-place":"Los Angeles","ISBN":"978-5-88505-334-1","language":"en","note":"Google-Books-ID: zJMTAwAAQBAJ","number-of-pages":"231","publisher":"University of California Press","publisher-place":"Los Angeles","source":"Google Books","title":"Geology of the Olduvai Gorge","author":[{"family":"Hay","given":"Richard LeRoy"}],"issued":{"date-parts":[["1976"]]}}},{"id":258,"uris":["http://zotero.org/users/2042166/items/KWZZMPLK"],"uri":["http://zotero.org/users/2042166/items/KWZZMPLK"],"itemData":{"id":258,"type":"paper-conference","abstract":"Isaac, Glynn Ll, and John WK Harris. \"The scatter between the patches.\" Unpublished paper presented to the Kroeber Anthropological Society, Berkeley (1975).","container-title":"The Krober Anthropological Society","event-place":"Berkeley","publisher":"Unpublished","publisher-place":"Berkeley","title":"The Scatter Between the Patches","author":[{"family":"Isaac","given":"Glynn Ll."},{"family":"Harris","given":"John W.K."}],"issued":{"date-parts":[["1976"]]}}},{"id":565,"uris":["http://zotero.org/users/2042166/items/GCNK4ZV8"],"uri":["http://zotero.org/users/2042166/items/GCNK4ZV8"],"itemData":{"id":565,"type":"chapter","container-title":"Pattern of the past: studies in honour of David Clarke","event-place":"Cambridge","page":"131–155","publisher":"University of Cambridge Press","publisher-place":"Cambridge","title":"Stone Age visiting cards: approaches to the study of early land use patterns","author":[{"family":"Isaac","given":"Glynn Ll."}],"issued":{"date-parts":[["1981"]]}}},{"id":564,"uris":["http://zotero.org/users/2042166/items/CP7XP56I"],"uri":["http://zotero.org/users/2042166/items/CP7XP56I"],"itemData":{"id":564,"type":"chapter","container-title":"Advances in World Archaeology","page":"1–86","title":"The archaeology of human origins: Studies of the Lower Pleistocene in East Africa, 1971-1981","author":[{"family":"Isaac","given":"Glynn"}],"issued":{"date-parts":[["1984"]]}}},{"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177,"uris":["http://zotero.org/users/2042166/items/HAHSDNTI"],"uri":["http://zotero.org/users/2042166/items/HAHSDNTI"],"itemData":{"id":177,"type":"article-journal","container-title":"Journal of Human Evolution","page":"763–787","title":"Behavioral inferences from Early Stone artifact assemblages : an experimental model","volume":"16","author":[{"family":"Toth","given":"Nicholas"}],"issued":{"date-parts":[["1987"]]}}},{"id":160,"uris":["http://zotero.org/users/2042166/items/GAZUQEID"],"uri":["http://zotero.org/users/2042166/items/GAZUQEID"],"itemData":{"id":160,"type":"article-journal","abstract":"The nature of stone artifact concentrations at early Plio-Pleistocene sites in East Africa is evaluated with regard to hominid transport behaviors responsible for their formation. These archaeological occurrences indicate ranging behaviors involving deliberate and repeated transport of flaked stone artifacts. The stone transported to archaeological sites within the time range of Homo habilis indicates planned transport of tools or material for tool manufacture to an extent far beyond transport behaviors reported among living apes, even stone hammer-using chimpanzees. Analysis of technological evidence in a lithic assemblage at a Plio-Pleistocene site at Koobi Fora (c. 1·5 ya) indicates on-site manufacturing activities and transport of flaked stone both to and from the site locale. Possible explanations for transport of stone artifacts are discussed in view of hominid strategies of environmental exploitation and resource utilization. A model is proposed for planned, habitual transport of artifacts by hominids positively correlated with distance of planned foraging range. In this model, larger-scale sites tended to develop at locales favorably located near abundant resources, where stone imports were high but export was relaxed due to the proximity of resources to be processed. © 1987.","container-title":"Journal of Human Evolution","DOI":"10.1016/0047-2484(87)90024-8","ISSN":"00472484","issue":"7-8","page":"789–807","title":"Modeling the formation of Early Stone Age artifact concentrations","volume":"16","author":[{"family":"Schick","given":"Kathy D."}],"issued":{"date-parts":[["1987"]]}}},{"id":142,"uris":["http://zotero.org/users/2042166/items/SGRYVMM3"],"uri":["http://zotero.org/users/2042166/items/SGRYVMM3"],"itemData":{"id":142,"type":"article-journal","abstract":"As the oldest known lithic technology (ca. 2.5-1.5 my B.P.), the Oldowan exhibits the simplest methods of stone tool flaking and utilization. Certain Oldowan artifact assemblages (\\textless2.0 my B.P.) also show evidence of behavioral sophistication beyond simple stone percussion. This includes repeated flaking and movement of stones in and out of sites. Although Oldowan toolmaking may have involved access to new food items, it was the spatial pattern of resource use–i.e., the transport of separated stones and foods to common places in the foraging range–that signified the key innovation of the Oldowan. Once this system of transport was engaged, essentially any movable resource in the environment was accessible for stone tool processing. This new pattern of resource use had important consequences, though food sharing at home bases, as in modern foragers, need not have been an immediate result. The importance of resource transport has increasingly become recognized as the focus of Oldowan studies has expanded from artifacts to sites and, ultimately, to ancient landscapes.","container-title":"Journal of Anthropological Research","DOI":"10.1086/jar.47.2.3630323","ISSN":"0091-7710","issue":"2","page":"153–176","title":"Why the Oldowan? Plio-Pleistocene Toolmaking and the Transport of Resources","volume":"47","author":[{"family":"Potts","given":"Richard"}],"issued":{"date-parts":[["1991"]]}}},{"id":507,"uris":["http://zotero.org/users/2042166/items/6AYGLFT4"],"uri":["http://zotero.org/users/2042166/items/6AYGLFT4"],"itemData":{"id":507,"type":"article-journal","container-title":"Journal of Human Evolution","page":"7-24","title":"Variables versus models of early Pleistocene hominid land use","volume":"27","author":[{"family":"Potts","given":"Richard"}],"issued":{"date-parts":[["1994"]]}}},{"id":673,"uris":["http://zotero.org/users/2042166/items/HFLJVJBX"],"uri":["http://zotero.org/users/2042166/items/HFLJVJBX"],"itemData":{"id":673,"type":"article-journal","abstract":"We present a preliminary predictive model of Oldowan stone artefact and scavenged larger mammal bone assemblages for 11 landscape facets modeled earlier to occur across a large portion (&gt; 300 km2) of the paleo-Olduvai Basin during lowermost Bed II times. This second phase of model-building is based on our earlier characterizations of the basin's landscape ecostructure and the inter-facet distribution of key resources and hazards probably encountered by Late Pliocene hominids (Peters &amp; Blumenschine, 1995, 1996). Our current extension of the model of hominid-landscape interactions specifies additional theoretical components, including: (1) the assumed capabilities of Oldowan hominids (presumably Homo habilis, primarily); (2) the landscape-facet-specific tasks they carried out; (3) the immediate stone and bone task residues they produced; and (4) the predicted composition, condition, density, and clustering of stone artefact and butchered and unbutchered bone assemblages for each facet. We develop ecological linkages between these new and formerly reported modeling components, the most fundamental of which is the facet-specific degree of tree/shrub cover abundance, and the correlated degree of competition among larger carnivores and hominids for scavengeable larger mammal carcasses. These factors condition variability among landscape facets in scavenging opportunities encountered by hominids, which in our model is the major predictor of bone and stone artefact assemblage composition. The predictive value of scavenging reflects the bias of paleoanthropological traces toward technology and butchery in their landscape context, but the model is surprisingly insensitive to what are usually thought to be critical social components of hominid land use. The predictions for the traces of hominid-landscape interactions modeled herein can be tested in the future against the landscape archaeological sample being excavated from lowermost Bed II by the Olduvai Landscape Paleoanthropology Project.","container-title":"Journal of Human Evolution","DOI":"10.1006/jhev.1998.0216","ISSN":"0047-2484","issue":"6","journalAbbreviation":"J. Hum. Evol.","note":"Fossil bone assemblages dominated by long bone shaft fragments and carnivore tooth-marked specimens. Bones of the head, neck, and especially trunk are less abundant; long bone ends predicted to have been destroyed by carnivores. The only bones NOT ravaged by hyaenids were quickly buried in muddy substrate. Landscape facets with high tree cover expected to have highest levels of percussion-marked and cut-marked bones. Approaching or in SOME cases equaling the quantity of carnivore tooth-marked bones. If hominins were removing all flesh scraps from bones, we would expect to see bones of the head and vertebral column with particularly high numbers of cut marksPMID: 9650101","page":"565-607","source":"NCBI PubMed","title":"Archaeological predictions for hominid land use in the paleo-Olduvai Basin, Tanzania, during lowermost Bed II times","volume":"34","author":[{"family":"Blumenschine","given":"R.J."},{"family":"Peters","given":"C.R."}],"issued":{"date-parts":[["1998"]]}}},{"id":143,"uris":["http://zotero.org/users/2042166/items/VVXTLQ3M"],"uri":["http://zotero.org/users/2042166/items/VVXTLQ3M"],"itemData":{"id":143,"type":"article-journal","abstract":"Paleolandscape research tests for variation in the spatial distribution of hominid artefacts and establishes the association of hominid activities with paleoenvironmental features over distances of 100s to 1000s of meters. This approach requires (1) precise definition of narrow stratigraphic intervals based on sedimentary criteria that can be documented over a broad area, and (2) excavation of these intervals in order to establish taphonomic and paleoenvironmental contexts. In this report, excavations of three target intervals within the early Pleistocene deposits (992 to 780 ka) of the Olorgesailie basin are described. Assessment of time-averaging and paleolandscape structure shows that each target interval represents a relatively brief period (≤ 1000 yrs) and exhibits a unique distribution of environmental features (e.g., topographic gradients, channels, soil development). Stone artefacts and fossilized animal bones are distributed nonrandomly in each interval, and include clusters that were five to 293 times more densely concentrated than the laterally equivalent background scatter. A paleosol in upper Member 1 preserves a relatively continuous distribution of artefacts and fossils, in contrast with the more patchy distribution in two intervals of lower Member 7. We infer that the difference between the two members reflects a real variation in hominid land use-either a response to local environmental differences or perhaps a change through time in hominid interaction with the environment. By expanding the comparative analysis to diverse basins, it should be possible to test for broader evolutionary change in hominid activities. Examples drawn from East African Pliocene and early Pleistocene sites suggest that evolutionary change in land use entailed (1) wider ranging of hominids and longer distances of stone transport, (2) expansion of tool-assisted behaviors to a wider diversity of environmental settings, and (3) more strongly focused placement of particular artefact forms (e.g., bifaces) in different areas of the landscape in response to specific environmental features, such as lava outcrops, stream channels, and lake margins.","container-title":"Journal of Human Evolution","DOI":"10.1006/jhev.1999.0344","ISSN":"00472484","issue":"5","note":"PMID: 10536090","page":"747–788","title":"Paleolandscape variation and early Pleistocene hominid activities: Members 1 and 7, Olorgesailie formation, Kenya","volume":"37","author":[{"family":"Potts","given":"Richard"},{"family":"Behrensmeyer","given":"Anna K."},{"family":"Ditchfield","given":"Peter"}],"issued":{"date-parts":[["1999"]]}}},{"id":642,"uris":["http://zotero.org/users/2042166/items/J2I9CDU9"],"uri":["http://zotero.org/users/2042166/items/J2I9CDU9"],"itemData":{"id":642,"type":"article-journal","abstract":"Ongoing excavations at Olduvai Gorge, Tanzania, reveal tremendous variability among stone artifact assemblages across the Plio-Pleistocene Olduvai Lake Basin during Bed I and lower Bed II times. Theoretically, stone artifact traces of Oldowan hominin land use are determined by the distribution of larger mammal carcasses and arboreal refuge from predation as well as proximity to stone material sources. We provide an initial evaluation of these theoretical expectations, focusing on the effects of distance from stone source on four parameters of Oldowan artifact assemblages from the lowermost Bed II eastern Olduvai Basin. Quartzite artifact assemblages show expected distance-from-material-source trends relative to their straight-line proximity to three of four points along Naibor Soit, a local quartzitic inselberg. The weight density and proportionate weight of quartzite assemblages decrease with increasing distance from Naibor Soit, as do the size of flaked pieces and the proportion of these that are minimally reduced. The results demonstrate predicted behavioral patterning in broad-scale traces of hominin land use, but proximity to Naibor Soit explains the majority of variability in only the weight proportion of stone artifacts made on quartzite. Ecological factors appear to have also influenced the landscape distribution of Oldowan hominin activity traces. © 2007 Elsevier Ltd. All rights reserved.","container-title":"Journal of Archaeological Science","DOI":"10.1016/j.jas.2007.02.009","ISSN":"10959238","issue":"1","page":"76–86","title":"Effects of distance from stone source on landscape-scale variation in Oldowan artifact assemblages in the Paleo-Olduvai Basin, Tanzania","volume":"35","author":[{"family":"Blumenschine","given":"Robert J."},{"family":"Masao","given":"Fidelis T."},{"family":"Tactikos","given":"Joanne C."},{"family":"Ebert","given":"James I."}],"issued":{"date-parts":[["2008"]]}}},{"id":2498,"uris":["http://zotero.org/groups/2359949/items/Y7MWYR5S"],"uri":["http://zotero.org/groups/2359949/items/Y7MWYR5S"],"itemData":{"id":2498,"type":"article-journal","abstract":"The archaeological record of Oldowan hominins represents a diverse behavioral system. It has been suggested that exploitation of lithic resources by Oldowan hominins was simplistic and represented mostly use of local sources of stone. Here we investigate the raw material selection and transport behaviors of Oldowan hominins reflected in the stone artifact assemblages from the Kanjera South Formation, South Rachuonyo District, Kenya. Using geochemical methods (ED-XRF) artifacts are linked to primary and secondary source outcrops throughout southwestern Kenya. These data show that hominins selected raw materials for transport at frequencies that are significantly different from their availability on ancient landscapes. Furthermore, a substantial proportion of the assemblage represents transport over relatively long distances (&gt;10km). Our study further suggests that in the early stages of stone tool use hominins used a wide variety of raw materials and selected these materials at some distance from their eventual discard locations. Early hominin behavior may have incorporated an understanding of raw material source distributions across a more extensive landscape than has been previously documented. This supports the growing perspective that Oldowan technology represents a more complex behavioral pattern than is usually associated with the beginnings of hominin tool use.","container-title":"Journal of Archaeological Science","DOI":"10.1016/j.jas.2008.03.004","ISSN":"0305-4403","issue":"8","journalAbbreviation":"Journal of Archaeological Science","page":"2329-2345","source":"ScienceDirect","title":"Oldowan behavior and raw material transport: perspectives from the Kanjera Formation","title-short":"Oldowan behavior and raw material transport","volume":"35","author":[{"family":"Braun","given":"David R."},{"family":"Plummer","given":"Thomas"},{"family":"Ditchfield","given":"Peter"},{"family":"Ferraro","given":"Joseph V."},{"family":"Maina","given":"David"},{"family":"Bishop","given":"Laura C."},{"family":"Potts","given":"Richard"}],"issued":{"date-parts":[["2008",8,1]]}}}],"schema":"https://github.com/citation-style-language/schema/raw/master/csl-citation.json"} </w:delInstrText>
        </w:r>
        <w:r w:rsidDel="00DD6714">
          <w:fldChar w:fldCharType="separate"/>
        </w:r>
        <w:r w:rsidDel="00DD6714">
          <w:rPr>
            <w:noProof/>
          </w:rPr>
          <w:delText>(Hay, 1976; Isaac and Harris, 1976; Isaac, 1981, 1984; Toth, 1985, 1987; Schick, 1987; Potts, 1991, 1994; Blumenschine and Peters, 1998; Potts et al., 1999; Blumenschine et al., 2008; Braun et al., 2008a)</w:delText>
        </w:r>
        <w:r w:rsidDel="00DD6714">
          <w:fldChar w:fldCharType="end"/>
        </w:r>
      </w:del>
      <w:ins w:id="163" w:author="Author" w:date="2020-12-13T17:02:00Z">
        <w:r>
          <w:t xml:space="preserve"> </w:t>
        </w:r>
      </w:ins>
      <w:ins w:id="164" w:author="Author" w:date="2020-12-13T17:47:00Z">
        <w:r>
          <w:t xml:space="preserve">Though the possibility of this notion has been demonstrated in </w:t>
        </w:r>
        <w:r>
          <w:lastRenderedPageBreak/>
          <w:t>exper</w:t>
        </w:r>
      </w:ins>
      <w:ins w:id="165" w:author="Author" w:date="2020-12-13T17:48:00Z">
        <w:r>
          <w:t xml:space="preserve">imental contexts </w:t>
        </w:r>
      </w:ins>
      <w:r>
        <w:fldChar w:fldCharType="begin"/>
      </w:r>
      <w:r>
        <w:instrText xml:space="preserve"> ADDIN ZOTERO_ITEM CSL_CITATION {"citationID":"y5TAGHMC","properties":{"formattedCitation":"(Toth, 1985; Moore and Perston, 2016)","plainCitation":"(Toth, 1985; Moore and Perston, 2016)","noteIndex":0},"citationItems":[{"id":156,"uris":["http://zotero.org/users/2042166/items/BQI73PP2"],"uri":["http://zotero.org/users/2042166/items/BQI73PP2"],"itemData":{"id":156,"type":"article-journal","abstract":"Early Stone Age assemblages called \"Oldowan\" and early \"Developed Oldowan\" are discussed, based on the results of a long-term study of Plio-Pleistocene sites at Koobi Fora, Kenya and an extensive experimental research program of replicating and using early stone artifact forms. Five major conclusions are drawn from this investigation: (1) many Oldowan core forms (\"core-tools\") are probably simple by-products of flake manufacture rather than representations of stylistic norms; (2) flakes and retouched flakes - were essential tools in Oldowan technology, particularly for activities involving cutting; (3) this simple technology does not necessarily reflect the cognitive abilities of the early hominids that manufactured the stone artifacts; (4) there is evidence to show that Oldowan technology can be viewed as a simple curated one, in which raw material was intentionally carried from place to place for future use; (5) early hominid populations that made and used stone implements were not necessarily dependent upon them for their survival. ?? 1985.","container-title":"Journal of Archaeological Science","DOI":"10.1016/0305-4403(85)90056-1","ISSN":"10959238","issue":"2","page":"101–120","title":"The oldowan reassessed: A close look at early stone artifacts","volume":"12","author":[{"family":"Toth","given":"Nicholas"}],"issued":{"date-parts":[["1985"]]}}},{"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fldChar w:fldCharType="separate"/>
      </w:r>
      <w:r>
        <w:rPr>
          <w:noProof/>
        </w:rPr>
        <w:t>(Toth, 1985; Moore and Perston, 2016)</w:t>
      </w:r>
      <w:r>
        <w:fldChar w:fldCharType="end"/>
      </w:r>
      <w:ins w:id="166" w:author="Author" w:date="2020-12-13T17:48:00Z">
        <w:r>
          <w:t xml:space="preserve">, </w:t>
        </w:r>
      </w:ins>
      <w:ins w:id="167" w:author="Author" w:date="2020-12-13T17:49:00Z">
        <w:r>
          <w:t>it has seldom been tested in the archaeological record.</w:t>
        </w:r>
      </w:ins>
    </w:p>
    <w:p w14:paraId="548952DC" w14:textId="609A405D" w:rsidR="00621E09" w:rsidDel="00DD6714" w:rsidRDefault="00DD6714">
      <w:pPr>
        <w:pStyle w:val="FirstParagraph"/>
        <w:spacing w:line="480" w:lineRule="auto"/>
        <w:ind w:firstLine="0"/>
        <w:rPr>
          <w:ins w:id="168" w:author="Author" w:date="2020-11-28T17:46:00Z"/>
          <w:del w:id="169" w:author="Author" w:date="2020-12-13T16:51:00Z"/>
        </w:rPr>
        <w:pPrChange w:id="170" w:author="Author" w:date="2020-12-13T17:57:00Z">
          <w:pPr>
            <w:pStyle w:val="FirstParagraph"/>
            <w:spacing w:line="480" w:lineRule="auto"/>
          </w:pPr>
        </w:pPrChange>
      </w:pPr>
      <w:ins w:id="171" w:author="Author" w:date="2020-12-13T17:46:00Z">
        <w:r>
          <w:tab/>
        </w:r>
      </w:ins>
      <w:del w:id="172" w:author="Author" w:date="2020-12-13T16:44:00Z">
        <w:r w:rsidR="00232C7D" w:rsidDel="00DD6714">
          <w:delText xml:space="preserve">(Braun et al. 2019; D. R. Braun, Plummer, Ferraro, et al. 2009; Delagnes and Roche 2005; de la Torre 2004; Roche et al. 1999; Semaw 2000; Stout et al. 2005). </w:delText>
        </w:r>
      </w:del>
      <w:del w:id="173" w:author="Author" w:date="2020-12-13T16:47:00Z">
        <w:r w:rsidR="00232C7D" w:rsidDel="00DD6714">
          <w:delText>In addition, Oldowan hominins also transported stone tools various distance to the places where they are used and discarded</w:delText>
        </w:r>
      </w:del>
      <w:del w:id="174" w:author="Author" w:date="2020-12-13T16:51:00Z">
        <w:r w:rsidR="00232C7D" w:rsidDel="00DD6714">
          <w:delText xml:space="preserve"> (Blumenschine and Peters 1998; </w:delText>
        </w:r>
        <w:commentRangeStart w:id="175"/>
        <w:r w:rsidR="00232C7D" w:rsidDel="00DD6714">
          <w:delText>D. R. Braun, Ditchfield</w:delText>
        </w:r>
        <w:commentRangeEnd w:id="175"/>
        <w:r w:rsidR="007A67E1" w:rsidDel="00DD6714">
          <w:rPr>
            <w:rStyle w:val="CommentReference"/>
            <w:rFonts w:asciiTheme="minorHAnsi" w:hAnsiTheme="minorHAnsi"/>
          </w:rPr>
          <w:commentReference w:id="175"/>
        </w:r>
        <w:r w:rsidR="00232C7D" w:rsidDel="00DD6714">
          <w:delText>, et al. 2008; Harmand 2009; Hay 1976; Isaac 1984; Potts 1991; Toth 1985). Despite early suggestions that the Oldowan was a largely expedient tool kit (Chavaillon 1970</w:delText>
        </w:r>
      </w:del>
      <w:del w:id="176" w:author="Author" w:date="2020-12-13T16:47:00Z">
        <w:r w:rsidR="00232C7D" w:rsidDel="00DD6714">
          <w:delText>), it may reflect a more nuanced technical system, where raw material is acquired, tra</w:delText>
        </w:r>
      </w:del>
      <w:ins w:id="177" w:author="Author" w:date="2020-11-28T17:45:00Z">
        <w:del w:id="178" w:author="Author" w:date="2020-12-13T16:47:00Z">
          <w:r w:rsidR="00621E09" w:rsidDel="00DD6714">
            <w:delText>n</w:delText>
          </w:r>
        </w:del>
      </w:ins>
      <w:del w:id="179" w:author="Author" w:date="2020-12-13T16:47:00Z">
        <w:r w:rsidR="00232C7D" w:rsidDel="00DD6714">
          <w:delText>nsported, utilized, maintained and eventually discarded (Isaac 1984).</w:delText>
        </w:r>
      </w:del>
      <w:ins w:id="180" w:author="Author" w:date="2020-11-28T17:45:00Z">
        <w:del w:id="181" w:author="Author" w:date="2020-12-13T17:00:00Z">
          <w:r w:rsidR="00621E09" w:rsidDel="00DD6714">
            <w:delText xml:space="preserve"> </w:delText>
          </w:r>
        </w:del>
      </w:ins>
    </w:p>
    <w:p w14:paraId="2E2C3A21" w14:textId="2DC5791F" w:rsidR="0054655D" w:rsidDel="00DD6714" w:rsidRDefault="00621E09">
      <w:pPr>
        <w:pStyle w:val="FirstParagraph"/>
        <w:spacing w:line="480" w:lineRule="auto"/>
        <w:ind w:firstLine="0"/>
        <w:rPr>
          <w:ins w:id="182" w:author="Author" w:date="2020-11-28T18:42:00Z"/>
          <w:del w:id="183" w:author="Author" w:date="2020-12-13T17:00:00Z"/>
        </w:rPr>
        <w:pPrChange w:id="184" w:author="Author" w:date="2020-12-13T17:57:00Z">
          <w:pPr>
            <w:pStyle w:val="FirstParagraph"/>
            <w:spacing w:line="480" w:lineRule="auto"/>
          </w:pPr>
        </w:pPrChange>
      </w:pPr>
      <w:ins w:id="185" w:author="Author" w:date="2020-11-28T17:44:00Z">
        <w:del w:id="186" w:author="Author" w:date="2020-12-13T17:00:00Z">
          <w:r w:rsidDel="00DD6714">
            <w:delText xml:space="preserve">The spatial dynamics of the Oldowan has been a central focus of </w:delText>
          </w:r>
        </w:del>
      </w:ins>
      <w:ins w:id="187" w:author="Author" w:date="2020-11-28T17:46:00Z">
        <w:del w:id="188" w:author="Author" w:date="2020-12-13T17:00:00Z">
          <w:r w:rsidDel="00DD6714">
            <w:delText>Early Stone Age research since the 1970s. Extensive</w:delText>
          </w:r>
        </w:del>
      </w:ins>
      <w:ins w:id="189" w:author="Author" w:date="2020-11-28T17:47:00Z">
        <w:del w:id="190" w:author="Author" w:date="2020-12-13T17:00:00Z">
          <w:r w:rsidDel="00DD6714">
            <w:delText xml:space="preserve"> and continuous</w:delText>
          </w:r>
        </w:del>
      </w:ins>
      <w:ins w:id="191" w:author="Author" w:date="2020-11-28T17:46:00Z">
        <w:del w:id="192" w:author="Author" w:date="2020-12-13T17:00:00Z">
          <w:r w:rsidDel="00DD6714">
            <w:delText xml:space="preserve"> landscape scale </w:delText>
          </w:r>
        </w:del>
      </w:ins>
      <w:ins w:id="193" w:author="Author" w:date="2020-11-28T17:47:00Z">
        <w:del w:id="194" w:author="Author" w:date="2020-12-13T17:00:00Z">
          <w:r w:rsidDel="00DD6714">
            <w:delText>research</w:delText>
          </w:r>
        </w:del>
      </w:ins>
      <w:ins w:id="195" w:author="Author" w:date="2020-11-28T17:46:00Z">
        <w:del w:id="196" w:author="Author" w:date="2020-12-13T17:00:00Z">
          <w:r w:rsidDel="00DD6714">
            <w:delText xml:space="preserve"> </w:delText>
          </w:r>
        </w:del>
      </w:ins>
      <w:ins w:id="197" w:author="Author" w:date="2020-11-28T17:47:00Z">
        <w:del w:id="198" w:author="Author" w:date="2020-12-13T17:00:00Z">
          <w:r w:rsidDel="00DD6714">
            <w:delText>at classic Oldowan localities such as Olduvai Gorge</w:delText>
          </w:r>
        </w:del>
      </w:ins>
      <w:ins w:id="199" w:author="Author" w:date="2020-11-28T17:48:00Z">
        <w:del w:id="200" w:author="Author" w:date="2020-12-13T17:00:00Z">
          <w:r w:rsidDel="00DD6714">
            <w:delText xml:space="preserve"> and Koobi Fora have </w:delText>
          </w:r>
        </w:del>
      </w:ins>
      <w:ins w:id="201" w:author="Author" w:date="2020-11-28T18:06:00Z">
        <w:del w:id="202" w:author="Author" w:date="2020-12-13T17:00:00Z">
          <w:r w:rsidR="00E47BDD" w:rsidDel="00DD6714">
            <w:delText>yielded</w:delText>
          </w:r>
        </w:del>
      </w:ins>
      <w:ins w:id="203" w:author="Author" w:date="2020-11-28T17:48:00Z">
        <w:del w:id="204" w:author="Author" w:date="2020-12-13T17:00:00Z">
          <w:r w:rsidDel="00DD6714">
            <w:delText xml:space="preserve"> a multitude of information regarding the techno-economic behaviors of Oldowan hominins within the broader landscape context.</w:delText>
          </w:r>
        </w:del>
      </w:ins>
      <w:ins w:id="205" w:author="Author" w:date="2020-11-28T18:33:00Z">
        <w:del w:id="206" w:author="Author" w:date="2020-12-13T17:00:00Z">
          <w:r w:rsidR="004A7D95" w:rsidDel="00DD6714">
            <w:delText xml:space="preserve"> On this front has been to elucidate interesting relationship</w:delText>
          </w:r>
        </w:del>
      </w:ins>
      <w:ins w:id="207" w:author="Author" w:date="2020-11-28T17:48:00Z">
        <w:del w:id="208" w:author="Author" w:date="2020-12-13T17:00:00Z">
          <w:r w:rsidDel="00DD6714">
            <w:delText xml:space="preserve"> </w:delText>
          </w:r>
        </w:del>
      </w:ins>
      <w:ins w:id="209" w:author="Author" w:date="2020-11-28T18:34:00Z">
        <w:del w:id="210" w:author="Author" w:date="2020-12-13T17:00:00Z">
          <w:r w:rsidR="004A7D95" w:rsidDel="00DD6714">
            <w:delText>because stone tool production strategies,</w:delText>
          </w:r>
        </w:del>
      </w:ins>
      <w:ins w:id="211" w:author="Author" w:date="2020-11-28T18:35:00Z">
        <w:del w:id="212" w:author="Author" w:date="2020-12-13T17:00:00Z">
          <w:r w:rsidR="004A7D95" w:rsidDel="00DD6714">
            <w:delText xml:space="preserve"> raw material availability</w:delText>
          </w:r>
        </w:del>
      </w:ins>
      <w:ins w:id="213" w:author="Author" w:date="2020-11-28T18:36:00Z">
        <w:del w:id="214" w:author="Author" w:date="2020-12-13T17:00:00Z">
          <w:r w:rsidR="004A7D95" w:rsidDel="00DD6714">
            <w:delText xml:space="preserve"> and paleoenvironments. In addition, this work also seems to suggest a strong link between tool-using behavior and wooded environments. </w:delText>
          </w:r>
        </w:del>
      </w:ins>
    </w:p>
    <w:p w14:paraId="1A9C74B7" w14:textId="17DA8927" w:rsidR="00DD6714" w:rsidRPr="00101B6A" w:rsidDel="00DD6714" w:rsidRDefault="004A7D95" w:rsidP="006B210A">
      <w:pPr>
        <w:pStyle w:val="FirstParagraph"/>
        <w:spacing w:line="480" w:lineRule="auto"/>
        <w:rPr>
          <w:del w:id="215" w:author="Author" w:date="2020-12-13T17:57:00Z"/>
          <w:moveTo w:id="216" w:author="Author" w:date="2020-12-13T17:57:00Z"/>
        </w:rPr>
      </w:pPr>
      <w:ins w:id="217" w:author="Author" w:date="2020-11-28T18:37:00Z">
        <w:r>
          <w:t>The</w:t>
        </w:r>
      </w:ins>
      <w:ins w:id="218" w:author="Author" w:date="2020-11-28T18:38:00Z">
        <w:r>
          <w:t xml:space="preserve"> 2.0 ma</w:t>
        </w:r>
      </w:ins>
      <w:ins w:id="219" w:author="Author" w:date="2020-11-28T18:37:00Z">
        <w:r>
          <w:t xml:space="preserve"> site of Kanjera South </w:t>
        </w:r>
        <w:del w:id="220" w:author="Author" w:date="2020-12-13T17:51:00Z">
          <w:r w:rsidDel="00DD6714">
            <w:delText>provides</w:delText>
          </w:r>
        </w:del>
      </w:ins>
      <w:ins w:id="221" w:author="Author" w:date="2020-12-17T17:26:00Z">
        <w:r w:rsidR="00403189">
          <w:t xml:space="preserve">has the potential to </w:t>
        </w:r>
      </w:ins>
      <w:ins w:id="222" w:author="Author" w:date="2020-12-13T17:51:00Z">
        <w:del w:id="223" w:author="Author" w:date="2020-12-17T17:26:00Z">
          <w:r w:rsidR="00DD6714" w:rsidDel="00403189">
            <w:delText>may</w:delText>
          </w:r>
        </w:del>
      </w:ins>
      <w:ins w:id="224" w:author="Author" w:date="2020-11-28T18:37:00Z">
        <w:del w:id="225" w:author="Author" w:date="2020-12-17T17:26:00Z">
          <w:r w:rsidDel="00403189">
            <w:delText xml:space="preserve"> </w:delText>
          </w:r>
        </w:del>
      </w:ins>
      <w:ins w:id="226" w:author="Author" w:date="2020-12-13T17:51:00Z">
        <w:r w:rsidR="00DD6714">
          <w:t>contribute to our</w:t>
        </w:r>
        <w:del w:id="227" w:author="Author" w:date="2020-12-17T17:26:00Z">
          <w:r w:rsidR="00DD6714" w:rsidDel="00403189">
            <w:delText xml:space="preserve"> </w:delText>
          </w:r>
        </w:del>
      </w:ins>
      <w:ins w:id="228" w:author="Author" w:date="2020-11-28T18:37:00Z">
        <w:del w:id="229" w:author="Author" w:date="2020-12-13T17:51:00Z">
          <w:r w:rsidDel="00DD6714">
            <w:delText>an opportunity to</w:delText>
          </w:r>
        </w:del>
      </w:ins>
      <w:ins w:id="230" w:author="Author" w:date="2020-12-13T17:51:00Z">
        <w:r w:rsidR="00DD6714">
          <w:t xml:space="preserve"> </w:t>
        </w:r>
      </w:ins>
      <w:ins w:id="231" w:author="Author" w:date="2020-11-28T18:37:00Z">
        <w:del w:id="232" w:author="Author" w:date="2020-12-13T17:51:00Z">
          <w:r w:rsidDel="00DD6714">
            <w:delText xml:space="preserve"> add </w:delText>
          </w:r>
        </w:del>
        <w:del w:id="233" w:author="Author" w:date="2020-12-17T17:26:00Z">
          <w:r w:rsidDel="00403189">
            <w:delText xml:space="preserve">our </w:delText>
          </w:r>
        </w:del>
        <w:r>
          <w:t xml:space="preserve">understanding of </w:t>
        </w:r>
      </w:ins>
      <w:ins w:id="234" w:author="Author" w:date="2020-11-28T18:38:00Z">
        <w:r>
          <w:t>the relationship between stone tool production</w:t>
        </w:r>
      </w:ins>
      <w:ins w:id="235" w:author="Author" w:date="2020-12-13T17:49:00Z">
        <w:r w:rsidR="00DD6714">
          <w:t>, technical decision making</w:t>
        </w:r>
      </w:ins>
      <w:ins w:id="236" w:author="Author" w:date="2020-11-28T18:38:00Z">
        <w:r>
          <w:t xml:space="preserve"> and the broader landscape</w:t>
        </w:r>
        <w:del w:id="237" w:author="Author" w:date="2020-12-13T17:51:00Z">
          <w:r w:rsidDel="00DD6714">
            <w:delText xml:space="preserve"> as it is the only site from this time frame that is situated in an open-grass land</w:delText>
          </w:r>
        </w:del>
        <w:r>
          <w:t>.</w:t>
        </w:r>
      </w:ins>
      <w:ins w:id="238" w:author="Author" w:date="2020-11-28T18:39:00Z">
        <w:r>
          <w:t xml:space="preserve"> </w:t>
        </w:r>
      </w:ins>
      <w:ins w:id="239" w:author="Author" w:date="2020-11-28T18:46:00Z">
        <w:r w:rsidR="0054655D">
          <w:t xml:space="preserve">The lithic assemblage at Kanjera South shows a substantial representation of exotic raw materials </w:t>
        </w:r>
      </w:ins>
      <w:ins w:id="240" w:author="Author" w:date="2020-12-17T17:28:00Z">
        <w:r w:rsidR="00403189">
          <w:t xml:space="preserve">and </w:t>
        </w:r>
      </w:ins>
      <w:ins w:id="241" w:author="Author" w:date="2020-12-13T17:53:00Z">
        <w:del w:id="242" w:author="Author" w:date="2020-12-17T17:28:00Z">
          <w:r w:rsidR="00DD6714" w:rsidDel="00403189">
            <w:delText xml:space="preserve">along with </w:delText>
          </w:r>
        </w:del>
      </w:ins>
      <w:ins w:id="243" w:author="Author" w:date="2020-11-28T18:46:00Z">
        <w:del w:id="244" w:author="Author" w:date="2020-12-13T17:53:00Z">
          <w:r w:rsidR="0054655D" w:rsidDel="00DD6714">
            <w:delText xml:space="preserve">and </w:delText>
          </w:r>
        </w:del>
        <w:r w:rsidR="0054655D">
          <w:t>a diversity of different core reduction strategies</w:t>
        </w:r>
      </w:ins>
      <w:ins w:id="245" w:author="Author" w:date="2020-12-13T17:53:00Z">
        <w:r w:rsidR="00DD6714">
          <w:t xml:space="preserve"> that </w:t>
        </w:r>
      </w:ins>
      <w:ins w:id="246" w:author="Author" w:date="2020-11-28T18:46:00Z">
        <w:del w:id="247" w:author="Author" w:date="2020-12-13T17:53:00Z">
          <w:r w:rsidR="0054655D" w:rsidDel="00DD6714">
            <w:delText xml:space="preserve"> and therefore </w:delText>
          </w:r>
        </w:del>
        <w:r w:rsidR="0054655D">
          <w:t>provide</w:t>
        </w:r>
      </w:ins>
      <w:ins w:id="248" w:author="Author" w:date="2020-12-13T17:53:00Z">
        <w:del w:id="249" w:author="Author" w:date="2020-12-17T17:27:00Z">
          <w:r w:rsidR="00DD6714" w:rsidDel="00403189">
            <w:delText>s</w:delText>
          </w:r>
        </w:del>
      </w:ins>
      <w:ins w:id="250" w:author="Author" w:date="2020-11-28T18:46:00Z">
        <w:del w:id="251" w:author="Author" w:date="2020-12-13T17:53:00Z">
          <w:r w:rsidR="0054655D" w:rsidDel="00DD6714">
            <w:delText>s</w:delText>
          </w:r>
        </w:del>
        <w:r w:rsidR="0054655D">
          <w:t xml:space="preserve"> an opportunity to</w:t>
        </w:r>
      </w:ins>
      <w:ins w:id="252" w:author="Author" w:date="2020-12-13T17:53:00Z">
        <w:r w:rsidR="00DD6714">
          <w:t xml:space="preserve"> </w:t>
        </w:r>
      </w:ins>
      <w:ins w:id="253" w:author="Author" w:date="2020-12-13T17:54:00Z">
        <w:r w:rsidR="00DD6714">
          <w:t>understand</w:t>
        </w:r>
      </w:ins>
      <w:ins w:id="254" w:author="Author" w:date="2020-12-13T17:53:00Z">
        <w:r w:rsidR="00DD6714">
          <w:t xml:space="preserve"> the technical</w:t>
        </w:r>
      </w:ins>
      <w:ins w:id="255" w:author="Author" w:date="2020-12-13T17:54:00Z">
        <w:r w:rsidR="00DD6714">
          <w:t xml:space="preserve"> decision </w:t>
        </w:r>
      </w:ins>
      <w:ins w:id="256" w:author="Author" w:date="2020-12-13T17:55:00Z">
        <w:r w:rsidR="00DD6714">
          <w:t>making within the context of broader hominin land</w:t>
        </w:r>
      </w:ins>
      <w:ins w:id="257" w:author="Author" w:date="2020-12-17T17:30:00Z">
        <w:r w:rsidR="00403189">
          <w:t>-</w:t>
        </w:r>
      </w:ins>
      <w:ins w:id="258" w:author="Author" w:date="2020-12-13T17:55:00Z">
        <w:del w:id="259" w:author="Author" w:date="2020-12-17T17:30:00Z">
          <w:r w:rsidR="00DD6714" w:rsidDel="00403189">
            <w:delText xml:space="preserve"> </w:delText>
          </w:r>
        </w:del>
        <w:r w:rsidR="00DD6714">
          <w:t>use strategies.</w:t>
        </w:r>
      </w:ins>
      <w:ins w:id="260" w:author="Author" w:date="2020-12-13T17:56:00Z">
        <w:r w:rsidR="00DD6714">
          <w:t xml:space="preserve"> To this end, we present a novel study of the Kanjera South lithic material that combine</w:t>
        </w:r>
      </w:ins>
      <w:ins w:id="261" w:author="Author" w:date="2020-12-17T17:29:00Z">
        <w:r w:rsidR="00403189">
          <w:t>s</w:t>
        </w:r>
      </w:ins>
      <w:ins w:id="262" w:author="Author" w:date="2020-12-13T17:56:00Z">
        <w:r w:rsidR="00DD6714">
          <w:t xml:space="preserve"> previous analyses of raw material properties, provenance, and technology with quantitative measures of core reduction intensity and tool utilization to elucidate the broader land</w:t>
        </w:r>
      </w:ins>
      <w:ins w:id="263" w:author="Author" w:date="2020-12-17T17:30:00Z">
        <w:r w:rsidR="00403189">
          <w:t>-</w:t>
        </w:r>
      </w:ins>
      <w:ins w:id="264" w:author="Author" w:date="2020-12-13T17:56:00Z">
        <w:del w:id="265" w:author="Author" w:date="2020-12-17T17:30:00Z">
          <w:r w:rsidR="00DD6714" w:rsidDel="00403189">
            <w:delText xml:space="preserve"> </w:delText>
          </w:r>
        </w:del>
        <w:r w:rsidR="00DD6714">
          <w:t>use patter</w:t>
        </w:r>
      </w:ins>
      <w:ins w:id="266" w:author="Author" w:date="2020-12-13T17:57:00Z">
        <w:r w:rsidR="00DD6714">
          <w:t>n</w:t>
        </w:r>
      </w:ins>
      <w:ins w:id="267" w:author="Author" w:date="2020-12-13T17:56:00Z">
        <w:r w:rsidR="00DD6714">
          <w:t>.</w:t>
        </w:r>
      </w:ins>
      <w:ins w:id="268" w:author="Author" w:date="2020-12-13T17:57:00Z">
        <w:r w:rsidR="00DD6714">
          <w:t xml:space="preserve"> </w:t>
        </w:r>
      </w:ins>
      <w:moveToRangeStart w:id="269" w:author="Author" w:date="2020-12-13T17:57:00Z" w:name="move58774660"/>
      <w:moveTo w:id="270" w:author="Author" w:date="2020-12-13T17:57:00Z">
        <w:r w:rsidR="00DD6714">
          <w:t>Not only are we able to characterize the broader pattern of land-use of Oldowan hominins at Kanjera South, but we also show that this</w:t>
        </w:r>
        <w:del w:id="271" w:author="Author" w:date="2020-12-17T17:30:00Z">
          <w:r w:rsidR="00DD6714" w:rsidDel="00403189">
            <w:delText xml:space="preserve"> land-use</w:delText>
          </w:r>
        </w:del>
        <w:r w:rsidR="00DD6714">
          <w:t xml:space="preserve"> pattern may </w:t>
        </w:r>
        <w:del w:id="272" w:author="Author" w:date="2020-12-17T17:30:00Z">
          <w:r w:rsidR="00DD6714" w:rsidDel="00403189">
            <w:delText xml:space="preserve">also </w:delText>
          </w:r>
        </w:del>
        <w:r w:rsidR="00DD6714">
          <w:t>condition the technical decision</w:t>
        </w:r>
      </w:moveTo>
      <w:ins w:id="273" w:author="Author" w:date="2020-12-17T17:31:00Z">
        <w:r w:rsidR="00403189">
          <w:t>-</w:t>
        </w:r>
      </w:ins>
      <w:moveTo w:id="274" w:author="Author" w:date="2020-12-13T17:57:00Z">
        <w:del w:id="275" w:author="Author" w:date="2020-12-17T17:31:00Z">
          <w:r w:rsidR="00DD6714" w:rsidDel="00403189">
            <w:delText xml:space="preserve"> </w:delText>
          </w:r>
        </w:del>
        <w:r w:rsidR="00DD6714">
          <w:t xml:space="preserve">making surrounding how stone is economized across space. In doing so, </w:t>
        </w:r>
        <w:del w:id="276" w:author="Author" w:date="2020-12-17T17:46:00Z">
          <w:r w:rsidR="00DD6714" w:rsidDel="00693E1B">
            <w:delText xml:space="preserve">while Oldowan technology is often argued to reflect socially mitigated processes, </w:delText>
          </w:r>
        </w:del>
        <w:r w:rsidR="00DD6714">
          <w:t>we show that</w:t>
        </w:r>
        <w:r w:rsidR="00DD6714" w:rsidRPr="0054655D">
          <w:t xml:space="preserve"> the</w:t>
        </w:r>
        <w:r w:rsidR="00DD6714">
          <w:t xml:space="preserve"> </w:t>
        </w:r>
      </w:moveTo>
      <w:ins w:id="277" w:author="Author" w:date="2020-12-17T17:45:00Z">
        <w:r w:rsidR="00990239">
          <w:t xml:space="preserve">technological </w:t>
        </w:r>
      </w:ins>
      <w:moveTo w:id="278" w:author="Author" w:date="2020-12-13T17:57:00Z">
        <w:del w:id="279" w:author="Author" w:date="2020-12-17T17:45:00Z">
          <w:r w:rsidR="00DD6714" w:rsidDel="00990239">
            <w:delText xml:space="preserve">lithic </w:delText>
          </w:r>
        </w:del>
        <w:r w:rsidR="00DD6714">
          <w:t>variation at Kanjera South</w:t>
        </w:r>
        <w:r w:rsidR="00DD6714" w:rsidRPr="0054655D">
          <w:t xml:space="preserve"> </w:t>
        </w:r>
        <w:r w:rsidR="00DD6714">
          <w:t>reflects</w:t>
        </w:r>
      </w:moveTo>
      <w:ins w:id="280" w:author="Author" w:date="2020-12-17T17:46:00Z">
        <w:r w:rsidR="00693E1B">
          <w:t xml:space="preserve"> an</w:t>
        </w:r>
      </w:ins>
      <w:moveTo w:id="281" w:author="Author" w:date="2020-12-13T17:57:00Z">
        <w:r w:rsidR="00DD6714">
          <w:t xml:space="preserve"> </w:t>
        </w:r>
        <w:r w:rsidR="00DD6714" w:rsidRPr="0054655D">
          <w:t>interaction of raw material properties, foraging ecology, and landscape scale constraints on raw material availability</w:t>
        </w:r>
      </w:moveTo>
      <w:ins w:id="282" w:author="Author" w:date="2020-12-17T17:45:00Z">
        <w:r w:rsidR="00990239">
          <w:t>.</w:t>
        </w:r>
      </w:ins>
      <w:moveTo w:id="283" w:author="Author" w:date="2020-12-13T17:57:00Z">
        <w:r w:rsidR="00DD6714" w:rsidRPr="0054655D">
          <w:t xml:space="preserve"> </w:t>
        </w:r>
        <w:del w:id="284" w:author="Author" w:date="2020-12-17T17:46:00Z">
          <w:r w:rsidR="00DD6714" w:rsidRPr="0054655D" w:rsidDel="00693E1B">
            <w:delText>influence technological variability in the Oldowan.</w:delText>
          </w:r>
        </w:del>
      </w:moveTo>
    </w:p>
    <w:moveToRangeEnd w:id="269"/>
    <w:p w14:paraId="749F1D39" w14:textId="77777777" w:rsidR="00DD6714" w:rsidRDefault="00DD6714">
      <w:pPr>
        <w:pStyle w:val="FirstParagraph"/>
        <w:spacing w:line="480" w:lineRule="auto"/>
        <w:ind w:firstLine="0"/>
        <w:rPr>
          <w:ins w:id="285" w:author="Author" w:date="2020-12-13T17:55:00Z"/>
        </w:rPr>
      </w:pPr>
    </w:p>
    <w:p w14:paraId="035ADB6E" w14:textId="5DF08E7A" w:rsidR="0054655D" w:rsidDel="00A2542B" w:rsidRDefault="00DD6714">
      <w:pPr>
        <w:pStyle w:val="FirstParagraph"/>
        <w:spacing w:line="480" w:lineRule="auto"/>
        <w:rPr>
          <w:ins w:id="286" w:author="Author" w:date="2020-11-28T18:52:00Z"/>
          <w:del w:id="287" w:author="Author" w:date="2020-12-13T18:03:00Z"/>
        </w:rPr>
      </w:pPr>
      <w:ins w:id="288" w:author="Author" w:date="2020-12-13T18:01:00Z">
        <w:del w:id="289" w:author="Author" w:date="2020-12-17T17:47:00Z">
          <w:r w:rsidDel="00693E1B">
            <w:delText>In addition, while</w:delText>
          </w:r>
        </w:del>
        <w:del w:id="290" w:author="Author" w:date="2020-12-17T18:10:00Z">
          <w:r w:rsidDel="0021331A">
            <w:delText xml:space="preserve"> </w:delText>
          </w:r>
        </w:del>
        <w:del w:id="291" w:author="Author" w:date="2020-12-17T17:46:00Z">
          <w:r w:rsidDel="00693E1B">
            <w:delText>E</w:delText>
          </w:r>
        </w:del>
        <w:del w:id="292" w:author="Author" w:date="2020-12-17T18:10:00Z">
          <w:r w:rsidDel="0021331A">
            <w:delText>arly Oldowan assemblages dating to 2.0 million years ago and older seem to illustrate a similar level of technological competence to those from lat</w:delText>
          </w:r>
        </w:del>
        <w:del w:id="293" w:author="Author" w:date="2020-12-17T17:48:00Z">
          <w:r w:rsidDel="00693E1B">
            <w:delText>t</w:delText>
          </w:r>
        </w:del>
        <w:del w:id="294" w:author="Author" w:date="2020-12-17T18:10:00Z">
          <w:r w:rsidDel="0021331A">
            <w:delText>er timeframes, substantially less is known about the broader foraging behaviors and land-use strategies of ESA hominins during this</w:delText>
          </w:r>
        </w:del>
        <w:del w:id="295" w:author="Author" w:date="2020-12-17T17:48:00Z">
          <w:r w:rsidDel="00693E1B">
            <w:delText xml:space="preserve"> time</w:delText>
          </w:r>
        </w:del>
        <w:del w:id="296" w:author="Author" w:date="2020-12-17T18:10:00Z">
          <w:r w:rsidDel="0021331A">
            <w:delText>.</w:delText>
          </w:r>
        </w:del>
        <w:del w:id="297" w:author="Author" w:date="2020-12-17T17:48:00Z">
          <w:r w:rsidDel="00693E1B">
            <w:delText xml:space="preserve"> While </w:delText>
          </w:r>
        </w:del>
      </w:ins>
      <w:ins w:id="298" w:author="Author" w:date="2020-12-17T17:48:00Z">
        <w:r w:rsidR="00693E1B">
          <w:t>T</w:t>
        </w:r>
      </w:ins>
      <w:ins w:id="299" w:author="Author" w:date="2020-12-13T18:01:00Z">
        <w:del w:id="300" w:author="Author" w:date="2020-12-17T17:48:00Z">
          <w:r w:rsidDel="00693E1B">
            <w:delText>t</w:delText>
          </w:r>
        </w:del>
        <w:r>
          <w:t>he results of this study provide insight into hominin land</w:t>
        </w:r>
      </w:ins>
      <w:ins w:id="301" w:author="Author" w:date="2020-12-28T18:05:00Z">
        <w:r w:rsidR="00676BB2">
          <w:t>-</w:t>
        </w:r>
      </w:ins>
      <w:ins w:id="302" w:author="Author" w:date="2020-12-13T18:01:00Z">
        <w:del w:id="303" w:author="Author" w:date="2020-12-28T18:05:00Z">
          <w:r w:rsidDel="00676BB2">
            <w:delText xml:space="preserve"> </w:delText>
          </w:r>
        </w:del>
        <w:r>
          <w:t xml:space="preserve">use, lithic reduction, and technological diversity, </w:t>
        </w:r>
        <w:del w:id="304" w:author="Author" w:date="2020-12-17T17:57:00Z">
          <w:r w:rsidDel="00F14312">
            <w:delText>it</w:delText>
          </w:r>
        </w:del>
      </w:ins>
      <w:ins w:id="305" w:author="Author" w:date="2020-12-17T17:57:00Z">
        <w:r w:rsidR="00F14312">
          <w:t xml:space="preserve">and </w:t>
        </w:r>
      </w:ins>
      <w:ins w:id="306" w:author="Author" w:date="2020-12-13T18:01:00Z">
        <w:del w:id="307" w:author="Author" w:date="2020-12-17T17:57:00Z">
          <w:r w:rsidDel="00F14312">
            <w:delText xml:space="preserve"> also </w:delText>
          </w:r>
        </w:del>
        <w:r>
          <w:t>expand</w:t>
        </w:r>
        <w:del w:id="308" w:author="Author" w:date="2020-12-17T17:57:00Z">
          <w:r w:rsidDel="00F14312">
            <w:delText>s</w:delText>
          </w:r>
        </w:del>
        <w:r>
          <w:t xml:space="preserve"> our understanding of hominin land</w:t>
        </w:r>
      </w:ins>
      <w:ins w:id="309" w:author="Author" w:date="2020-12-17T17:57:00Z">
        <w:r w:rsidR="00F14312">
          <w:t>-</w:t>
        </w:r>
      </w:ins>
      <w:ins w:id="310" w:author="Author" w:date="2020-12-13T18:01:00Z">
        <w:del w:id="311" w:author="Author" w:date="2020-12-17T17:57:00Z">
          <w:r w:rsidDel="00F14312">
            <w:delText xml:space="preserve"> </w:delText>
          </w:r>
        </w:del>
        <w:r>
          <w:t xml:space="preserve">use. </w:t>
        </w:r>
      </w:ins>
      <w:ins w:id="312" w:author="Author" w:date="2020-12-17T18:10:00Z">
        <w:r w:rsidR="0021331A">
          <w:t xml:space="preserve">Although early Oldowan assemblages dating to 2.0 million years ago and older seem to illustrate a similar level of technological competence to those from later timeframes, substantially less is known about the broader foraging behaviors and land-use strategies of hominins during this interval. </w:t>
        </w:r>
      </w:ins>
      <w:ins w:id="313" w:author="Author" w:date="2020-12-13T18:01:00Z">
        <w:del w:id="314" w:author="Author" w:date="2020-12-17T18:05:00Z">
          <w:r w:rsidDel="00F14312">
            <w:delText xml:space="preserve"> </w:delText>
          </w:r>
        </w:del>
      </w:ins>
      <w:ins w:id="315" w:author="Author" w:date="2020-11-28T18:46:00Z">
        <w:del w:id="316" w:author="Author" w:date="2020-12-13T17:55:00Z">
          <w:r w:rsidR="0054655D" w:rsidDel="00DD6714">
            <w:delText xml:space="preserve"> investigate how hominin move, utilize, and manage stone</w:delText>
          </w:r>
        </w:del>
        <w:del w:id="317" w:author="Author" w:date="2020-12-13T17:53:00Z">
          <w:r w:rsidR="0054655D" w:rsidDel="00DD6714">
            <w:delText xml:space="preserve"> i</w:delText>
          </w:r>
        </w:del>
      </w:ins>
      <w:ins w:id="318" w:author="Author" w:date="2020-11-28T18:47:00Z">
        <w:del w:id="319" w:author="Author" w:date="2020-12-13T17:53:00Z">
          <w:r w:rsidR="0054655D" w:rsidDel="00DD6714">
            <w:delText>n a more open environment</w:delText>
          </w:r>
        </w:del>
        <w:del w:id="320" w:author="Author" w:date="2020-12-13T17:55:00Z">
          <w:r w:rsidR="0054655D" w:rsidDel="00DD6714">
            <w:delText xml:space="preserve">. </w:delText>
          </w:r>
        </w:del>
      </w:ins>
      <w:ins w:id="321" w:author="Author" w:date="2020-11-28T18:49:00Z">
        <w:del w:id="322" w:author="Author" w:date="2020-12-13T18:01:00Z">
          <w:r w:rsidR="0054655D" w:rsidDel="00DD6714">
            <w:delText xml:space="preserve">In addition, </w:delText>
          </w:r>
        </w:del>
      </w:ins>
      <w:ins w:id="323" w:author="Author" w:date="2020-12-13T18:01:00Z">
        <w:del w:id="324" w:author="Author" w:date="2020-12-17T18:10:00Z">
          <w:r w:rsidDel="0021331A">
            <w:delText xml:space="preserve">Although </w:delText>
          </w:r>
        </w:del>
      </w:ins>
      <w:ins w:id="325" w:author="Author" w:date="2020-11-28T18:49:00Z">
        <w:del w:id="326" w:author="Author" w:date="2020-12-17T18:10:00Z">
          <w:r w:rsidR="0054655D" w:rsidDel="0021331A">
            <w:delText xml:space="preserve">while </w:delText>
          </w:r>
        </w:del>
        <w:del w:id="327" w:author="Author" w:date="2020-12-17T17:57:00Z">
          <w:r w:rsidR="0054655D" w:rsidDel="00F14312">
            <w:delText>E</w:delText>
          </w:r>
        </w:del>
        <w:del w:id="328" w:author="Author" w:date="2020-12-17T18:10:00Z">
          <w:r w:rsidR="0054655D" w:rsidDel="0021331A">
            <w:delText xml:space="preserve">arly Oldowan assemblages dating to 2.0 million years ago and older seem to illustrate a similar level of technological competence to those from latter timeframes, substantially less is known about the broader foraging behaviors and land-use strategies of ESA hominins during this time. </w:delText>
          </w:r>
        </w:del>
        <w:del w:id="329" w:author="Author" w:date="2020-12-13T18:02:00Z">
          <w:r w:rsidR="0054655D" w:rsidDel="00DD6714">
            <w:delText xml:space="preserve">While a few studies from Gona demonstrate some potentially interesting interactions between raw material abundance and technological strategies, early Oldowan sites have yet to be placed into their broader ecological and environmental context. </w:delText>
          </w:r>
        </w:del>
      </w:ins>
      <w:ins w:id="330" w:author="Author" w:date="2020-12-17T18:12:00Z">
        <w:r w:rsidR="0021331A">
          <w:t>An</w:t>
        </w:r>
      </w:ins>
      <w:ins w:id="331" w:author="Author" w:date="2020-11-28T18:49:00Z">
        <w:del w:id="332" w:author="Author" w:date="2020-12-17T18:12:00Z">
          <w:r w:rsidR="0054655D" w:rsidDel="0021331A">
            <w:delText xml:space="preserve">Therefore, </w:delText>
          </w:r>
        </w:del>
      </w:ins>
      <w:ins w:id="333" w:author="Author" w:date="2020-11-28T18:50:00Z">
        <w:del w:id="334" w:author="Author" w:date="2020-12-17T18:12:00Z">
          <w:r w:rsidR="0054655D" w:rsidDel="0021331A">
            <w:delText>an</w:delText>
          </w:r>
        </w:del>
        <w:r w:rsidR="0054655D">
          <w:t xml:space="preserve"> investigation of hominin stone tool transport and utilization patterns at Kanjera</w:t>
        </w:r>
      </w:ins>
      <w:ins w:id="335" w:author="Author" w:date="2020-11-28T18:47:00Z">
        <w:r w:rsidR="0054655D">
          <w:t xml:space="preserve"> would not only add to our understanding </w:t>
        </w:r>
      </w:ins>
      <w:ins w:id="336" w:author="Author" w:date="2020-11-28T18:48:00Z">
        <w:r w:rsidR="0054655D">
          <w:t xml:space="preserve">of how the landscape structures stone tool </w:t>
        </w:r>
        <w:del w:id="337" w:author="Author" w:date="2020-12-17T18:21:00Z">
          <w:r w:rsidR="0054655D" w:rsidDel="006B210A">
            <w:delText xml:space="preserve">using </w:delText>
          </w:r>
        </w:del>
        <w:r w:rsidR="0054655D">
          <w:t>behavior, but</w:t>
        </w:r>
      </w:ins>
      <w:ins w:id="338" w:author="Author" w:date="2020-12-17T18:23:00Z">
        <w:r w:rsidR="006B210A">
          <w:t xml:space="preserve"> also</w:t>
        </w:r>
      </w:ins>
      <w:ins w:id="339" w:author="Author" w:date="2020-11-28T18:48:00Z">
        <w:del w:id="340" w:author="Author" w:date="2020-12-17T18:22:00Z">
          <w:r w:rsidR="0054655D" w:rsidDel="006B210A">
            <w:delText xml:space="preserve"> also our understanding of</w:delText>
          </w:r>
        </w:del>
      </w:ins>
      <w:ins w:id="341" w:author="Author" w:date="2020-12-17T18:22:00Z">
        <w:r w:rsidR="006B210A">
          <w:t xml:space="preserve"> </w:t>
        </w:r>
      </w:ins>
      <w:ins w:id="342" w:author="Author" w:date="2020-12-17T18:23:00Z">
        <w:r w:rsidR="006B210A">
          <w:t>shed light</w:t>
        </w:r>
      </w:ins>
      <w:ins w:id="343" w:author="Author" w:date="2020-12-17T18:22:00Z">
        <w:r w:rsidR="006B210A">
          <w:t xml:space="preserve"> on</w:t>
        </w:r>
      </w:ins>
      <w:ins w:id="344" w:author="Author" w:date="2020-11-28T18:48:00Z">
        <w:r w:rsidR="0054655D">
          <w:t xml:space="preserve"> hominin land-use patterns during the ea</w:t>
        </w:r>
      </w:ins>
      <w:ins w:id="345" w:author="Author" w:date="2020-11-28T18:49:00Z">
        <w:r w:rsidR="0054655D">
          <w:t>rl</w:t>
        </w:r>
      </w:ins>
      <w:ins w:id="346" w:author="Author" w:date="2020-12-17T18:12:00Z">
        <w:r w:rsidR="0021331A">
          <w:t>y</w:t>
        </w:r>
      </w:ins>
      <w:ins w:id="347" w:author="Author" w:date="2020-11-28T18:49:00Z">
        <w:del w:id="348" w:author="Author" w:date="2020-12-17T18:12:00Z">
          <w:r w:rsidR="0054655D" w:rsidDel="0021331A">
            <w:delText>ier</w:delText>
          </w:r>
        </w:del>
        <w:r w:rsidR="0054655D">
          <w:t xml:space="preserve"> Oldowan. </w:t>
        </w:r>
      </w:ins>
      <w:ins w:id="349" w:author="Author" w:date="2020-11-28T18:48:00Z">
        <w:r w:rsidR="0054655D">
          <w:t xml:space="preserve"> </w:t>
        </w:r>
      </w:ins>
    </w:p>
    <w:p w14:paraId="47CB3240" w14:textId="511AA0B7" w:rsidR="00E47BDD" w:rsidRPr="00101B6A" w:rsidDel="00DD6714" w:rsidRDefault="0054655D" w:rsidP="00A2542B">
      <w:pPr>
        <w:pStyle w:val="FirstParagraph"/>
        <w:spacing w:line="480" w:lineRule="auto"/>
        <w:rPr>
          <w:del w:id="350" w:author="Author" w:date="2020-12-13T17:57:00Z"/>
        </w:rPr>
      </w:pPr>
      <w:ins w:id="351" w:author="Author" w:date="2020-11-28T18:52:00Z">
        <w:del w:id="352" w:author="Author" w:date="2020-12-13T17:57:00Z">
          <w:r w:rsidDel="00DD6714">
            <w:delText xml:space="preserve">Here we present an integrated approach that examines Oldowan lithic technology a Kanjera South </w:delText>
          </w:r>
        </w:del>
      </w:ins>
      <w:ins w:id="353" w:author="Author" w:date="2020-11-28T18:53:00Z">
        <w:del w:id="354" w:author="Author" w:date="2020-12-13T17:57:00Z">
          <w:r w:rsidR="00101B6A" w:rsidDel="00DD6714">
            <w:delText>within its</w:delText>
          </w:r>
        </w:del>
      </w:ins>
      <w:ins w:id="355" w:author="Author" w:date="2020-11-28T18:52:00Z">
        <w:del w:id="356" w:author="Author" w:date="2020-12-13T17:57:00Z">
          <w:r w:rsidDel="00DD6714">
            <w:delText xml:space="preserve"> </w:delText>
          </w:r>
        </w:del>
      </w:ins>
      <w:ins w:id="357" w:author="Author" w:date="2020-11-28T18:53:00Z">
        <w:del w:id="358" w:author="Author" w:date="2020-12-13T17:57:00Z">
          <w:r w:rsidR="00101B6A" w:rsidDel="00DD6714">
            <w:delText>broader</w:delText>
          </w:r>
        </w:del>
      </w:ins>
      <w:ins w:id="359" w:author="Author" w:date="2020-11-28T18:52:00Z">
        <w:del w:id="360" w:author="Author" w:date="2020-12-13T17:57:00Z">
          <w:r w:rsidDel="00DD6714">
            <w:delText xml:space="preserve"> ecological context. </w:delText>
          </w:r>
        </w:del>
      </w:ins>
      <w:ins w:id="361" w:author="Author" w:date="2020-11-28T18:53:00Z">
        <w:del w:id="362" w:author="Author" w:date="2020-12-13T17:57:00Z">
          <w:r w:rsidR="00101B6A" w:rsidDel="00DD6714">
            <w:delText xml:space="preserve">In doing so, we </w:delText>
          </w:r>
        </w:del>
        <w:del w:id="363" w:author="Author" w:date="2020-12-13T17:56:00Z">
          <w:r w:rsidR="00101B6A" w:rsidDel="00DD6714">
            <w:delText xml:space="preserve">combine previous analyses of raw material properties, provenance, and technology with quantitative measures of core reduction intensity and tool utilization to </w:delText>
          </w:r>
        </w:del>
      </w:ins>
      <w:ins w:id="364" w:author="Author" w:date="2020-11-28T18:54:00Z">
        <w:del w:id="365" w:author="Author" w:date="2020-12-13T17:56:00Z">
          <w:r w:rsidR="00101B6A" w:rsidDel="00DD6714">
            <w:delText>elucidate the broader land use pattern that produced the lithic assemblage at Kanjera South</w:delText>
          </w:r>
        </w:del>
      </w:ins>
      <w:ins w:id="366" w:author="Author" w:date="2020-11-28T18:53:00Z">
        <w:del w:id="367" w:author="Author" w:date="2020-12-13T17:56:00Z">
          <w:r w:rsidR="00101B6A" w:rsidDel="00DD6714">
            <w:delText>.</w:delText>
          </w:r>
        </w:del>
      </w:ins>
      <w:ins w:id="368" w:author="Author" w:date="2020-11-28T18:54:00Z">
        <w:del w:id="369" w:author="Author" w:date="2020-12-13T17:56:00Z">
          <w:r w:rsidR="00101B6A" w:rsidDel="00DD6714">
            <w:delText xml:space="preserve"> </w:delText>
          </w:r>
        </w:del>
      </w:ins>
      <w:moveFromRangeStart w:id="370" w:author="Author" w:date="2020-12-13T17:57:00Z" w:name="move58774660"/>
      <w:moveFrom w:id="371" w:author="Author" w:date="2020-12-13T17:57:00Z">
        <w:ins w:id="372" w:author="Author" w:date="2020-11-28T18:57:00Z">
          <w:del w:id="373" w:author="Author" w:date="2020-12-13T17:57:00Z">
            <w:r w:rsidR="00101B6A" w:rsidDel="00DD6714">
              <w:delText>Not only are we able to characterize the broader pattern of land-use of Oldowan hominins at Kanjera South, but we also show that this land-use pattern may also condition the technical decision making surrounding how</w:delText>
            </w:r>
          </w:del>
        </w:ins>
        <w:ins w:id="374" w:author="Author" w:date="2020-11-28T18:58:00Z">
          <w:del w:id="375" w:author="Author" w:date="2020-12-13T17:57:00Z">
            <w:r w:rsidR="00101B6A" w:rsidDel="00DD6714">
              <w:delText xml:space="preserve"> stone is economized across space. In doing so</w:delText>
            </w:r>
          </w:del>
        </w:ins>
        <w:ins w:id="376" w:author="Author" w:date="2020-11-28T18:59:00Z">
          <w:del w:id="377" w:author="Author" w:date="2020-12-13T17:57:00Z">
            <w:r w:rsidR="00101B6A" w:rsidDel="00DD6714">
              <w:delText>, while Oldowan technology is often argued to reflect socially mitigated processes</w:delText>
            </w:r>
          </w:del>
        </w:ins>
        <w:ins w:id="378" w:author="Author" w:date="2020-11-28T19:00:00Z">
          <w:del w:id="379" w:author="Author" w:date="2020-12-13T17:57:00Z">
            <w:r w:rsidR="00101B6A" w:rsidDel="00DD6714">
              <w:delText>,</w:delText>
            </w:r>
          </w:del>
        </w:ins>
        <w:ins w:id="380" w:author="Author" w:date="2020-11-28T18:58:00Z">
          <w:del w:id="381" w:author="Author" w:date="2020-12-13T17:57:00Z">
            <w:r w:rsidR="00101B6A" w:rsidDel="00DD6714">
              <w:delText xml:space="preserve"> we </w:delText>
            </w:r>
          </w:del>
        </w:ins>
        <w:ins w:id="382" w:author="Author" w:date="2020-11-28T18:55:00Z">
          <w:del w:id="383" w:author="Author" w:date="2020-12-13T17:57:00Z">
            <w:r w:rsidR="00101B6A" w:rsidDel="00DD6714">
              <w:delText>show that</w:delText>
            </w:r>
          </w:del>
        </w:ins>
        <w:ins w:id="384" w:author="Author" w:date="2020-11-28T18:50:00Z">
          <w:del w:id="385" w:author="Author" w:date="2020-12-13T17:57:00Z">
            <w:r w:rsidRPr="0054655D" w:rsidDel="00DD6714">
              <w:delText xml:space="preserve"> the</w:delText>
            </w:r>
          </w:del>
        </w:ins>
        <w:ins w:id="386" w:author="Author" w:date="2020-11-28T19:00:00Z">
          <w:del w:id="387" w:author="Author" w:date="2020-12-13T17:57:00Z">
            <w:r w:rsidR="00101B6A" w:rsidDel="00DD6714">
              <w:delText xml:space="preserve"> lithic</w:delText>
            </w:r>
          </w:del>
        </w:ins>
        <w:ins w:id="388" w:author="Author" w:date="2020-11-28T18:55:00Z">
          <w:del w:id="389" w:author="Author" w:date="2020-12-13T17:57:00Z">
            <w:r w:rsidR="00101B6A" w:rsidDel="00DD6714">
              <w:delText xml:space="preserve"> variation at Kanjera South</w:delText>
            </w:r>
          </w:del>
        </w:ins>
        <w:ins w:id="390" w:author="Author" w:date="2020-11-28T18:50:00Z">
          <w:del w:id="391" w:author="Author" w:date="2020-12-13T17:57:00Z">
            <w:r w:rsidRPr="0054655D" w:rsidDel="00DD6714">
              <w:delText xml:space="preserve"> </w:delText>
            </w:r>
          </w:del>
        </w:ins>
        <w:ins w:id="392" w:author="Author" w:date="2020-11-28T19:00:00Z">
          <w:del w:id="393" w:author="Author" w:date="2020-12-13T17:57:00Z">
            <w:r w:rsidR="00101B6A" w:rsidDel="00DD6714">
              <w:delText xml:space="preserve">reflects </w:delText>
            </w:r>
          </w:del>
        </w:ins>
        <w:ins w:id="394" w:author="Author" w:date="2020-11-28T18:50:00Z">
          <w:del w:id="395" w:author="Author" w:date="2020-12-13T17:57:00Z">
            <w:r w:rsidRPr="0054655D" w:rsidDel="00DD6714">
              <w:delText>interaction of raw material properties, foraging ecology, and landscape scale constraints on raw material availability influence technological variability in the Oldowan.</w:delText>
            </w:r>
          </w:del>
        </w:ins>
      </w:moveFrom>
      <w:moveFromRangeEnd w:id="370"/>
    </w:p>
    <w:p w14:paraId="1FCEB2A9" w14:textId="0EBF9D9E" w:rsidR="001A42AA" w:rsidDel="00AE6656" w:rsidRDefault="00232C7D" w:rsidP="00A2542B">
      <w:pPr>
        <w:pStyle w:val="BodyText"/>
        <w:spacing w:line="480" w:lineRule="auto"/>
        <w:rPr>
          <w:del w:id="396" w:author="Author" w:date="2020-11-28T17:27:00Z"/>
        </w:rPr>
      </w:pPr>
      <w:del w:id="397" w:author="Author" w:date="2020-11-28T17:27:00Z">
        <w:r w:rsidDel="00AE6656">
          <w:delText xml:space="preserve">A major difficulty in the study of Oldowan hominin behavior is linking variation in artifacts to individual influences on behavior (Gallotti 2018; Roche, Blumenschine, and Shea 2009). While socio-cognitive approaches only require examining technological strategies present in the artifacts themselves, ecological analyses require integrated ecological and functional data sets. Demonstrating the influence of ecological parameters on stone tool use requires establishing spatial relationships between measures of stone tool utilization and landscape features such as raw material sources and paleogeographic settings (Blumenschine and Peters 1998; Blumenschine et al. 2008; Blumenschine, Stanistreet, and Masao 2012; D. R. Braun, Rogers, et al. 2008; </w:delText>
        </w:r>
        <w:commentRangeStart w:id="398"/>
        <w:r w:rsidDel="00AE6656">
          <w:delText>D. R. Braun</w:delText>
        </w:r>
        <w:commentRangeEnd w:id="398"/>
        <w:r w:rsidR="006F7FF8" w:rsidDel="00AE6656">
          <w:rPr>
            <w:rStyle w:val="CommentReference"/>
            <w:rFonts w:asciiTheme="minorHAnsi" w:hAnsiTheme="minorHAnsi"/>
          </w:rPr>
          <w:commentReference w:id="398"/>
        </w:r>
        <w:r w:rsidDel="00AE6656">
          <w:delText>, Plummer, Ditchfield, et al. 2009; Isaac and Isaac 1997; Rogers 1997). While previous work on this topic has demonstrated the influence of raw material access on Oldowan assemblages (Blumenschine et al. 2008), little work has been done demonstrating its direct influence on technological variation in the Oldowan. The site of Kanjera South provides an opportunity to do so. Extensive research on the technological context has characterized not only the technological strategies employed by hominins, at this site, but also the landscape context of the site (Behrensmeyer et al. 1995; D. R. Braun, Ditchfield, et al. 2008; D. R. Braun, Plummer, Ditchfield, et al. 2009; D. R. Braun, Plummer, Ferraro, et al. 2009; Ditchfield et al. 2018; Bishop et al. 2006; Kent 1942; Lemorini et al. 2014, 2019; Oliver et al. 2019; Plummer, Bishop, et al. 2009; Plummer et al. 2001, 1999; Plummer and Bishop 2016). Here we present an integrated approach that examines Oldowan lithic technology from an ecological context. The results of this study contribute to the exploration of ecological and socio-cultural influences on Oldowan artifact variation.</w:delText>
        </w:r>
      </w:del>
    </w:p>
    <w:p w14:paraId="57A8B7C3" w14:textId="77430D94" w:rsidR="001A42AA" w:rsidDel="00621E09" w:rsidRDefault="007A67E1">
      <w:pPr>
        <w:pStyle w:val="Heading1"/>
        <w:spacing w:before="180" w:after="180"/>
        <w:rPr>
          <w:ins w:id="399" w:author="Author" w:date="2020-11-18T14:00:00Z"/>
          <w:del w:id="400" w:author="Author" w:date="2020-11-28T17:41:00Z"/>
        </w:rPr>
        <w:pPrChange w:id="401" w:author="Author" w:date="2020-12-13T18:03:00Z">
          <w:pPr>
            <w:pStyle w:val="Heading1"/>
          </w:pPr>
        </w:pPrChange>
      </w:pPr>
      <w:bookmarkStart w:id="402" w:name="background"/>
      <w:ins w:id="403" w:author="Author" w:date="2020-09-04T16:01:00Z">
        <w:del w:id="404" w:author="Author" w:date="2020-11-28T17:41:00Z">
          <w:r w:rsidRPr="007A67E1" w:rsidDel="00621E09">
            <w:delText>1.1</w:delText>
          </w:r>
        </w:del>
      </w:ins>
      <w:ins w:id="405" w:author="Author" w:date="2020-09-04T16:02:00Z">
        <w:del w:id="406" w:author="Author" w:date="2020-11-28T17:41:00Z">
          <w:r w:rsidRPr="007A67E1" w:rsidDel="00621E09">
            <w:delText>.</w:delText>
          </w:r>
        </w:del>
      </w:ins>
      <w:ins w:id="407" w:author="Author" w:date="2020-09-04T16:01:00Z">
        <w:del w:id="408" w:author="Author" w:date="2020-11-28T17:41:00Z">
          <w:r w:rsidRPr="007A67E1" w:rsidDel="00621E09">
            <w:delText xml:space="preserve">  </w:delText>
          </w:r>
        </w:del>
      </w:ins>
      <w:del w:id="409" w:author="Author" w:date="2020-11-28T17:41:00Z">
        <w:r w:rsidR="00232C7D" w:rsidRPr="007A67E1" w:rsidDel="00621E09">
          <w:delText>Background</w:delText>
        </w:r>
      </w:del>
      <w:bookmarkEnd w:id="402"/>
    </w:p>
    <w:p w14:paraId="764B700E" w14:textId="77777777" w:rsidR="00E842BF" w:rsidRPr="00A32E36" w:rsidRDefault="00E842BF">
      <w:pPr>
        <w:pStyle w:val="FirstParagraph"/>
        <w:spacing w:line="480" w:lineRule="auto"/>
        <w:pPrChange w:id="410" w:author="Author" w:date="2020-12-13T18:03:00Z">
          <w:pPr>
            <w:pStyle w:val="Heading1"/>
          </w:pPr>
        </w:pPrChange>
      </w:pPr>
    </w:p>
    <w:p w14:paraId="7E9EA0C8" w14:textId="7A2A58A5" w:rsidR="001A42AA" w:rsidDel="00E842BF" w:rsidRDefault="00232C7D">
      <w:pPr>
        <w:pStyle w:val="FirstParagraph"/>
        <w:spacing w:line="480" w:lineRule="auto"/>
        <w:rPr>
          <w:del w:id="411" w:author="Author" w:date="2020-11-18T14:00:00Z"/>
        </w:rPr>
      </w:pPr>
      <w:del w:id="412" w:author="Author" w:date="2020-11-18T14:00:00Z">
        <w:r w:rsidDel="00E842BF">
          <w:lastRenderedPageBreak/>
          <w:delText>Given the dynamic system that Oldowan tools ultimately reflect, it is argued that stone tool variation is influenced by function, ecology, culture and cognition (Gallotti 2018; Isaac 1984; Plummer, Bishop, et al. 2009; Toth and Schick 2006</w:delText>
        </w:r>
      </w:del>
      <w:ins w:id="413" w:author="Author" w:date="2020-09-04T16:02:00Z">
        <w:del w:id="414" w:author="Author" w:date="2020-11-18T14:00:00Z">
          <w:r w:rsidR="007A67E1" w:rsidDel="00E842BF">
            <w:delText xml:space="preserve">; </w:delText>
          </w:r>
        </w:del>
      </w:ins>
      <w:del w:id="415" w:author="Author" w:date="2020-11-18T14:00:00Z">
        <w:r w:rsidDel="00E842BF">
          <w:delText>) (Fig</w:delText>
        </w:r>
      </w:del>
      <w:ins w:id="416" w:author="Author" w:date="2020-09-04T16:12:00Z">
        <w:del w:id="417" w:author="Author" w:date="2020-11-18T14:00:00Z">
          <w:r w:rsidR="006F7FF8" w:rsidDel="00E842BF">
            <w:delText>.</w:delText>
          </w:r>
        </w:del>
      </w:ins>
      <w:del w:id="418" w:author="Author" w:date="2020-11-18T14:00:00Z">
        <w:r w:rsidDel="00E842BF">
          <w:delText xml:space="preserve">ure </w:delText>
        </w:r>
        <w:r w:rsidR="003F0E20" w:rsidDel="00E842BF">
          <w:delText>1</w:delText>
        </w:r>
        <w:r w:rsidDel="00E842BF">
          <w:delText>). Understanding the role of function in shaping Oldowan stone tool variation is constrained. The uses of Oldowan tools beyond evidence of cutting, and flake production is not well known. A small number of use-wear studies are beginning to shed light on the diversity of functions that Oldowan flakes were used for (Keeley and Toth 1981; Lemorini et al. 2014, 2019). The impact of these functions on Oldowan stone tool variation remains unclear. As a result, Oldowan studies have focused primarily on drawing behavioral inferences from explorations of hominin ecology, culture and cognition derived from the morphological variation in stone tools. However, these various aspects of hominin life-ways are seldom studied in tandem.</w:delText>
        </w:r>
      </w:del>
    </w:p>
    <w:p w14:paraId="268B1CE8" w14:textId="4597A99A" w:rsidR="001A42AA" w:rsidDel="00E842BF" w:rsidRDefault="001A42AA">
      <w:pPr>
        <w:pStyle w:val="CaptionedFigure"/>
        <w:spacing w:before="180" w:after="180" w:line="480" w:lineRule="auto"/>
        <w:rPr>
          <w:del w:id="419" w:author="Author" w:date="2020-11-18T14:00:00Z"/>
        </w:rPr>
        <w:pPrChange w:id="420" w:author="Author" w:date="2020-11-20T15:23:00Z">
          <w:pPr>
            <w:pStyle w:val="CaptionedFigure"/>
            <w:spacing w:line="480" w:lineRule="auto"/>
          </w:pPr>
        </w:pPrChange>
      </w:pPr>
    </w:p>
    <w:p w14:paraId="41E0BAAF" w14:textId="1275CD25" w:rsidR="003F0E20" w:rsidRPr="00B86AEE" w:rsidDel="00E842BF" w:rsidRDefault="007A67E1">
      <w:pPr>
        <w:pStyle w:val="ImageCaption"/>
        <w:spacing w:before="180" w:after="180" w:line="480" w:lineRule="auto"/>
        <w:jc w:val="center"/>
        <w:rPr>
          <w:del w:id="421" w:author="Author" w:date="2020-11-18T14:00:00Z"/>
        </w:rPr>
        <w:pPrChange w:id="422" w:author="Author" w:date="2020-11-20T15:23:00Z">
          <w:pPr>
            <w:pStyle w:val="ImageCaption"/>
            <w:spacing w:line="480" w:lineRule="auto"/>
          </w:pPr>
        </w:pPrChange>
      </w:pPr>
      <w:ins w:id="423" w:author="Author" w:date="2020-09-04T16:03:00Z">
        <w:del w:id="424" w:author="Author" w:date="2020-11-18T14:00:00Z">
          <w:r w:rsidRPr="00B86AEE" w:rsidDel="00E842BF">
            <w:rPr>
              <w:i w:val="0"/>
              <w:iCs/>
            </w:rPr>
            <w:delText xml:space="preserve">Insert </w:delText>
          </w:r>
        </w:del>
      </w:ins>
      <w:del w:id="425" w:author="Author" w:date="2020-11-18T14:00:00Z">
        <w:r w:rsidR="003F0E20" w:rsidRPr="00B86AEE" w:rsidDel="00E842BF">
          <w:rPr>
            <w:i w:val="0"/>
            <w:iCs/>
          </w:rPr>
          <w:delText xml:space="preserve">Figure </w:delText>
        </w:r>
        <w:commentRangeStart w:id="426"/>
        <w:r w:rsidR="003F0E20" w:rsidRPr="00B86AEE" w:rsidDel="00E842BF">
          <w:rPr>
            <w:i w:val="0"/>
            <w:iCs/>
          </w:rPr>
          <w:delText>1</w:delText>
        </w:r>
        <w:commentRangeEnd w:id="426"/>
        <w:r w:rsidR="002804D6" w:rsidDel="00E842BF">
          <w:rPr>
            <w:rStyle w:val="CommentReference"/>
            <w:i w:val="0"/>
          </w:rPr>
          <w:commentReference w:id="426"/>
        </w:r>
        <w:r w:rsidR="003F0E20" w:rsidRPr="00B86AEE" w:rsidDel="00E842BF">
          <w:rPr>
            <w:i w:val="0"/>
            <w:iCs/>
          </w:rPr>
          <w:delText xml:space="preserve">: </w:delText>
        </w:r>
        <w:r w:rsidR="00232C7D" w:rsidRPr="00B86AEE" w:rsidDel="00E842BF">
          <w:delText>A diagram of factors that contribute to stone tool variation. Ad</w:delText>
        </w:r>
        <w:r w:rsidR="003F0E20" w:rsidRPr="00B86AEE" w:rsidDel="00E842BF">
          <w:delText>a</w:delText>
        </w:r>
        <w:r w:rsidR="00232C7D" w:rsidRPr="00B86AEE" w:rsidDel="00E842BF">
          <w:delText>pted from Isaac (1984).</w:delText>
        </w:r>
      </w:del>
    </w:p>
    <w:p w14:paraId="6566B393" w14:textId="38DE3024" w:rsidR="001A42AA" w:rsidDel="00E842BF" w:rsidRDefault="00232C7D">
      <w:pPr>
        <w:pStyle w:val="BodyText"/>
        <w:spacing w:line="480" w:lineRule="auto"/>
        <w:rPr>
          <w:del w:id="427" w:author="Author" w:date="2020-11-18T14:00:00Z"/>
        </w:rPr>
      </w:pPr>
      <w:del w:id="428" w:author="Author" w:date="2020-11-18T14:00:00Z">
        <w:r w:rsidDel="00E842BF">
          <w:delText>The ecological approach views tools as an extra-somatic mechanism for solving environmental problems (Binford 2001). This approach was originally championed by the work of Glynn Isaac, John Desmond Clark, and their students (Clark 1975; Harris 1978; Isaac and Isaac 1997; Shick 1987; Toth 1987, 1982). In this perspective technology is considered to be a dynamic process that is adapted to the temporal and spatial distribution of resources (Bamforth 1990; Isaac and Harris 1976; Isaac 1981; Ludwig and Harris 1998; Nelson 1991; Peters and Blumenschine 1995; Rogers, Harris, and Feibel 1994; Toth 1985). In essence this approach investigates artifacts as dynamic objects that are a part of the hominin foraging system. One component of this approach is the concept that artifacts reflect movement of stone resources across landscapes often referred to as the “the flow of stone” model (Isaac 1984). Some artifacts are produced and discarded whereas others are transported away from the site. Understanding how this flow of stone through structured landscapes produces inter-site assemblage variability provides insight into the ecology and foraging strategies of early hominins (Blumenschine, Stanistreet, and Masao 2012). As a result, a variety of models have been proposed and debated for how assemblage composition, lithic attributes and artifact density reflect land-use patterns at multiple spatial scales (Binford 1976; Foley 1981a, 1981b; Isaac 1983, 1981; Isaac and Harris 1976; Shick 1987; Toth 1987). Ecologically oriented research often measures aspects of stone tool variation in relation to measures of tool utilization and transport. Quantitative or ordinal variables such as mass, length, proportion of cortex, and flake scar density are often compared alongside landscape variables such as distance to raw material source and paleogeographic context (Andrefsky 2009, 2008; Blumenschine, Stanistreet, and Masao 2012; Bunn et al. 1980; Davies, Holdaway, and Fanning 2018; Douglass 2010; Holdaway, Stern, and Chauhan 2004; Brantingham 1998; Kuhn, Raichlen, and Clark 2016; Toth 1987). Examples of this type of approach includes studies of artifact variation throughout the Okote Member of the Koobi Fora Formation. Paleogeographic context appears to influence the transport patterns and reduction intensity of these artifacts when they are discarded (D. R. Braun, Rogers, et al. 2008; Rogers, Harris, and Feibel 1994; Rogers 1997; Stern, Porch, and Mcdougall 2002). At Olduvai, quartz artifacts vary in size and abundance according to their distance from a large outcrop of quartz called Naibor Soit (Blumenschine et al. 2008).Measures of cortex and core reduction have shed light on the dynamic input-output system under which Oldowan lithic assemblages form (Bunn et al. 1980; Rogers 1997; Toth 1987; D. R. Braun, Rogers, et al. 2008).</w:delText>
        </w:r>
      </w:del>
    </w:p>
    <w:p w14:paraId="3003ECBD" w14:textId="042A8A7F" w:rsidR="001A42AA" w:rsidDel="00E842BF" w:rsidRDefault="00232C7D">
      <w:pPr>
        <w:pStyle w:val="BodyText"/>
        <w:spacing w:line="480" w:lineRule="auto"/>
        <w:rPr>
          <w:del w:id="429" w:author="Author" w:date="2020-11-18T14:00:00Z"/>
        </w:rPr>
      </w:pPr>
      <w:del w:id="430" w:author="Author" w:date="2020-11-18T14:00:00Z">
        <w:r w:rsidDel="00E842BF">
          <w:delText>An alternative approach to the ecological focus, is one where the actions and thoughts associated with stone tool production are highlighted (Sellet 1993). This is sometimes referred to as the technological approach (Soressi and Geneste 2011). From this perspective, the variation seen in all technology stems from socially mediated images and thoughts (Inizan et al. 1999). The various combinations of ways to flake, shape or retouch stone are argued to reflect the different knapping strategies that characterize the skills of a group or individual (Delagnes and Roche 2005). From this perspective stone tools reflect the cognitive capacity and the technical competence of Oldowan tool makers (Roche, Blumenschine, and Shea 2009; Schick and Toth 1994; Stout et al. 2015; Stout and Chaminade 2009; Toth and Schick 2018). In particular, certain components of the artifact production process (e.g. complex series of nested goals) appear to require specific cognitive traits (Wynn and Coolidge 2016). Oldowan variation is interpreted as differences in skills, cultural traditions, or even different taxa (Delagnes and Roche 2005; Roche et al. 1999, 2018; Roche, Blumenschine, and Shea 2009; Stout et al. 2010). Technological analyses have been instrumental in revealing the rules that govern stone artifacts production. Analysis of lithic assemblages from West Turkana in Kenya show that hominins had already mastered flake removal and how to maintain and exploit pre-existing platforms (Delagnes and Roche 2005).</w:delText>
        </w:r>
      </w:del>
    </w:p>
    <w:p w14:paraId="219DDC70" w14:textId="4188ECAC" w:rsidR="001A42AA" w:rsidDel="00E842BF" w:rsidRDefault="00232C7D">
      <w:pPr>
        <w:pStyle w:val="BodyText"/>
        <w:spacing w:line="480" w:lineRule="auto"/>
        <w:rPr>
          <w:del w:id="431" w:author="Author" w:date="2020-11-18T14:00:00Z"/>
        </w:rPr>
      </w:pPr>
      <w:del w:id="432" w:author="Author" w:date="2020-11-18T14:00:00Z">
        <w:r w:rsidDel="00E842BF">
          <w:delText>Moreover, differences in the arrangement of flake scars, refit sequences, the frequency of knapping accidents are used to infer different production strategies from Oldowan lithic assemblages. Differences in the inferred skill of toolmakers at Lokalelei 1 and 2c are so striking that the author suggested that the differences arise from 2 different social groups or possibly different species of hominins (Delagnes and Roche 2005). At Gona, differences in the proportion of reduction strategies between sites have been argued to reflect cultural traditions of specific groups (Stout et al. 2010, 2019). At a broader scale, some researchers have argued that the variation in the Oldowan is similar to the regional variation in the observed in chimpanzee cultures (Barham and Mitchell 2008; Whiten et al. 1999; Whiten, Schick, and Toth 2009). The social context within this variation is interpreted to reflect potentially different social learning mechanisms in the archaeological record (Morgan et al. 2015; Stout et al. 2019).</w:delText>
        </w:r>
      </w:del>
    </w:p>
    <w:p w14:paraId="401E7CFE" w14:textId="40424A03" w:rsidR="001A42AA" w:rsidDel="00E842BF" w:rsidRDefault="00232C7D">
      <w:pPr>
        <w:pStyle w:val="BodyText"/>
        <w:spacing w:line="480" w:lineRule="auto"/>
        <w:rPr>
          <w:del w:id="433" w:author="Author" w:date="2020-11-18T14:00:00Z"/>
        </w:rPr>
      </w:pPr>
      <w:del w:id="434" w:author="Author" w:date="2020-11-18T14:00:00Z">
        <w:r w:rsidDel="00E842BF">
          <w:delText xml:space="preserve">The vast majority of research on Oldowan artifacts can be identified as falling into one the previously described categories (i.e. either ecologically focused or socially mediated). The singular focus of most Oldowan research on either ecological or technological questions has an impact on the current status of Oldowan research. The manner in which the Oldowan is described, and the methods used to describe it, depend heavily on the theoretical position of the analyst (la de Torre and Mora 2009). In a way, this is problematic because as </w:delText>
        </w:r>
        <w:commentRangeStart w:id="435"/>
        <w:r w:rsidDel="00E842BF">
          <w:delText>figure</w:delText>
        </w:r>
        <w:commentRangeEnd w:id="435"/>
        <w:r w:rsidR="006F7FF8" w:rsidDel="00E842BF">
          <w:rPr>
            <w:rStyle w:val="CommentReference"/>
            <w:rFonts w:asciiTheme="minorHAnsi" w:hAnsiTheme="minorHAnsi"/>
          </w:rPr>
          <w:commentReference w:id="435"/>
        </w:r>
        <w:r w:rsidDel="00E842BF">
          <w:delText xml:space="preserve">  demonstrates, the factors that contribute to stone tool variability are not mutually exclusive and likely interact with one another For example, the strategy used to reduce a core will affect the proportion of different Toth types produced (Stout et al. 2019, 2010). This will also likely influence how cortex is distributed across a landscape (Toth 1987). Therefore in the absence of a more integrated approach, differences in the representation of flake types (i.e. Toth Types) between two sites could be interpreted as varied foraging techniques when in reality they result from different tool reduction strategies (or possibly a combination of both). Therefore, in this example, reduction strategy and measurements of cortex must both be considered before discussing the aspects of behavior reflected in a given assemblage. In other words, without considering the broader ecological context of the Oldowan it may be impossible to disentangle technical competence of Oldowan knapppers from technological variability (or </w:delText>
        </w:r>
        <w:r w:rsidDel="00E842BF">
          <w:rPr>
            <w:i/>
          </w:rPr>
          <w:delText>vice versa</w:delText>
        </w:r>
        <w:r w:rsidDel="00E842BF">
          <w:delText>).</w:delText>
        </w:r>
      </w:del>
    </w:p>
    <w:p w14:paraId="6CAE00FA" w14:textId="29B28DE7" w:rsidR="001A42AA" w:rsidDel="00E842BF" w:rsidRDefault="00232C7D">
      <w:pPr>
        <w:pStyle w:val="BodyText"/>
        <w:spacing w:line="480" w:lineRule="auto"/>
        <w:rPr>
          <w:del w:id="436" w:author="Author" w:date="2020-11-18T14:00:00Z"/>
        </w:rPr>
      </w:pPr>
      <w:del w:id="437" w:author="Author" w:date="2020-11-18T14:00:00Z">
        <w:r w:rsidDel="00E842BF">
          <w:delText>Distance - decay relationships between the location of tool-stone sources and stone tool discard is prevalent in Oldowan assemblages (Blumenschine et al. 2008; D. R. Braun, Rogers, et al. 2008; Toth 1985). However, these patterns are often described in terms of reduction intensity, size of flakes and cores, or the representation of cortex. Oldowan cores that are more reduced often involve greater levels of core rotation (Toth 1982). It is possible that differences in technological strategies may sometimes arise due to raw material abundance. Moreover, it may be that Oldowan stone tool variation may be the result of a complex interaction between social mechanisms of information transfer and ecological context. Understanding the significance of Oldowan variability requires an integrated approach which considers the context of tool use as well as the context of availability of resources. The assemblage of Oldowan artifacts from Kanjera South provide the opportunity to understand an artifact record within the context of raw material availability and technological variability (Plummer and Bishop 2016).</w:delText>
        </w:r>
      </w:del>
    </w:p>
    <w:p w14:paraId="6A685574" w14:textId="0793A65C" w:rsidR="001A42AA" w:rsidRDefault="00471395">
      <w:pPr>
        <w:pStyle w:val="Heading1"/>
        <w:spacing w:before="180" w:after="180"/>
        <w:pPrChange w:id="438" w:author="Author" w:date="2020-11-20T15:23:00Z">
          <w:pPr>
            <w:pStyle w:val="Heading1"/>
          </w:pPr>
        </w:pPrChange>
      </w:pPr>
      <w:bookmarkStart w:id="439" w:name="background-to-kanjera-south"/>
      <w:ins w:id="440" w:author="Author" w:date="2020-12-13T18:02:00Z">
        <w:r>
          <w:t>2.0</w:t>
        </w:r>
      </w:ins>
      <w:ins w:id="441" w:author="Author" w:date="2020-09-04T16:03:00Z">
        <w:del w:id="442" w:author="Author" w:date="2020-12-13T18:02:00Z">
          <w:r w:rsidR="007A67E1" w:rsidDel="00471395">
            <w:delText>1.2.</w:delText>
          </w:r>
        </w:del>
        <w:r w:rsidR="007A67E1">
          <w:t xml:space="preserve"> </w:t>
        </w:r>
      </w:ins>
      <w:r w:rsidR="00232C7D">
        <w:t>Background to Kanjera South</w:t>
      </w:r>
      <w:bookmarkEnd w:id="439"/>
    </w:p>
    <w:p w14:paraId="3FA32CDD" w14:textId="2B375A68" w:rsidR="001A42AA" w:rsidDel="00E842BF" w:rsidRDefault="001A42AA">
      <w:pPr>
        <w:pStyle w:val="ImageCaption"/>
        <w:spacing w:before="180" w:after="180" w:line="480" w:lineRule="auto"/>
        <w:rPr>
          <w:del w:id="443" w:author="Author" w:date="2020-11-18T14:00:00Z"/>
          <w:b/>
          <w:bCs/>
          <w:i w:val="0"/>
          <w:iCs/>
        </w:rPr>
        <w:pPrChange w:id="444" w:author="Author" w:date="2020-11-20T15:23:00Z">
          <w:pPr>
            <w:pStyle w:val="ImageCaption"/>
            <w:spacing w:line="480" w:lineRule="auto"/>
          </w:pPr>
        </w:pPrChange>
      </w:pPr>
    </w:p>
    <w:p w14:paraId="71FCFF70" w14:textId="141E938E" w:rsidR="001A42AA" w:rsidRPr="00800AA7" w:rsidRDefault="00E842BF">
      <w:pPr>
        <w:pStyle w:val="CaptionedFigure"/>
        <w:spacing w:before="180" w:after="180" w:line="480" w:lineRule="auto"/>
        <w:rPr>
          <w:rPrChange w:id="445" w:author="Author" w:date="2020-11-18T14:00:00Z">
            <w:rPr>
              <w:b/>
              <w:bCs/>
            </w:rPr>
          </w:rPrChange>
        </w:rPr>
        <w:pPrChange w:id="446" w:author="Author" w:date="2020-11-20T15:23:00Z">
          <w:pPr>
            <w:pStyle w:val="ImageCaption"/>
            <w:spacing w:line="480" w:lineRule="auto"/>
          </w:pPr>
        </w:pPrChange>
      </w:pPr>
      <w:ins w:id="447" w:author="Author" w:date="2020-11-18T14:00:00Z">
        <w:r>
          <w:rPr>
            <w:b/>
            <w:bCs/>
            <w:iCs/>
          </w:rPr>
          <w:tab/>
        </w:r>
        <w:r>
          <w:rPr>
            <w:b/>
            <w:bCs/>
            <w:iCs/>
          </w:rPr>
          <w:tab/>
        </w:r>
        <w:r>
          <w:rPr>
            <w:b/>
            <w:bCs/>
            <w:iCs/>
          </w:rPr>
          <w:tab/>
        </w:r>
        <w:r>
          <w:rPr>
            <w:b/>
            <w:bCs/>
            <w:iCs/>
          </w:rPr>
          <w:tab/>
        </w:r>
        <w:r>
          <w:rPr>
            <w:b/>
            <w:bCs/>
            <w:iCs/>
          </w:rPr>
          <w:tab/>
        </w:r>
        <w:r>
          <w:rPr>
            <w:b/>
            <w:bCs/>
            <w:iCs/>
          </w:rPr>
          <w:tab/>
        </w:r>
      </w:ins>
      <w:ins w:id="448" w:author="Author" w:date="2020-09-04T16:04:00Z">
        <w:r w:rsidR="007A67E1" w:rsidRPr="00C15DBD">
          <w:rPr>
            <w:b/>
            <w:bCs/>
            <w:i/>
            <w:iCs/>
            <w:rPrChange w:id="449" w:author="Author" w:date="2020-09-04T16:04:00Z">
              <w:rPr>
                <w:iCs/>
              </w:rPr>
            </w:rPrChange>
          </w:rPr>
          <w:t xml:space="preserve">Insert </w:t>
        </w:r>
      </w:ins>
      <w:r w:rsidR="003F0E20" w:rsidRPr="00A32E36">
        <w:rPr>
          <w:b/>
          <w:bCs/>
          <w:iCs/>
        </w:rPr>
        <w:t>Figure 2</w:t>
      </w:r>
      <w:del w:id="450" w:author="Author" w:date="2020-09-04T16:04:00Z">
        <w:r w:rsidR="003F0E20" w:rsidRPr="00A32E36" w:rsidDel="007A67E1">
          <w:rPr>
            <w:b/>
            <w:bCs/>
            <w:iCs/>
          </w:rPr>
          <w:delText>:</w:delText>
        </w:r>
      </w:del>
      <w:r w:rsidR="003F0E20" w:rsidRPr="00A32E36">
        <w:rPr>
          <w:b/>
          <w:bCs/>
          <w:iCs/>
        </w:rPr>
        <w:t xml:space="preserve"> </w:t>
      </w:r>
      <w:del w:id="451" w:author="Author" w:date="2020-09-04T16:04:00Z">
        <w:r w:rsidR="00232C7D" w:rsidRPr="00A32E36" w:rsidDel="007A67E1">
          <w:rPr>
            <w:b/>
            <w:bCs/>
            <w:iCs/>
          </w:rPr>
          <w:delText>A map of the Homa Peninsula. Kanjera South is situated to the East of Homa Mountain. The Homa Mountain carbonatite center is the primary source of the local raw materials including Homa lim</w:delText>
        </w:r>
        <w:r w:rsidR="00232C7D" w:rsidRPr="007E3F55" w:rsidDel="007A67E1">
          <w:rPr>
            <w:b/>
            <w:bCs/>
            <w:iCs/>
          </w:rPr>
          <w:delText>estone (HLi), Homa Phonolite (HPh), and Fenetized nyanzian rocks (FNy). Distant or exotic raw materials originate much farther to the east but they can be found in drainages east of the Samanga Fault. These include Bukoban andesite (BBa), Bukoban felsite (BFe), Bukoban quartzite (BQu), Nyanzian rhyolite (NyR), and Oygus granite (OGr)</w:delText>
        </w:r>
      </w:del>
    </w:p>
    <w:p w14:paraId="4C5DEA84" w14:textId="545299F3" w:rsidR="006B148C" w:rsidRDefault="00232C7D" w:rsidP="006B148C">
      <w:pPr>
        <w:pStyle w:val="BodyText"/>
        <w:spacing w:line="480" w:lineRule="auto"/>
        <w:rPr>
          <w:ins w:id="452" w:author="Author" w:date="2020-11-18T11:16:00Z"/>
        </w:rPr>
      </w:pPr>
      <w:r>
        <w:t>The</w:t>
      </w:r>
      <w:ins w:id="453" w:author="Author" w:date="2020-11-18T11:04:00Z">
        <w:r w:rsidR="009E3933">
          <w:t xml:space="preserve"> 2.0 Ma</w:t>
        </w:r>
      </w:ins>
      <w:r>
        <w:t xml:space="preserve"> site of Kanjera South is situated on the northern side of the </w:t>
      </w:r>
      <w:proofErr w:type="spellStart"/>
      <w:r>
        <w:t>Homa</w:t>
      </w:r>
      <w:proofErr w:type="spellEnd"/>
      <w:r>
        <w:t xml:space="preserve"> Peninsula on the edges of the Nyanza Rift near the shores of Lake Victoria</w:t>
      </w:r>
      <w:del w:id="454" w:author="Author" w:date="2020-11-18T11:02:00Z">
        <w:r w:rsidDel="009E3933">
          <w:delText xml:space="preserve"> </w:delText>
        </w:r>
      </w:del>
      <w:ins w:id="455" w:author="Author" w:date="2020-11-18T11:02:00Z">
        <w:r w:rsidR="009E3933">
          <w:t xml:space="preserve"> </w:t>
        </w:r>
      </w:ins>
      <w:ins w:id="456" w:author="Author" w:date="2020-11-18T11:03:00Z">
        <w:r w:rsidR="009E3933">
          <w:fldChar w:fldCharType="begin"/>
        </w:r>
      </w:ins>
      <w:r w:rsidR="00B86AEE">
        <w:instrText xml:space="preserve"> ADDIN ZOTERO_ITEM CSL_CITATION {"citationID":"z71ofscb","properties":{"formattedCitation":"(Plummer et al., 1999; Ditchfield et al., 2019)","plainCitation":"(Plummer et al., 1999; Ditchfield et al., 2019)","dontUpdate":true,"noteIndex":0},"citationItems":[{"id":868,"uris":["http://zotero.org/users/2042166/items/D5WM4DKV"],"uri":["http://zotero.org/users/2042166/items/D5WM4DKV"],"itemData":{"id":868,"type":"article-journal","abstract":"The late Pliocene is notable for the appearance of two new hominid genera as well as the first archaeological sites, generally attributed to the Oldowan Industrial Complex. However, the behavioral ecology of Oldowan hominids has been little explored, particularly at sites older than 2·0Ma. Moreover, debates on Oldowan hominid foraging ecology and behavior have centered on data from only two regions, and often from single site levels. Here we describe the preliminary results of our investigation of Oldowan occurrences at Kanjera South. These occurrences preserve the oldest known traces of hominid activity in southwestern Kenya, and unlike most of the Oldowan sites in the 2·0–2·5Ma time interval, artefacts are found in spatial association with a well-preserved fauna. In 1996 and 1997, this project initiated the first excavation program for Kanjera South. Magneto- and biostratigraphy indicate that deposition began approximately 2·2Ma, substantially earlier than previously thought. At Excavation 1, artefacts were found in spatial association with a taxonomically diverse faunal assemblage in Beds KS-1 and KS-2. Excavation 2 yielded a partial hippopotamus axial skeleton with artefacts in KS-3. Cores from both sites were incidentally flaked and represent a Mode I lithic technology indistinguishable from the Oldowan. Approximately 15% of the artefacts were manufactured from non-local raw materials, indicating a flow of resources into the area. Stable isotopic analysis of KS-1 and KS-2 pedogenic carbonates suggests that the Excavation 1 assemblages formed in a relatively open (&gt;75% C4grass) habitat. The Excavation 1 and 2 faunas contain a high proportion of equids relative to Oldowan accumulations from Bed I Olduvai Gorge, Tanzania. Beds KS-1 and KS-2 thus preserve traces of Oldowan hominid activities in a more open setting than has been previously documented.","container-title":"Journal of Human Evolution","DOI":"10.1006/jhev.1998.0256","ISSN":"0047-2484","issue":"2","journalAbbreviation":"Journal of Human Evolution","page":"151-170","source":"ScienceDirect","title":"Research on Late Pliocene Oldowan Sites at Kanjera South, Kenya","volume":"36","author":[{"family":"Plummer","given":"Thomas W."},{"family":"Bishop","given":"Laura C."},{"family":"Ditchfield","given":"Peter W."},{"family":"Hicks","given":"Jason"}],"issued":{"date-parts":[["1999",2,1]]}}},{"id":2497,"uris":["http://zotero.org/groups/2359949/items/9Y23QMXM"],"uri":["http://zotero.org/groups/2359949/items/9Y23QMXM"],"itemData":{"id":2497,"type":"article-journal","abstract":"Oldowan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9E3933">
        <w:fldChar w:fldCharType="separate"/>
      </w:r>
      <w:ins w:id="457" w:author="Author" w:date="2020-11-18T11:04:00Z">
        <w:r w:rsidR="009E3933" w:rsidRPr="009E3933">
          <w:rPr>
            <w:rFonts w:cs="Times New Roman"/>
          </w:rPr>
          <w:t>(Plummer et al., 1999; Ditchfield et al., 2019</w:t>
        </w:r>
      </w:ins>
      <w:ins w:id="458" w:author="Author" w:date="2020-11-18T13:54:00Z">
        <w:r w:rsidR="00E842BF">
          <w:rPr>
            <w:rFonts w:cs="Times New Roman"/>
          </w:rPr>
          <w:t>, figure 2</w:t>
        </w:r>
      </w:ins>
      <w:ins w:id="459" w:author="Author" w:date="2020-11-18T11:04:00Z">
        <w:r w:rsidR="009E3933" w:rsidRPr="009E3933">
          <w:rPr>
            <w:rFonts w:cs="Times New Roman"/>
          </w:rPr>
          <w:t>)</w:t>
        </w:r>
      </w:ins>
      <w:ins w:id="460" w:author="Author" w:date="2020-11-18T11:03:00Z">
        <w:r w:rsidR="009E3933">
          <w:fldChar w:fldCharType="end"/>
        </w:r>
      </w:ins>
      <w:del w:id="461" w:author="Author" w:date="2020-11-18T11:02:00Z">
        <w:r w:rsidDel="009E3933">
          <w:delText>(Plummer, Ditchfield, et al. 2009; Plummer et al. 1999)</w:delText>
        </w:r>
      </w:del>
      <w:r>
        <w:t xml:space="preserve">. </w:t>
      </w:r>
      <w:del w:id="462" w:author="Author" w:date="2020-11-18T10:50:00Z">
        <w:r w:rsidDel="00E67723">
          <w:delText>The archaeological site is in an amphitheater of sediment that has been exposed by the Kanjera River that is draining off the Homa Mountain carbonatite complex (</w:delText>
        </w:r>
        <w:r w:rsidR="003F0E20" w:rsidDel="00E67723">
          <w:delText>F</w:delText>
        </w:r>
        <w:r w:rsidDel="00E67723">
          <w:delText>ig</w:delText>
        </w:r>
      </w:del>
      <w:ins w:id="463" w:author="Author" w:date="2020-09-04T16:12:00Z">
        <w:del w:id="464" w:author="Author" w:date="2020-11-18T10:50:00Z">
          <w:r w:rsidR="006F7FF8" w:rsidDel="00E67723">
            <w:delText>.</w:delText>
          </w:r>
        </w:del>
      </w:ins>
      <w:del w:id="465" w:author="Author" w:date="2020-11-18T10:50:00Z">
        <w:r w:rsidDel="00E67723">
          <w:delText>ure</w:delText>
        </w:r>
        <w:r w:rsidR="003F0E20" w:rsidDel="00E67723">
          <w:delText xml:space="preserve"> 2</w:delText>
        </w:r>
        <w:r w:rsidDel="00E67723">
          <w:delText xml:space="preserve">). This volcanic edifice dominates the sedimentary processes and basement geology of the region (LeBas 1970). </w:delText>
        </w:r>
      </w:del>
      <w:del w:id="466" w:author="Author" w:date="2020-11-18T10:51:00Z">
        <w:r w:rsidDel="00E67723">
          <w:delText>The site of Kanjera South was excavated from a 3 meter stacked sequence of clays and silts that record extensive hominin behavior in the form of stone artifacts and bones with surface modifications that are indicative of the butchery of meat and acquisition of marrow (D. R. Braun, Plummer, Ditchfield, et al. 2009; Plummer, Ditchfield, et al. 2009).</w:delText>
        </w:r>
      </w:del>
      <w:ins w:id="467" w:author="Author" w:date="2020-11-18T10:51:00Z">
        <w:r w:rsidR="00E67723">
          <w:t xml:space="preserve"> The </w:t>
        </w:r>
      </w:ins>
      <w:del w:id="468" w:author="Author" w:date="2020-11-18T10:51:00Z">
        <w:r w:rsidDel="00E67723">
          <w:delText xml:space="preserve"> </w:delText>
        </w:r>
      </w:del>
      <w:ins w:id="469" w:author="Author" w:date="2020-11-18T10:51:00Z">
        <w:r w:rsidR="00E67723">
          <w:t>e</w:t>
        </w:r>
      </w:ins>
      <w:del w:id="470" w:author="Author" w:date="2020-11-18T10:51:00Z">
        <w:r w:rsidDel="00E67723">
          <w:delText>E</w:delText>
        </w:r>
      </w:del>
      <w:r>
        <w:t>xtensive excavation</w:t>
      </w:r>
      <w:ins w:id="471" w:author="Author" w:date="2020-11-18T10:51:00Z">
        <w:r w:rsidR="00E67723">
          <w:t xml:space="preserve"> of</w:t>
        </w:r>
      </w:ins>
      <w:r>
        <w:t xml:space="preserve"> </w:t>
      </w:r>
      <w:ins w:id="472" w:author="Author" w:date="2020-11-18T10:51:00Z">
        <w:r w:rsidR="00E67723">
          <w:t>a 3 meter</w:t>
        </w:r>
      </w:ins>
      <w:ins w:id="473" w:author="Author" w:date="2020-11-18T13:54:00Z">
        <w:r w:rsidR="00E842BF">
          <w:t xml:space="preserve"> deep</w:t>
        </w:r>
      </w:ins>
      <w:ins w:id="474" w:author="Author" w:date="2020-11-18T10:51:00Z">
        <w:r w:rsidR="00E67723">
          <w:t xml:space="preserve"> sequence of silts and clays</w:t>
        </w:r>
      </w:ins>
      <w:del w:id="475" w:author="Author" w:date="2020-11-18T10:51:00Z">
        <w:r w:rsidDel="00E67723">
          <w:delText>has</w:delText>
        </w:r>
      </w:del>
      <w:r>
        <w:t xml:space="preserve"> recovered over 3000 fossils and similar numbers of stone artifacts</w:t>
      </w:r>
      <w:del w:id="476" w:author="Author" w:date="2020-11-18T10:52:00Z">
        <w:r w:rsidDel="00E67723">
          <w:delText xml:space="preserve"> </w:delText>
        </w:r>
      </w:del>
      <w:ins w:id="477" w:author="Author" w:date="2020-11-18T10:53:00Z">
        <w:r w:rsidR="00BC3532">
          <w:t xml:space="preserve"> </w:t>
        </w:r>
      </w:ins>
      <w:ins w:id="478" w:author="Author" w:date="2020-11-18T11:01:00Z">
        <w:r w:rsidR="009E3933">
          <w:fldChar w:fldCharType="begin"/>
        </w:r>
      </w:ins>
      <w:r w:rsidR="00B86AEE">
        <w:instrText xml:space="preserve"> ADDIN ZOTERO_ITEM CSL_CITATION {"citationID":"VpbPTbSp","properties":{"formattedCitation":"(Plummer et al., 2009a)","plainCitation":"(Plummer et al., 2009a)","noteIndex":0},"citationItems":[{"id":867,"uris":["http://zotero.org/users/2042166/items/EIUI88JQ"],"uri":["http://zotero.org/users/2042166/items/EIUI88JQ"],"itemData":{"id":867,"type":"chapter","abstract":"The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R."}],"accessed":{"date-parts":[["2019",8,21]]},"issued":{"date-parts":[["2009"]]}}}],"schema":"https://github.com/citation-style-language/schema/raw/master/csl-citation.json"} </w:instrText>
      </w:r>
      <w:r w:rsidR="009E3933">
        <w:fldChar w:fldCharType="separate"/>
      </w:r>
      <w:ins w:id="479" w:author="Author" w:date="2020-11-18T11:10:00Z">
        <w:r w:rsidR="00C27355" w:rsidRPr="00C27355">
          <w:rPr>
            <w:rFonts w:cs="Times New Roman"/>
          </w:rPr>
          <w:t>(Plummer et al., 2009a)</w:t>
        </w:r>
      </w:ins>
      <w:ins w:id="480" w:author="Author" w:date="2020-11-18T11:01:00Z">
        <w:r w:rsidR="009E3933">
          <w:fldChar w:fldCharType="end"/>
        </w:r>
      </w:ins>
      <w:ins w:id="481" w:author="Author" w:date="2020-11-18T10:52:00Z">
        <w:del w:id="482" w:author="Author" w:date="2020-11-18T10:53:00Z">
          <w:r w:rsidR="00E67723" w:rsidDel="00BC3532">
            <w:delText xml:space="preserve"> </w:delText>
          </w:r>
        </w:del>
      </w:ins>
      <w:del w:id="483" w:author="Author" w:date="2020-11-18T10:52:00Z">
        <w:r w:rsidDel="00E67723">
          <w:delText>(Plummer, Bishop, et al. 2009)</w:delText>
        </w:r>
      </w:del>
      <w:r>
        <w:t>. The stratigraphy at Kanjera South is made up of approximately 30 m</w:t>
      </w:r>
      <w:ins w:id="484" w:author="Author" w:date="2020-12-28T18:26:00Z">
        <w:r w:rsidR="00D014A6">
          <w:t>eters</w:t>
        </w:r>
      </w:ins>
      <w:r>
        <w:t xml:space="preserve"> of fluvial, colluvial and lacustrine sediments (</w:t>
      </w:r>
      <w:proofErr w:type="spellStart"/>
      <w:r>
        <w:t>Ditchfield</w:t>
      </w:r>
      <w:proofErr w:type="spellEnd"/>
      <w:r>
        <w:t xml:space="preserve"> et al. 2018). </w:t>
      </w:r>
      <w:ins w:id="485" w:author="Author" w:date="2020-11-18T11:07:00Z">
        <w:r w:rsidR="00C27355">
          <w:t xml:space="preserve">Extensive research on the geochronology and sedimentary context has demonstrated that the </w:t>
        </w:r>
        <w:del w:id="486" w:author="Author" w:date="2020-12-18T12:25:00Z">
          <w:r w:rsidR="00C27355" w:rsidDel="006B148C">
            <w:delText xml:space="preserve"> </w:delText>
          </w:r>
        </w:del>
      </w:ins>
      <w:ins w:id="487" w:author="Author" w:date="2020-11-28T17:42:00Z">
        <w:r w:rsidR="00621E09">
          <w:t>l</w:t>
        </w:r>
      </w:ins>
      <w:del w:id="488" w:author="Author" w:date="2020-11-18T11:07:00Z">
        <w:r w:rsidR="009E3933" w:rsidDel="00C27355">
          <w:delText>L</w:delText>
        </w:r>
      </w:del>
      <w:r w:rsidR="009E3933">
        <w:t xml:space="preserve">ithics and fossils </w:t>
      </w:r>
      <w:ins w:id="489" w:author="Author" w:date="2020-11-18T11:08:00Z">
        <w:r w:rsidR="00C27355">
          <w:t>accumulated</w:t>
        </w:r>
      </w:ins>
      <w:ins w:id="490" w:author="Author" w:date="2020-11-28T17:41:00Z">
        <w:r w:rsidR="00621E09">
          <w:t xml:space="preserve"> </w:t>
        </w:r>
      </w:ins>
      <w:del w:id="491" w:author="Author" w:date="2020-11-18T11:08:00Z">
        <w:r w:rsidR="009E3933" w:rsidDel="00C27355">
          <w:delText xml:space="preserve">are thought to have been </w:delText>
        </w:r>
      </w:del>
      <w:r w:rsidR="009E3933">
        <w:t xml:space="preserve">predominantly </w:t>
      </w:r>
      <w:del w:id="492" w:author="Author" w:date="2020-11-18T11:08:00Z">
        <w:r w:rsidR="009E3933" w:rsidDel="00C27355">
          <w:delText xml:space="preserve">accumulated </w:delText>
        </w:r>
      </w:del>
      <w:ins w:id="493" w:author="Author" w:date="2020-11-18T11:08:00Z">
        <w:r w:rsidR="00C27355">
          <w:t>due to</w:t>
        </w:r>
        <w:del w:id="494" w:author="Author" w:date="2020-12-18T12:25:00Z">
          <w:r w:rsidR="00C27355" w:rsidDel="006B148C">
            <w:delText xml:space="preserve"> </w:delText>
          </w:r>
        </w:del>
      </w:ins>
      <w:del w:id="495" w:author="Author" w:date="2020-11-18T11:08:00Z">
        <w:r w:rsidR="009E3933" w:rsidDel="00C27355">
          <w:delText>by</w:delText>
        </w:r>
      </w:del>
      <w:r w:rsidR="009E3933">
        <w:t xml:space="preserve"> hominin</w:t>
      </w:r>
      <w:del w:id="496" w:author="Author" w:date="2020-11-18T11:08:00Z">
        <w:r w:rsidR="009E3933" w:rsidDel="00C27355">
          <w:delText>s</w:delText>
        </w:r>
      </w:del>
      <w:r w:rsidR="009E3933">
        <w:t xml:space="preserve"> </w:t>
      </w:r>
      <w:ins w:id="497" w:author="Author" w:date="2020-11-18T11:08:00Z">
        <w:r w:rsidR="00C27355">
          <w:t xml:space="preserve">activity </w:t>
        </w:r>
        <w:r w:rsidR="00C27355">
          <w:fldChar w:fldCharType="begin"/>
        </w:r>
      </w:ins>
      <w:r w:rsidR="00B86AEE">
        <w:instrText xml:space="preserve"> ADDIN ZOTERO_ITEM CSL_CITATION {"citationID":"kThsh02h","properties":{"formattedCitation":"(Behrensmeyer et al., 1995; Plummer et al., 2009a, 2009b; Ferraro et al., 2013; Ditchfield et al., 2019)","plainCitation":"(Behrensmeyer et al., 1995; Plummer et al., 2009a, 2009b; Ferraro et al., 2013; Ditchfield et al., 2019)","noteIndex":0},"citationItems":[{"id":862,"uris":["http://zotero.org/users/2042166/items/U7YPNURN"],"uri":["http://zotero.org/users/2042166/items/U7YPNURN"],"itemData":{"id":862,"type":"article-journal","abstract":"Kanjera is well known as the source of controversial hominid fossils collected by L. S. B. Leakey in the 1930s. Since 1935, the context of fossils and artifacts from the locality has been in doubt, due to a claim that sediment slumping had commingled materials from stratigraphic units of different ages. A careful re-examination of the geology demonstrates that the Kanjera deposits consist of approximately 37 m of volcaniclastic, fluvial, mudflat and lacustrine sediments that we assign to three major units: the Kanjera Formation, the Apoko Formation, and the Black Cotton Soil. Outcrops cover approximately 2 km2 in two adjacent areas, the Northern and Southern Exposures. Fossils and artifacts are found in primary contexts through much of the stratigraphic column, and extensive trenching failed to reveal any sediment slumping that would have disturbed these contexts. Faulting, rapid lateral facies changes, and an erosional unconformity between the Kanjera and Apoko Formations result in complex geological relationships. Magnetostratigraphic and faunal determinations indicate that the Kanjera Formation is approximately 1·5-0·5 Ma, the Apoko Formation younger than 0·5 Ma, and the Black Cotton Soil latest Pleistocene to Holocene. The hominid sample is derived from the Black Cotton Soil except for Leakey's Hominid 3, which probably was an intrusive burial into Kanjera Formation Bed KN-2. The Theropithecus oswaldi type specimen originated from KN-2a and is dated between 1·1 and at most 1·76 Ma. The Kanjera Formation provides the youngest known records of Metridiochoerus andrewsi and Deinotherium bozasi at about 1·0 Ma.","container-title":"Journal of Human Evolution","DOI":"10.1006/jhev.1995.1059","ISSN":"0047-2484","issue":"3","journalAbbreviation":"Journal of Human Evolution","page":"247-274","source":"ScienceDirect","title":"The Pleistocene locality of Kanjera, Western Kenya: stratigraphy, chronology and paleoenvironments","title-short":"The Pleistocene locality of Kanjera, Western Kenya","volume":"29","author":[{"family":"Behrensmeyer","given":"A. K."},{"family":"Potts","given":"R."},{"family":"Plummer","given":"Thomas W."},{"family":"Tauxe","given":"L."},{"family":"Opdyke","given":"N."},{"family":"Jorstad","given":"T."}],"issued":{"date-parts":[["1995",9,1]]}}},{"id":867,"uris":["http://zotero.org/users/2042166/items/EIUI88JQ"],"uri":["http://zotero.org/users/2042166/items/EIUI88JQ"],"itemData":{"id":867,"type":"chapter","abstract":"The earliest archaeological traces and two new hominin genera (Homo and Paranthropus) appear in the late Pliocene of Africa. These first appearances may reflect novel hominin adaptive responses to shifting resource bases over geological time and/or an increasingly seasonal distribution of food over the annual cycle. Whereas regional environmental change has been documented during the Plio-Pleistocene of East Africa, it is difficult to resolve relative proportions of specific habitats at a given place and time, how these may have changed over time, and the explicit nature of particular habitats. Detailed reconstructions of paleohabitats based on paleontological, geological and geochemical evidence are necessary in order to better understand the interplay between environmental change and hominin biological and behavioral evolution.Reconstruction of the habitats in which archaeological sites were formed provides a window on habitat utilization by early Homo, independent of inferred hominin adaptations to specific environmental settings based on hominin morphology or the postmortem distribution of hominin fossils. Here we report on the paleoenvironmental setting of the ca. 2.0 Ma archaeological occurrences at Kanjera, southwestern Kenya. Sedimentological analysis indicates that the site was formed in an alluvial fan, probably near the margin of a lake. Isotopic analysis of pedogenic carbonates indicates that the site complex was formed in an open habitat. Bovid dietary category and taxonomic representation demonstrates that a preponderance of animals grazed and preferred open habitats. Site formation occurred in a grassland-dominated ecosystem, rather than an isolated patch of grassy vegetation within a more wooded setting.","collection-title":"Vertebrate Paleobiology and Paleoanthropology","container-title":"Interdisciplinary Approaches to the Oldowan","event-place":"Dordrecht","ISBN":"978-1-4020-9060-8","language":"en","note":"DOI: 10.1007/978-1-4020-9060-8_12","page":"149-160","publisher":"Springer Netherlands","publisher-place":"Dordrecht","source":"Springer Link","title":"The Environmental Context of Oldowan Hominin Activities at Kanjera South, Kenya","URL":"https://doi.org/10.1007/978-1-4020-9060-8_12","author":[{"family":"Plummer","given":"Thomas W."},{"family":"Bishop","given":"Laura C."},{"family":"Ditchfield","given":"Peter W."},{"family":"Ferraro","given":"Joseph V."},{"family":"Kingston","given":"John D."},{"family":"Hertel","given":"Fritz"},{"family":"Braun","given":"David R."}],"editor":[{"family":"Hovers","given":"Erella"},{"family":"Braun","given":"David R."}],"accessed":{"date-parts":[["2019",8,21]]},"issued":{"date-parts":[["2009"]]}}},{"id":153,"uris":["http://zotero.org/users/2042166/items/BJL8UMYI"],"uri":["http://zotero.org/users/2042166/items/BJL8UMYI"],"itemData":{"id":153,"type":"article-journal","abstract":"BACKGROUND: Major biological and cultural innovations in late Pliocene hominin evolution are frequently linked to the spread or fluctuating presence of C(4) grass in African ecosystems. Whereas the deep sea record of global climatic change provides indirect evidence for an increase in C(4) vegetation with a shift towards a cooler, drier and more variable global climatic regime beginning approximately 3 million years ago (Ma), evidence for grassland-dominated ecosystems in continental Africa and hominin activities within such ecosystems have been lacking. METHODOLOGY/PRINCIPAL FINDINGS: We report stable isotopic analyses of pedogenic carbonates and ungulate enamel, as well as faunal data from approximately 2.0 Ma archeological occurrences at Kanjera South, Kenya. These document repeated hominin activities within a grassland-dominated ecosystem. CONCLUSIONS/SIGNIFICANCE: These data demonstrate what hitherto had been speculated based on indirect evidence: that grassland-dominated ecosystems did in fact exist during the Plio-Pleistocene, and that early Homo was active in open settings. Comparison with other Oldowan occurrences indicates that by 2.0 Ma hominins, almost certainly of the genus Homo, used a broad spectrum of habitats in East Africa, from open grassland to riparian forest. This strongly contrasts with the habitat usage of Australopithecus, and may signal an important shift in hominin landscape usage.","container-title":"PLoS ONE","DOI":"10.1371/journal.pone.0007199","ISSN":"19326203","issue":"9","note":"PMID: 19844568","title":"Oldest evidence of toolmaking hominins in a grassland-dominated ecosystem","volume":"4","author":[{"family":"Plummer","given":"Thomas W."},{"family":"Ditchfield","given":"Peter W."},{"family":"Bishop","given":"Laura C."},{"family":"Kingston","given":"John D."},{"family":"Ferraro","given":"Joseph V."},{"family":"Braun","given":"David R."},{"family":"Hertel","given":"Fritz"},{"family":"Potts","given":"Richard"}],"issued":{"date-parts":[["2009"]]}}},{"id":861,"uris":["http://zotero.org/users/2042166/items/Q7M4A5C8"],"uri":["http://zotero.org/users/2042166/items/Q7M4A5C8"],"itemData":{"id":861,"type":"article-journal","abstract":"The emergence of lithic technology by </w:instrText>
      </w:r>
      <w:r w:rsidR="00B86AEE">
        <w:rPr>
          <w:rFonts w:ascii="Cambria Math" w:hAnsi="Cambria Math" w:cs="Cambria Math"/>
        </w:rPr>
        <w:instrText>∼</w:instrText>
      </w:r>
      <w:r w:rsidR="00B86AEE">
        <w:instrText xml:space="preserve">2.6 million years ago (Ma) is often interpreted as a correlate of increasingly recurrent hominin acquisition and consumption of animal remains. Associated faunal evidence, however, is poorly preserved prior to </w:instrText>
      </w:r>
      <w:r w:rsidR="00B86AEE">
        <w:rPr>
          <w:rFonts w:ascii="Cambria Math" w:hAnsi="Cambria Math" w:cs="Cambria Math"/>
        </w:rPr>
        <w:instrText>∼</w:instrText>
      </w:r>
      <w:r w:rsidR="00B86AEE">
        <w:instrText xml:space="preserve">1.8 Ma, limiting our understanding of early archaeological (Oldowan) hominin carnivory. Here, we detail three large well-preserved zooarchaeological assemblages from Kanjera South, Kenya. The assemblages date to </w:instrText>
      </w:r>
      <w:r w:rsidR="00B86AEE">
        <w:rPr>
          <w:rFonts w:ascii="Cambria Math" w:hAnsi="Cambria Math" w:cs="Cambria Math"/>
        </w:rPr>
        <w:instrText>∼</w:instrText>
      </w:r>
      <w:r w:rsidR="00B86AEE">
        <w:instrText xml:space="preserve">2.0 Ma, pre-dating all previously published archaeofaunas of appreciable size. At Kanjera, there is clear evidence that Oldowan hominins acquired and processed numerous, relatively complete, small ungulate carcasses. Moreover, they had at least occasional access to the fleshed remains of larger, wildebeest-sized animals. The overall record of hominin activities is consistent through the stratified sequence – spanning hundreds to thousands of years – and provides the earliest archaeological evidence of sustained hominin involvement with fleshed animal remains (i.e., persistent carnivory), a foraging adaptation central to many models of hominin evolution.","container-title":"PLOS ONE","DOI":"10.1371/journal.pone.0062174","ISSN":"1932-6203","issue":"4","journalAbbreviation":"PLOS ONE","language":"en","page":"e62174","source":"PLoS Journals","title":"Earliest Archaeological Evidence of Persistent Hominin Carnivory","volume":"8","author":[{"family":"Ferraro","given":"Joseph V."},{"family":"Plummer","given":"Thomas W."},{"family":"Pobiner","given":"Briana L."},{"family":"Oliver","given":"James S."},{"family":"Bishop","given":"Laura C."},{"family":"Braun","given":"David R."},{"family":"Ditchfield","given":"Peter W."},{"family":"Iii","given":"John W. Seaman"},{"family":"Binetti","given":"Katie M."},{"family":"Jr","given":"John W. Seaman"},{"family":"Hertel","given":"Fritz"},{"family":"Potts","given":"Richard"}],"issued":{"date-parts":[["2013",4,25]]}}},{"id":2497,"uris":["http://zotero.org/groups/2359949/items/9Y23QMXM"],"uri":["http://zotero.org/groups/2359949/items/9Y23QMXM"],"itemData":{"id":2497,"type":"article-journal","abstract":"Oldowan sites in primary geological context are rare in the archaeological record. Here we describe the depositional environment of Oldowan occurrences at Kanjera South, Kenya, based on ﬁeld descriptions and granulometric analysis. Excavations have recovered a large Oldowan artefact sample as well as the oldest substantial sample of archaeological fauna. The deposits at Kanjera South consist of 30 m of ﬂuvial, colluvial and lacustrine sediments. Magneto- and biostratigraphy indicate the Kanjera South Member of the Kanjera Formation was deposited during 2.3–1.92 Ma, with 2.0 Ma being a likely age for the archaeological occurrences. Oldowan artefacts and associated fauna were deposited in the colluvial and alluvial silts and sands of beds KS1–3, in the margins of a lake basin. Field descriptions and granulometric analysis of the sediment ﬁne fraction indicate that sediments from within the main archaeological horizon were emplaced as a combination of tractional and hyperconcentrated ﬂows with limited evidence of debris-ﬂow deposition. This style of deposition is unlikely to signiﬁcantly erode or disturb the underlying surface, and therefore promotes preservation of surface archaeological accumulations. Hominins were repeatedly attracted to the site locale, and rapid sedimentation, minimal bone weathering and an absence of bone or artefact rounding further indicate that fossils and artefacts were quickly buried.","container-title":"Geological Magazine","DOI":"10.1017/S0016756818000602","ISSN":"0016-7568, 1469-5081","issue":"07","journalAbbreviation":"Geol. Mag.","language":"en","page":"1190-1200","source":"DOI.org (Crossref)","title":"Geochronology and physical context of Oldowan site formation at Kanjera South, Kenya","volume":"156","author":[{"family":"Ditchfield","given":"P. W."},{"family":"Whitfield","given":"E."},{"family":"Vincent","given":"T."},{"family":"Plummer","given":"T."},{"family":"Braun","given":"D."},{"family":"Deino","given":"A."},{"family":"Hertel","given":"F."},{"family":"Oliver","given":"J. S."},{"family":"Louys","given":"J."},{"family":"Bishop","given":"L. C."}],"issued":{"date-parts":[["2019",7]]}}}],"schema":"https://github.com/citation-style-language/schema/raw/master/csl-citation.json"} </w:instrText>
      </w:r>
      <w:r w:rsidR="00C27355">
        <w:fldChar w:fldCharType="separate"/>
      </w:r>
      <w:ins w:id="498" w:author="Author" w:date="2020-11-18T11:10:00Z">
        <w:r w:rsidR="00C27355" w:rsidRPr="00C27355">
          <w:rPr>
            <w:rFonts w:cs="Times New Roman"/>
          </w:rPr>
          <w:t>(Behrensmeyer et al., 1995; Plummer et al., 2009a, 2009b; Ferraro et al., 2013; Ditchfield et al., 2019)</w:t>
        </w:r>
      </w:ins>
      <w:ins w:id="499" w:author="Author" w:date="2020-11-18T11:08:00Z">
        <w:r w:rsidR="00C27355">
          <w:fldChar w:fldCharType="end"/>
        </w:r>
        <w:r w:rsidR="00C27355">
          <w:t>.</w:t>
        </w:r>
      </w:ins>
      <w:ins w:id="500" w:author="Author" w:date="2020-11-18T11:11:00Z">
        <w:r w:rsidR="00C27355">
          <w:t xml:space="preserve"> </w:t>
        </w:r>
      </w:ins>
      <w:moveToRangeStart w:id="501" w:author="Author" w:date="2020-11-18T11:12:00Z" w:name="move56590360"/>
      <w:moveTo w:id="502" w:author="Author" w:date="2020-11-18T11:12:00Z">
        <w:del w:id="503" w:author="Author" w:date="2020-11-18T11:12:00Z">
          <w:r w:rsidR="00C27355" w:rsidDel="00C27355">
            <w:delText xml:space="preserve">. </w:delText>
          </w:r>
        </w:del>
        <w:r w:rsidR="00C27355">
          <w:t>The frequencies of different bovids</w:t>
        </w:r>
      </w:moveTo>
      <w:ins w:id="504" w:author="Author" w:date="2020-11-18T11:12:00Z">
        <w:r w:rsidR="00C27355">
          <w:t xml:space="preserve"> </w:t>
        </w:r>
      </w:ins>
      <w:ins w:id="505" w:author="Author" w:date="2020-12-18T12:26:00Z">
        <w:r w:rsidR="006B148C">
          <w:t xml:space="preserve">and </w:t>
        </w:r>
      </w:ins>
      <w:ins w:id="506" w:author="Author" w:date="2020-11-18T11:12:00Z">
        <w:del w:id="507" w:author="Author" w:date="2020-12-18T12:26:00Z">
          <w:r w:rsidR="00C27355" w:rsidDel="006B148C">
            <w:delText xml:space="preserve">as well as </w:delText>
          </w:r>
        </w:del>
        <w:r w:rsidR="00C27355">
          <w:t>enamel isotope studies</w:t>
        </w:r>
      </w:ins>
      <w:ins w:id="508" w:author="Author" w:date="2020-11-28T17:42:00Z">
        <w:r w:rsidR="00621E09">
          <w:t xml:space="preserve"> </w:t>
        </w:r>
      </w:ins>
      <w:moveTo w:id="509" w:author="Author" w:date="2020-11-18T11:12:00Z">
        <w:del w:id="510" w:author="Author" w:date="2020-11-18T11:12:00Z">
          <w:r w:rsidR="00C27355" w:rsidDel="00C27355">
            <w:delText xml:space="preserve"> in these beds </w:delText>
          </w:r>
        </w:del>
        <w:r w:rsidR="00C27355">
          <w:t>indicate</w:t>
        </w:r>
        <w:del w:id="511" w:author="Author" w:date="2020-11-28T17:42:00Z">
          <w:r w:rsidR="00C27355" w:rsidDel="00621E09">
            <w:delText>s</w:delText>
          </w:r>
        </w:del>
        <w:r w:rsidR="00C27355">
          <w:t xml:space="preserve"> that the</w:t>
        </w:r>
      </w:moveTo>
      <w:ins w:id="512" w:author="Author" w:date="2020-11-18T11:12:00Z">
        <w:r w:rsidR="00C27355">
          <w:t xml:space="preserve"> landscape </w:t>
        </w:r>
      </w:ins>
      <w:ins w:id="513" w:author="Author" w:date="2020-11-18T11:13:00Z">
        <w:r w:rsidR="00C27355">
          <w:t>surrounding</w:t>
        </w:r>
      </w:ins>
      <w:moveTo w:id="514" w:author="Author" w:date="2020-11-18T11:12:00Z">
        <w:r w:rsidR="00C27355">
          <w:t xml:space="preserve"> Kanjera South</w:t>
        </w:r>
        <w:del w:id="515" w:author="Author" w:date="2020-11-18T11:13:00Z">
          <w:r w:rsidR="00C27355" w:rsidDel="00C27355">
            <w:delText xml:space="preserve"> landscape</w:delText>
          </w:r>
        </w:del>
        <w:r w:rsidR="00C27355">
          <w:t xml:space="preserve">, unlike the setting of most of the Oldowan sites, was dominated by a </w:t>
        </w:r>
        <w:del w:id="516" w:author="Author" w:date="2020-12-13T18:03:00Z">
          <w:r w:rsidR="00C27355" w:rsidDel="00A2542B">
            <w:delText>grasslands</w:delText>
          </w:r>
        </w:del>
        <w:ins w:id="517" w:author="Author" w:date="2020-12-13T18:03:00Z">
          <w:r w:rsidR="00A2542B">
            <w:t>grassland</w:t>
          </w:r>
        </w:ins>
        <w:r w:rsidR="00C27355">
          <w:t xml:space="preserve"> as opposed to trees (Plummer</w:t>
        </w:r>
      </w:moveTo>
      <w:ins w:id="518" w:author="Author" w:date="2020-12-18T12:36:00Z">
        <w:r w:rsidR="006B148C">
          <w:t xml:space="preserve"> et al.,</w:t>
        </w:r>
      </w:ins>
      <w:ins w:id="519" w:author="Author" w:date="2020-12-18T12:37:00Z">
        <w:r w:rsidR="006B148C">
          <w:t xml:space="preserve"> 2009</w:t>
        </w:r>
      </w:ins>
      <w:ins w:id="520" w:author="Author" w:date="2020-12-18T12:41:00Z">
        <w:r w:rsidR="006B148C">
          <w:t>a, 2009b</w:t>
        </w:r>
      </w:ins>
      <w:ins w:id="521" w:author="Author" w:date="2020-12-18T12:37:00Z">
        <w:r w:rsidR="006B148C">
          <w:t xml:space="preserve">; </w:t>
        </w:r>
      </w:ins>
      <w:moveTo w:id="522" w:author="Author" w:date="2020-11-18T11:12:00Z">
        <w:del w:id="523" w:author="Author" w:date="2020-12-18T12:37:00Z">
          <w:r w:rsidR="00C27355" w:rsidDel="006B148C">
            <w:delText xml:space="preserve">, </w:delText>
          </w:r>
        </w:del>
        <w:proofErr w:type="spellStart"/>
        <w:r w:rsidR="00C27355">
          <w:t>Ditchfield</w:t>
        </w:r>
        <w:proofErr w:type="spellEnd"/>
        <w:r w:rsidR="00C27355">
          <w:t>, et al. 2009).</w:t>
        </w:r>
      </w:moveTo>
      <w:moveToRangeEnd w:id="501"/>
      <w:ins w:id="524" w:author="Author" w:date="2020-11-18T11:13:00Z">
        <w:r w:rsidR="00C27355">
          <w:t xml:space="preserve"> </w:t>
        </w:r>
      </w:ins>
      <w:ins w:id="525" w:author="Author" w:date="2020-11-18T11:14:00Z">
        <w:r w:rsidR="00C27355">
          <w:t xml:space="preserve"> </w:t>
        </w:r>
      </w:ins>
      <w:moveToRangeStart w:id="526" w:author="Author" w:date="2020-11-18T11:13:00Z" w:name="move56590452"/>
      <w:moveTo w:id="527" w:author="Author" w:date="2020-11-18T11:13:00Z">
        <w:del w:id="528" w:author="Author" w:date="2020-12-18T12:30:00Z">
          <w:r w:rsidR="00C27355" w:rsidDel="006B148C">
            <w:delText xml:space="preserve">Evidence from bone surface modifications as well as the proportions of bones modified are similar to patterns seen in “hominin first” experimental datasets for small mammals, while larger mammals show more mixed access (Ferraro et al. 2013). The totality of the </w:delText>
          </w:r>
        </w:del>
      </w:moveTo>
      <w:ins w:id="529" w:author="Author" w:date="2020-12-18T12:30:00Z">
        <w:r w:rsidR="006B148C">
          <w:t>Z</w:t>
        </w:r>
      </w:ins>
      <w:moveTo w:id="530" w:author="Author" w:date="2020-11-18T11:13:00Z">
        <w:del w:id="531" w:author="Author" w:date="2020-12-18T12:30:00Z">
          <w:r w:rsidR="00C27355" w:rsidDel="006B148C">
            <w:delText>z</w:delText>
          </w:r>
        </w:del>
        <w:r w:rsidR="00C27355">
          <w:t>ooarchaeological evidence at Kanjera</w:t>
        </w:r>
      </w:moveTo>
      <w:ins w:id="532" w:author="Author" w:date="2020-12-18T12:30:00Z">
        <w:r w:rsidR="006B148C">
          <w:t xml:space="preserve"> South</w:t>
        </w:r>
      </w:ins>
      <w:moveTo w:id="533" w:author="Author" w:date="2020-11-18T11:13:00Z">
        <w:r w:rsidR="00C27355">
          <w:t xml:space="preserve"> strongly implicates a scenario where hominins had early access to small carcasses</w:t>
        </w:r>
      </w:moveTo>
      <w:ins w:id="534" w:author="Author" w:date="2020-12-18T12:34:00Z">
        <w:r w:rsidR="006B148C">
          <w:t xml:space="preserve"> and mixed access to larger </w:t>
        </w:r>
      </w:ins>
      <w:ins w:id="535" w:author="Author" w:date="2020-12-18T12:37:00Z">
        <w:r w:rsidR="006B148C">
          <w:t>carcasses (Oliver et al., 2019)</w:t>
        </w:r>
      </w:ins>
      <w:ins w:id="536" w:author="Author" w:date="2020-12-18T12:38:00Z">
        <w:r w:rsidR="006B148C">
          <w:t>,</w:t>
        </w:r>
      </w:ins>
      <w:ins w:id="537" w:author="Author" w:date="2020-12-18T12:30:00Z">
        <w:r w:rsidR="006B148C">
          <w:t xml:space="preserve"> and </w:t>
        </w:r>
      </w:ins>
      <w:ins w:id="538" w:author="Author" w:date="2020-12-18T12:33:00Z">
        <w:r w:rsidR="006B148C">
          <w:t>this record is consistent through the stratified</w:t>
        </w:r>
      </w:ins>
      <w:ins w:id="539" w:author="Author" w:date="2020-12-18T12:34:00Z">
        <w:r w:rsidR="006B148C">
          <w:t xml:space="preserve"> sequence</w:t>
        </w:r>
      </w:ins>
      <w:ins w:id="540" w:author="Author" w:date="2020-12-18T12:33:00Z">
        <w:r w:rsidR="006B148C">
          <w:t xml:space="preserve">, suggesting </w:t>
        </w:r>
      </w:ins>
      <w:ins w:id="541" w:author="Author" w:date="2020-12-18T12:38:00Z">
        <w:r w:rsidR="006B148C">
          <w:t xml:space="preserve">that </w:t>
        </w:r>
      </w:ins>
      <w:ins w:id="542" w:author="Author" w:date="2020-12-18T12:33:00Z">
        <w:r w:rsidR="006B148C">
          <w:t>persistent carnivor</w:t>
        </w:r>
      </w:ins>
      <w:ins w:id="543" w:author="Author" w:date="2020-12-18T12:34:00Z">
        <w:r w:rsidR="006B148C">
          <w:t>y</w:t>
        </w:r>
      </w:ins>
      <w:ins w:id="544" w:author="Author" w:date="2020-12-18T12:33:00Z">
        <w:r w:rsidR="006B148C">
          <w:t xml:space="preserve"> spanned hundreds to thousands of years </w:t>
        </w:r>
      </w:ins>
      <w:ins w:id="545" w:author="Author" w:date="2020-12-18T12:30:00Z">
        <w:r w:rsidR="006B148C">
          <w:t>(Ferraro et al. 2013)</w:t>
        </w:r>
      </w:ins>
      <w:moveTo w:id="546" w:author="Author" w:date="2020-11-18T11:13:00Z">
        <w:r w:rsidR="00C27355">
          <w:t xml:space="preserve">. </w:t>
        </w:r>
        <w:del w:id="547" w:author="Author" w:date="2020-12-18T12:39:00Z">
          <w:r w:rsidR="00C27355" w:rsidDel="006B148C">
            <w:delText>Evidence from mortality profile data also supports the inference that hominins may have been able to access smaller carcasses prior to carnivores and that larger carcasses were at times scavenged (Oliver et al. 2019).</w:delText>
          </w:r>
        </w:del>
      </w:moveTo>
    </w:p>
    <w:p w14:paraId="241C5CCC" w14:textId="3F5F16E3" w:rsidR="00E842BF" w:rsidRDefault="00416BFD">
      <w:pPr>
        <w:pStyle w:val="BodyText"/>
        <w:spacing w:line="480" w:lineRule="auto"/>
        <w:rPr>
          <w:ins w:id="548" w:author="Author" w:date="2020-11-18T14:51:00Z"/>
        </w:rPr>
      </w:pPr>
      <w:ins w:id="549" w:author="Author" w:date="2020-11-18T11:19:00Z">
        <w:r>
          <w:t xml:space="preserve">Extensive geological surveys of the </w:t>
        </w:r>
        <w:proofErr w:type="spellStart"/>
        <w:r>
          <w:t>Homa</w:t>
        </w:r>
        <w:proofErr w:type="spellEnd"/>
        <w:r>
          <w:t xml:space="preserve"> Peninsula and the </w:t>
        </w:r>
      </w:ins>
      <w:ins w:id="550" w:author="Author" w:date="2020-11-18T11:20:00Z">
        <w:r>
          <w:t xml:space="preserve">surrounding area reveal a high diversity of </w:t>
        </w:r>
      </w:ins>
      <w:ins w:id="551" w:author="Author" w:date="2020-11-18T11:21:00Z">
        <w:r>
          <w:t>igneous and metamorphic rocks</w:t>
        </w:r>
      </w:ins>
      <w:ins w:id="552" w:author="Author" w:date="2020-11-18T11:20:00Z">
        <w:r>
          <w:t xml:space="preserve"> that provided a wide range of</w:t>
        </w:r>
      </w:ins>
      <w:ins w:id="553" w:author="Author" w:date="2020-11-18T11:21:00Z">
        <w:r>
          <w:t xml:space="preserve"> suitable materials that hominins coul</w:t>
        </w:r>
        <w:r w:rsidR="00E842BF">
          <w:t>d utilize for flake production</w:t>
        </w:r>
      </w:ins>
      <w:ins w:id="554" w:author="Author" w:date="2020-12-18T12:39:00Z">
        <w:r w:rsidR="006B148C">
          <w:t xml:space="preserve"> (</w:t>
        </w:r>
      </w:ins>
      <w:proofErr w:type="spellStart"/>
      <w:ins w:id="555" w:author="Author" w:date="2020-12-19T13:03:00Z">
        <w:r w:rsidR="002F785D">
          <w:t>Saggerson</w:t>
        </w:r>
        <w:proofErr w:type="spellEnd"/>
        <w:r w:rsidR="002F785D">
          <w:t xml:space="preserve">, 1952; </w:t>
        </w:r>
      </w:ins>
      <w:ins w:id="556" w:author="Author" w:date="2020-12-18T12:43:00Z">
        <w:r w:rsidR="006B148C">
          <w:t>Le Bas, 1977; Braun et al., 2008; Finestone et al., 2020)</w:t>
        </w:r>
      </w:ins>
      <w:ins w:id="557" w:author="Author" w:date="2020-11-18T11:21:00Z">
        <w:r w:rsidR="00E842BF">
          <w:t xml:space="preserve">. </w:t>
        </w:r>
      </w:ins>
      <w:ins w:id="558" w:author="Author" w:date="2020-11-18T14:03:00Z">
        <w:r w:rsidR="00E842BF">
          <w:t>As such</w:t>
        </w:r>
        <w:r w:rsidR="004766DF">
          <w:t>,</w:t>
        </w:r>
        <w:r w:rsidR="00E842BF">
          <w:t xml:space="preserve"> this diversity is refl</w:t>
        </w:r>
        <w:r w:rsidR="004766DF">
          <w:t xml:space="preserve">ected in the lithic assemblage. </w:t>
        </w:r>
      </w:ins>
      <w:ins w:id="559" w:author="Author" w:date="2020-11-18T14:04:00Z">
        <w:r w:rsidR="004766DF">
          <w:t xml:space="preserve">More than 16 different </w:t>
        </w:r>
      </w:ins>
      <w:ins w:id="560" w:author="Author" w:date="2020-11-18T14:05:00Z">
        <w:r w:rsidR="004766DF">
          <w:t xml:space="preserve">rock types </w:t>
        </w:r>
      </w:ins>
      <w:ins w:id="561" w:author="Author" w:date="2020-11-18T14:04:00Z">
        <w:r w:rsidR="004766DF">
          <w:t>are represented in the assemblage but the bulk of the ma</w:t>
        </w:r>
      </w:ins>
      <w:ins w:id="562" w:author="Author" w:date="2020-11-18T14:05:00Z">
        <w:r w:rsidR="004766DF">
          <w:t>terial is produced on 8 of them</w:t>
        </w:r>
      </w:ins>
      <w:ins w:id="563" w:author="Author" w:date="2020-12-18T12:43:00Z">
        <w:r w:rsidR="006B148C">
          <w:t xml:space="preserve"> (Braun et al., 2008)</w:t>
        </w:r>
      </w:ins>
      <w:ins w:id="564" w:author="Author" w:date="2020-11-18T14:05:00Z">
        <w:r w:rsidR="004766DF">
          <w:t xml:space="preserve">. </w:t>
        </w:r>
      </w:ins>
      <w:ins w:id="565" w:author="Author" w:date="2020-11-18T14:06:00Z">
        <w:r w:rsidR="004766DF">
          <w:t>Geochemical finger printing of the lithic material makes it possible to further subdivide</w:t>
        </w:r>
      </w:ins>
      <w:ins w:id="566" w:author="Author" w:date="2020-11-18T14:16:00Z">
        <w:r w:rsidR="004766DF">
          <w:t xml:space="preserve"> the lithic assemblage</w:t>
        </w:r>
      </w:ins>
      <w:ins w:id="567" w:author="Author" w:date="2020-11-18T14:22:00Z">
        <w:r w:rsidR="00BC6EAE">
          <w:t xml:space="preserve"> to two broad categories of raw material provenance: local and exotic</w:t>
        </w:r>
      </w:ins>
      <w:ins w:id="568" w:author="Author" w:date="2020-11-18T14:30:00Z">
        <w:r w:rsidR="006A387B">
          <w:t xml:space="preserve"> (table 1</w:t>
        </w:r>
      </w:ins>
      <w:ins w:id="569" w:author="Author" w:date="2020-12-18T12:43:00Z">
        <w:r w:rsidR="006B148C">
          <w:t>; Braun et al., 2008</w:t>
        </w:r>
      </w:ins>
      <w:ins w:id="570" w:author="Author" w:date="2020-11-18T14:30:00Z">
        <w:r w:rsidR="006A387B">
          <w:t>)</w:t>
        </w:r>
      </w:ins>
      <w:ins w:id="571" w:author="Author" w:date="2020-11-18T14:22:00Z">
        <w:r w:rsidR="00BC6EAE">
          <w:t>.</w:t>
        </w:r>
      </w:ins>
      <w:ins w:id="572" w:author="Author" w:date="2020-11-18T14:30:00Z">
        <w:r w:rsidR="006A387B">
          <w:t xml:space="preserve"> Local materials</w:t>
        </w:r>
      </w:ins>
      <w:ins w:id="573" w:author="Author" w:date="2020-11-18T14:31:00Z">
        <w:r w:rsidR="006A387B">
          <w:t xml:space="preserve"> suggest</w:t>
        </w:r>
      </w:ins>
      <w:ins w:id="574" w:author="Author" w:date="2020-11-18T14:30:00Z">
        <w:r w:rsidR="006A387B">
          <w:t xml:space="preserve"> are derived from the </w:t>
        </w:r>
        <w:proofErr w:type="spellStart"/>
        <w:r w:rsidR="006A387B">
          <w:t>Homa</w:t>
        </w:r>
        <w:proofErr w:type="spellEnd"/>
        <w:r w:rsidR="006A387B">
          <w:t xml:space="preserve"> Mountain </w:t>
        </w:r>
      </w:ins>
      <w:ins w:id="575" w:author="Author" w:date="2020-11-18T14:31:00Z">
        <w:r w:rsidR="006A387B">
          <w:t>C</w:t>
        </w:r>
      </w:ins>
      <w:ins w:id="576" w:author="Author" w:date="2020-11-18T14:30:00Z">
        <w:r w:rsidR="006A387B">
          <w:t>arbonatite</w:t>
        </w:r>
      </w:ins>
      <w:ins w:id="577" w:author="Author" w:date="2020-11-18T14:31:00Z">
        <w:r w:rsidR="006A387B">
          <w:t xml:space="preserve"> center (Figure 2). </w:t>
        </w:r>
        <w:r w:rsidR="006A387B">
          <w:lastRenderedPageBreak/>
          <w:t>Drainages</w:t>
        </w:r>
      </w:ins>
      <w:ins w:id="578" w:author="Author" w:date="2020-11-18T14:32:00Z">
        <w:r w:rsidR="006A387B">
          <w:t xml:space="preserve"> running off the flanks of this mountain would have carried materials such as </w:t>
        </w:r>
      </w:ins>
      <w:ins w:id="579" w:author="Author" w:date="2020-11-18T14:33:00Z">
        <w:r w:rsidR="006A387B">
          <w:t xml:space="preserve">phonolite, limestone, and </w:t>
        </w:r>
        <w:proofErr w:type="spellStart"/>
        <w:r w:rsidR="006A387B">
          <w:t>fenetized</w:t>
        </w:r>
        <w:proofErr w:type="spellEnd"/>
        <w:r w:rsidR="006A387B">
          <w:t xml:space="preserve"> rocks within the immediate vicinity of </w:t>
        </w:r>
      </w:ins>
      <w:ins w:id="580" w:author="Author" w:date="2020-11-18T14:35:00Z">
        <w:r w:rsidR="006A387B">
          <w:t xml:space="preserve">Kanjera South. </w:t>
        </w:r>
      </w:ins>
      <w:ins w:id="581" w:author="Author" w:date="2020-11-18T14:36:00Z">
        <w:r w:rsidR="006A387B">
          <w:t xml:space="preserve">Sources of the </w:t>
        </w:r>
      </w:ins>
      <w:ins w:id="582" w:author="Author" w:date="2020-11-18T14:35:00Z">
        <w:r w:rsidR="006A387B">
          <w:t>exotic materials, such as quartzite, rhyolite, andesite, and granite</w:t>
        </w:r>
      </w:ins>
      <w:ins w:id="583" w:author="Author" w:date="2020-11-18T14:36:00Z">
        <w:r w:rsidR="006A387B">
          <w:t xml:space="preserve"> are located more inland from Lake Victoria in places such as the Kisi </w:t>
        </w:r>
      </w:ins>
      <w:ins w:id="584" w:author="Author" w:date="2020-11-18T14:37:00Z">
        <w:r w:rsidR="006A387B">
          <w:t xml:space="preserve">Highlands and </w:t>
        </w:r>
        <w:proofErr w:type="spellStart"/>
        <w:r w:rsidR="006A387B">
          <w:t>Oyugis</w:t>
        </w:r>
        <w:proofErr w:type="spellEnd"/>
        <w:r w:rsidR="006A387B">
          <w:t xml:space="preserve"> (Figure 2). </w:t>
        </w:r>
      </w:ins>
      <w:ins w:id="585" w:author="Author" w:date="2020-11-18T14:39:00Z">
        <w:r w:rsidR="00A105CE">
          <w:t>While these materials were likely acquired from river channels travel</w:t>
        </w:r>
      </w:ins>
      <w:ins w:id="586" w:author="Author" w:date="2020-11-18T14:40:00Z">
        <w:r w:rsidR="00A105CE">
          <w:t xml:space="preserve">ing west-ward toward Kanjera South, they are not present in </w:t>
        </w:r>
      </w:ins>
      <w:ins w:id="587" w:author="Author" w:date="2020-11-18T14:54:00Z">
        <w:r w:rsidR="001E7FA5">
          <w:t>Pleistocene</w:t>
        </w:r>
      </w:ins>
      <w:ins w:id="588" w:author="Author" w:date="2020-11-18T14:40:00Z">
        <w:r w:rsidR="00A105CE">
          <w:t xml:space="preserve"> river conglomerates </w:t>
        </w:r>
      </w:ins>
      <w:ins w:id="589" w:author="Author" w:date="2020-12-18T12:46:00Z">
        <w:r w:rsidR="006B148C">
          <w:t xml:space="preserve">within 10 kilometers </w:t>
        </w:r>
        <w:del w:id="590" w:author="Author" w:date="2020-12-24T12:03:00Z">
          <w:r w:rsidR="006B148C" w:rsidDel="00E04D41">
            <w:delText>to</w:delText>
          </w:r>
        </w:del>
      </w:ins>
      <w:ins w:id="591" w:author="Author" w:date="2020-12-24T12:03:00Z">
        <w:r w:rsidR="00E04D41">
          <w:t>of</w:t>
        </w:r>
      </w:ins>
      <w:ins w:id="592" w:author="Author" w:date="2020-12-18T12:46:00Z">
        <w:r w:rsidR="006B148C">
          <w:t xml:space="preserve"> </w:t>
        </w:r>
        <w:proofErr w:type="spellStart"/>
        <w:r w:rsidR="006B148C">
          <w:t>Kanjera</w:t>
        </w:r>
        <w:proofErr w:type="spellEnd"/>
        <w:r w:rsidR="006B148C">
          <w:t xml:space="preserve"> South </w:t>
        </w:r>
      </w:ins>
      <w:ins w:id="593" w:author="Author" w:date="2020-11-18T14:40:00Z">
        <w:del w:id="594" w:author="Author" w:date="2020-12-18T12:46:00Z">
          <w:r w:rsidR="00A105CE" w:rsidDel="006B148C">
            <w:delText>west of the Samanga fault</w:delText>
          </w:r>
        </w:del>
      </w:ins>
      <w:ins w:id="595" w:author="Author" w:date="2020-12-18T12:44:00Z">
        <w:r w:rsidR="006B148C">
          <w:t>(Braun et al., 2008)</w:t>
        </w:r>
      </w:ins>
      <w:ins w:id="596" w:author="Author" w:date="2020-11-18T14:40:00Z">
        <w:del w:id="597" w:author="Author" w:date="2020-12-18T12:48:00Z">
          <w:r w:rsidR="00A105CE" w:rsidDel="006B148C">
            <w:delText xml:space="preserve">. </w:delText>
          </w:r>
        </w:del>
      </w:ins>
      <w:ins w:id="598" w:author="Author" w:date="2020-11-18T14:41:00Z">
        <w:del w:id="599" w:author="Author" w:date="2020-12-18T12:48:00Z">
          <w:r w:rsidR="00A105CE" w:rsidDel="006B148C">
            <w:delText xml:space="preserve">This has been used to imply that exotic materials were </w:delText>
          </w:r>
        </w:del>
        <w:del w:id="600" w:author="Author" w:date="2020-12-18T12:54:00Z">
          <w:r w:rsidR="00A105CE" w:rsidDel="006B148C">
            <w:delText>transported at least 10 kilometers</w:delText>
          </w:r>
        </w:del>
        <w:del w:id="601" w:author="Author" w:date="2020-12-18T12:48:00Z">
          <w:r w:rsidR="00A105CE" w:rsidDel="006B148C">
            <w:delText xml:space="preserve"> </w:delText>
          </w:r>
        </w:del>
      </w:ins>
      <w:ins w:id="602" w:author="Author" w:date="2020-11-18T14:42:00Z">
        <w:del w:id="603" w:author="Author" w:date="2020-12-18T12:48:00Z">
          <w:r w:rsidR="00A105CE" w:rsidDel="006B148C">
            <w:delText>to Kanjera South</w:delText>
          </w:r>
        </w:del>
        <w:r w:rsidR="00A105CE">
          <w:t>.</w:t>
        </w:r>
      </w:ins>
    </w:p>
    <w:p w14:paraId="32A571A9" w14:textId="6FD35DC3" w:rsidR="00A105CE" w:rsidRDefault="001E7FA5">
      <w:pPr>
        <w:pStyle w:val="BodyText"/>
        <w:spacing w:line="480" w:lineRule="auto"/>
        <w:rPr>
          <w:ins w:id="604" w:author="Author" w:date="2020-11-18T13:56:00Z"/>
        </w:rPr>
      </w:pPr>
      <w:ins w:id="605" w:author="Author" w:date="2020-11-18T14:57:00Z">
        <w:r>
          <w:t>Kanjera S</w:t>
        </w:r>
        <w:r w:rsidR="000B09BE">
          <w:t xml:space="preserve">outh is not only unique the </w:t>
        </w:r>
      </w:ins>
      <w:ins w:id="606" w:author="Author" w:date="2020-11-18T15:12:00Z">
        <w:r w:rsidR="000B09BE">
          <w:t>number</w:t>
        </w:r>
      </w:ins>
      <w:ins w:id="607" w:author="Author" w:date="2020-11-18T14:57:00Z">
        <w:r w:rsidR="000B09BE">
          <w:t xml:space="preserve"> of raw </w:t>
        </w:r>
      </w:ins>
      <w:ins w:id="608" w:author="Author" w:date="2020-11-18T15:11:00Z">
        <w:r w:rsidR="000B09BE">
          <w:t>material</w:t>
        </w:r>
      </w:ins>
      <w:ins w:id="609" w:author="Author" w:date="2020-11-18T14:57:00Z">
        <w:r w:rsidR="000B09BE">
          <w:t xml:space="preserve"> represented</w:t>
        </w:r>
      </w:ins>
      <w:ins w:id="610" w:author="Author" w:date="2020-12-18T12:54:00Z">
        <w:r w:rsidR="006B148C">
          <w:t>,</w:t>
        </w:r>
      </w:ins>
      <w:ins w:id="611" w:author="Author" w:date="2020-11-18T14:57:00Z">
        <w:r w:rsidR="000B09BE">
          <w:t xml:space="preserve"> but also the diversity of technological production strategies present within the assemblage. </w:t>
        </w:r>
      </w:ins>
      <w:ins w:id="612" w:author="Author" w:date="2020-11-18T15:16:00Z">
        <w:r w:rsidR="000B09BE">
          <w:t xml:space="preserve">Unlike </w:t>
        </w:r>
      </w:ins>
      <w:ins w:id="613" w:author="Author" w:date="2020-12-18T12:58:00Z">
        <w:r w:rsidR="006B148C">
          <w:t xml:space="preserve">most </w:t>
        </w:r>
      </w:ins>
      <w:ins w:id="614" w:author="Author" w:date="2020-11-18T15:16:00Z">
        <w:r w:rsidR="000B09BE">
          <w:t xml:space="preserve">other </w:t>
        </w:r>
      </w:ins>
      <w:ins w:id="615" w:author="Author" w:date="2020-11-18T15:17:00Z">
        <w:r w:rsidR="000B09BE">
          <w:t xml:space="preserve">Oldowan sites from </w:t>
        </w:r>
      </w:ins>
      <w:ins w:id="616" w:author="Author" w:date="2020-12-18T12:55:00Z">
        <w:r w:rsidR="006B148C">
          <w:t xml:space="preserve">this </w:t>
        </w:r>
      </w:ins>
      <w:ins w:id="617" w:author="Author" w:date="2020-11-18T15:17:00Z">
        <w:r w:rsidR="000B09BE">
          <w:t xml:space="preserve">timeframe, the flake production strategies range from simple unifacial techniques to bifacial and </w:t>
        </w:r>
        <w:proofErr w:type="spellStart"/>
        <w:r w:rsidR="000B09BE">
          <w:t>multi</w:t>
        </w:r>
        <w:del w:id="618" w:author="Author" w:date="2020-12-30T15:55:00Z">
          <w:r w:rsidR="000B09BE" w:rsidDel="00EC441D">
            <w:delText>-</w:delText>
          </w:r>
        </w:del>
        <w:r w:rsidR="000B09BE">
          <w:t>facial</w:t>
        </w:r>
        <w:proofErr w:type="spellEnd"/>
        <w:r w:rsidR="000B09BE">
          <w:t xml:space="preserve"> techniques. </w:t>
        </w:r>
      </w:ins>
      <w:ins w:id="619" w:author="Author" w:date="2020-11-18T15:20:00Z">
        <w:r w:rsidR="000B09BE">
          <w:t xml:space="preserve">Previous work has suggested that some this diversity reflects the differences in the quality of </w:t>
        </w:r>
        <w:del w:id="620" w:author="Author" w:date="2020-12-18T13:00:00Z">
          <w:r w:rsidR="000B09BE" w:rsidDel="006B148C">
            <w:delText xml:space="preserve">the </w:delText>
          </w:r>
        </w:del>
      </w:ins>
      <w:ins w:id="621" w:author="Author" w:date="2020-12-18T13:00:00Z">
        <w:r w:rsidR="006B148C">
          <w:t xml:space="preserve">available </w:t>
        </w:r>
      </w:ins>
      <w:ins w:id="622" w:author="Author" w:date="2020-11-18T15:20:00Z">
        <w:r w:rsidR="000B09BE">
          <w:t xml:space="preserve">raw materials </w:t>
        </w:r>
        <w:del w:id="623" w:author="Author" w:date="2020-12-18T13:00:00Z">
          <w:r w:rsidR="000B09BE" w:rsidDel="006B148C">
            <w:delText xml:space="preserve">at the site </w:delText>
          </w:r>
        </w:del>
        <w:r w:rsidR="000B09BE">
          <w:t>or the need to maximize the amount of flakes removed from a high quality materials</w:t>
        </w:r>
      </w:ins>
      <w:ins w:id="624" w:author="Author" w:date="2020-11-18T15:22:00Z">
        <w:r w:rsidR="00A32E36">
          <w:t xml:space="preserve"> </w:t>
        </w:r>
        <w:r w:rsidR="00A32E36">
          <w:fldChar w:fldCharType="begin"/>
        </w:r>
      </w:ins>
      <w:r w:rsidR="00DD6714">
        <w:instrText xml:space="preserve"> ADDIN ZOTERO_ITEM CSL_CITATION {"citationID":"5Ws6ufLm","properties":{"formattedCitation":"(Braun et al., 2009a)","plainCitation":"(Braun et al., 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V."}],"accessed":{"date-parts":[["2019",3,12]]},"issued":{"date-parts":[["2009"]]}}}],"schema":"https://github.com/citation-style-language/schema/raw/master/csl-citation.json"} </w:instrText>
      </w:r>
      <w:r w:rsidR="00A32E36">
        <w:fldChar w:fldCharType="separate"/>
      </w:r>
      <w:r w:rsidR="00DD6714">
        <w:rPr>
          <w:rFonts w:cs="Times New Roman"/>
        </w:rPr>
        <w:t>(Braun et al., 2009a)</w:t>
      </w:r>
      <w:ins w:id="625" w:author="Author" w:date="2020-11-18T15:22:00Z">
        <w:r w:rsidR="00A32E36">
          <w:fldChar w:fldCharType="end"/>
        </w:r>
      </w:ins>
      <w:ins w:id="626" w:author="Author" w:date="2020-11-18T15:20:00Z">
        <w:r w:rsidR="000021F5">
          <w:t xml:space="preserve">. </w:t>
        </w:r>
      </w:ins>
      <w:ins w:id="627" w:author="Author" w:date="2020-11-18T15:48:00Z">
        <w:r w:rsidR="00B2226E">
          <w:t>The</w:t>
        </w:r>
      </w:ins>
      <w:ins w:id="628" w:author="Author" w:date="2020-11-18T15:36:00Z">
        <w:r w:rsidR="00B2226E">
          <w:t xml:space="preserve"> wide rang</w:t>
        </w:r>
      </w:ins>
      <w:ins w:id="629" w:author="Author" w:date="2020-12-18T13:01:00Z">
        <w:r w:rsidR="006B148C">
          <w:t>e</w:t>
        </w:r>
      </w:ins>
      <w:ins w:id="630" w:author="Author" w:date="2020-11-18T15:36:00Z">
        <w:del w:id="631" w:author="Author" w:date="2020-12-18T13:01:00Z">
          <w:r w:rsidR="00B2226E" w:rsidDel="006B148C">
            <w:delText>ing</w:delText>
          </w:r>
        </w:del>
        <w:r w:rsidR="00B2226E">
          <w:t xml:space="preserve"> in </w:t>
        </w:r>
        <w:del w:id="632" w:author="Author" w:date="2020-12-18T13:01:00Z">
          <w:r w:rsidR="00B2226E" w:rsidDel="006B148C">
            <w:delText>the</w:delText>
          </w:r>
          <w:r w:rsidR="000021F5" w:rsidDel="006B148C">
            <w:delText xml:space="preserve"> </w:delText>
          </w:r>
        </w:del>
      </w:ins>
      <w:ins w:id="633" w:author="Author" w:date="2020-11-18T15:37:00Z">
        <w:r w:rsidR="000021F5">
          <w:t>diversity</w:t>
        </w:r>
      </w:ins>
      <w:ins w:id="634" w:author="Author" w:date="2020-11-18T15:36:00Z">
        <w:r w:rsidR="000021F5">
          <w:t xml:space="preserve"> </w:t>
        </w:r>
      </w:ins>
      <w:ins w:id="635" w:author="Author" w:date="2020-11-18T15:37:00Z">
        <w:r w:rsidR="000021F5">
          <w:t xml:space="preserve">of materials from </w:t>
        </w:r>
        <w:r w:rsidR="00B2226E">
          <w:t>local and exotic sources</w:t>
        </w:r>
      </w:ins>
      <w:ins w:id="636" w:author="Author" w:date="2020-12-18T13:01:00Z">
        <w:r w:rsidR="006B148C">
          <w:t>,</w:t>
        </w:r>
      </w:ins>
      <w:ins w:id="637" w:author="Author" w:date="2020-11-18T15:37:00Z">
        <w:r w:rsidR="00B2226E">
          <w:t xml:space="preserve"> and technological reduction strategies</w:t>
        </w:r>
      </w:ins>
      <w:ins w:id="638" w:author="Author" w:date="2020-12-18T13:01:00Z">
        <w:r w:rsidR="006B148C">
          <w:t>,</w:t>
        </w:r>
      </w:ins>
      <w:ins w:id="639" w:author="Author" w:date="2020-11-18T15:37:00Z">
        <w:r w:rsidR="00B2226E">
          <w:t xml:space="preserve"> provide</w:t>
        </w:r>
        <w:del w:id="640" w:author="Author" w:date="2020-12-18T13:00:00Z">
          <w:r w:rsidR="00B2226E" w:rsidDel="006B148C">
            <w:delText>s</w:delText>
          </w:r>
        </w:del>
        <w:r w:rsidR="00B2226E">
          <w:t xml:space="preserve"> an opportunity </w:t>
        </w:r>
      </w:ins>
      <w:ins w:id="641" w:author="Author" w:date="2020-11-18T15:48:00Z">
        <w:r w:rsidR="00B2226E">
          <w:t>to investigate the dynamics between hominin land-use patterns, stone tool production</w:t>
        </w:r>
      </w:ins>
      <w:ins w:id="642" w:author="Author" w:date="2020-12-18T13:01:00Z">
        <w:r w:rsidR="006B148C">
          <w:t>,</w:t>
        </w:r>
      </w:ins>
      <w:ins w:id="643" w:author="Author" w:date="2020-11-18T15:48:00Z">
        <w:r w:rsidR="00B2226E">
          <w:t xml:space="preserve"> and </w:t>
        </w:r>
      </w:ins>
      <w:ins w:id="644" w:author="Author" w:date="2020-11-18T15:49:00Z">
        <w:r w:rsidR="00B2226E">
          <w:t xml:space="preserve">Oldowan assemblage </w:t>
        </w:r>
      </w:ins>
      <w:ins w:id="645" w:author="Author" w:date="2020-11-18T15:55:00Z">
        <w:r w:rsidR="00B2226E">
          <w:t>variability</w:t>
        </w:r>
      </w:ins>
      <w:ins w:id="646" w:author="Author" w:date="2020-11-18T15:49:00Z">
        <w:r w:rsidR="00B2226E">
          <w:t>.</w:t>
        </w:r>
      </w:ins>
    </w:p>
    <w:p w14:paraId="61CE926A" w14:textId="2C9C97A9" w:rsidR="00C27355" w:rsidDel="00E842BF" w:rsidRDefault="00C27355">
      <w:pPr>
        <w:pStyle w:val="BodyText"/>
        <w:spacing w:line="480" w:lineRule="auto"/>
        <w:ind w:firstLine="0"/>
        <w:rPr>
          <w:del w:id="647" w:author="Author" w:date="2020-11-18T11:19:00Z"/>
        </w:rPr>
        <w:pPrChange w:id="648" w:author="Author" w:date="2020-11-20T15:23:00Z">
          <w:pPr>
            <w:pStyle w:val="BodyText"/>
            <w:spacing w:line="480" w:lineRule="auto"/>
          </w:pPr>
        </w:pPrChange>
      </w:pPr>
    </w:p>
    <w:moveToRangeEnd w:id="526"/>
    <w:p w14:paraId="11E04DC6" w14:textId="4F9824A7" w:rsidR="001A42AA" w:rsidDel="00B2226E" w:rsidRDefault="009E3933">
      <w:pPr>
        <w:pStyle w:val="BodyText"/>
        <w:spacing w:line="480" w:lineRule="auto"/>
        <w:rPr>
          <w:del w:id="649" w:author="Author" w:date="2020-11-18T15:55:00Z"/>
        </w:rPr>
      </w:pPr>
      <w:del w:id="650" w:author="Author" w:date="2020-11-18T11:10:00Z">
        <w:r w:rsidDel="00C27355">
          <w:delText>except for those found within thin, discontinuous conglomerates which represent brief intervals of higher energy water flow (Ditchfield et al. 2018; Ferraro et al. 2013).</w:delText>
        </w:r>
        <w:r w:rsidR="00232C7D" w:rsidDel="00C27355">
          <w:delText>This stratigraphic sequence is well dated to ~2. Ma using a combination of paleomagnetic and biochronological markers. These sediments are formally assigned to the Southern Member of the Kanjera Fm (Behrensmeyer et al. 1995; Plummer et al. 1999). There are five beds at Kanjera South (from oldest to youngest KS-1 to KS-5) with artifacts and fossils concentrated in the sands and silts of upper KS-1 to KS-3 (Ditchfield et al. 2018).</w:delText>
        </w:r>
      </w:del>
    </w:p>
    <w:p w14:paraId="65144F90" w14:textId="0A4E5745" w:rsidR="001A42AA" w:rsidDel="00B2226E" w:rsidRDefault="00232C7D">
      <w:pPr>
        <w:pStyle w:val="BodyText"/>
        <w:spacing w:line="480" w:lineRule="auto"/>
        <w:rPr>
          <w:del w:id="651" w:author="Author" w:date="2020-11-18T15:55:00Z"/>
        </w:rPr>
      </w:pPr>
      <w:del w:id="652" w:author="Author" w:date="2020-11-18T11:12:00Z">
        <w:r w:rsidDel="00C27355">
          <w:delText>The lithic assemblage recovered from exacavations at Kanjera South represents one of the largest single accumulations of Oldowan artifacts in association with modified fossil bone (Plummer 2004). The largest site (169 m</w:delText>
        </w:r>
        <w:r w:rsidDel="00C27355">
          <w:rPr>
            <w:vertAlign w:val="superscript"/>
          </w:rPr>
          <w:delText>2</w:delText>
        </w:r>
        <w:r w:rsidDel="00C27355">
          <w:delText>) yielding the bulk of the archaeological finds was Excavation 1</w:delText>
        </w:r>
      </w:del>
      <w:moveFromRangeStart w:id="653" w:author="Author" w:date="2020-11-18T11:12:00Z" w:name="move56590360"/>
      <w:moveFrom w:id="654" w:author="Author" w:date="2020-11-18T11:12:00Z">
        <w:del w:id="655" w:author="Author" w:date="2020-11-18T15:55:00Z">
          <w:r w:rsidDel="00B2226E">
            <w:delText xml:space="preserve">. The frequencies of different bovids in these beds indicates that the Kanjera South landscape, unlike the setting of most of the Oldowan sites, was dominated by a grasslands as opposed to trees (Plummer, Ditchfield, et al. 2009). </w:delText>
          </w:r>
        </w:del>
      </w:moveFrom>
      <w:moveFromRangeEnd w:id="653"/>
      <w:del w:id="656" w:author="Author" w:date="2020-11-18T13:22:00Z">
        <w:r w:rsidDel="00DC3FFE">
          <w:delText xml:space="preserve">This is further supported by the stable isotope analysis of pedogenic carbonates and tooth enamel indicating a </w:delText>
        </w:r>
      </w:del>
      <w:del w:id="657" w:author="Author" w:date="2020-11-18T11:13:00Z">
        <w:r w:rsidDel="00C27355">
          <w:delText xml:space="preserve">relatively high proportion of plants that use a C4 photosynthetic pathway. The fossils associated with the stone artifacts at Kanjera South exhibit substantial evidence of hominin involvement in the accumulation of materials (Ferraro et al. 2013). </w:delText>
        </w:r>
      </w:del>
      <w:moveFromRangeStart w:id="658" w:author="Author" w:date="2020-11-18T11:13:00Z" w:name="move56590452"/>
      <w:moveFrom w:id="659" w:author="Author" w:date="2020-11-18T11:13:00Z">
        <w:del w:id="660" w:author="Author" w:date="2020-11-18T15:55:00Z">
          <w:r w:rsidDel="00B2226E">
            <w:delText>Evidence from bone surface modifications as well as the proportions of bones modified are similar to patterns seen in “hominin first” experimental datasets for small mammals, while larger mammals show more mixed access (Ferraro et al. 2013). The totality of the zooarchaeological evidence at Kanjera strongly implicates a scenario where hominins had early access to small carcasses. Evidence from mortality profile data also supports the inference that hominins may have been able to access smaller carcasses prior to carnivores and that larger carcasses were at times scavenged (Oliver et al. 2019).</w:delText>
          </w:r>
        </w:del>
      </w:moveFrom>
      <w:moveFromRangeEnd w:id="658"/>
    </w:p>
    <w:p w14:paraId="573D2EB6" w14:textId="77777777" w:rsidR="001A42AA" w:rsidRDefault="001A42AA">
      <w:pPr>
        <w:pStyle w:val="CaptionedFigure"/>
        <w:spacing w:before="180" w:after="180" w:line="480" w:lineRule="auto"/>
        <w:pPrChange w:id="661" w:author="Author" w:date="2020-11-20T15:23:00Z">
          <w:pPr>
            <w:pStyle w:val="CaptionedFigure"/>
            <w:spacing w:line="480" w:lineRule="auto"/>
          </w:pPr>
        </w:pPrChange>
      </w:pPr>
    </w:p>
    <w:p w14:paraId="6135EF6E" w14:textId="0520189D" w:rsidR="001A42AA" w:rsidRPr="00C15DBD" w:rsidDel="00097F25" w:rsidRDefault="007A67E1">
      <w:pPr>
        <w:pStyle w:val="ImageCaption"/>
        <w:spacing w:before="180" w:after="180" w:line="480" w:lineRule="auto"/>
        <w:jc w:val="center"/>
        <w:rPr>
          <w:del w:id="662" w:author="Author" w:date="2020-11-18T16:02:00Z"/>
          <w:i w:val="0"/>
          <w:iCs/>
          <w:rPrChange w:id="663" w:author="Author" w:date="2020-09-04T16:05:00Z">
            <w:rPr>
              <w:del w:id="664" w:author="Author" w:date="2020-11-18T16:02:00Z"/>
              <w:b/>
              <w:bCs/>
            </w:rPr>
          </w:rPrChange>
        </w:rPr>
        <w:pPrChange w:id="665" w:author="Author" w:date="2020-11-20T15:23:00Z">
          <w:pPr>
            <w:pStyle w:val="ImageCaption"/>
            <w:spacing w:line="480" w:lineRule="auto"/>
          </w:pPr>
        </w:pPrChange>
      </w:pPr>
      <w:ins w:id="666" w:author="Author" w:date="2020-09-04T16:05:00Z">
        <w:r w:rsidRPr="00800AA7">
          <w:rPr>
            <w:b/>
            <w:iCs/>
            <w:rPrChange w:id="667" w:author="Author" w:date="2020-11-18T11:14:00Z">
              <w:rPr>
                <w:iCs/>
              </w:rPr>
            </w:rPrChange>
          </w:rPr>
          <w:t xml:space="preserve">Insert </w:t>
        </w:r>
      </w:ins>
      <w:r w:rsidR="003F0E20" w:rsidRPr="007E3F55">
        <w:rPr>
          <w:b/>
          <w:i w:val="0"/>
          <w:iCs/>
        </w:rPr>
        <w:t>Figure 3</w:t>
      </w:r>
      <w:del w:id="668" w:author="Author" w:date="2020-09-04T16:05:00Z">
        <w:r w:rsidR="003F0E20" w:rsidRPr="00C15DBD" w:rsidDel="007A67E1">
          <w:rPr>
            <w:i w:val="0"/>
            <w:iCs/>
            <w:rPrChange w:id="669" w:author="Author" w:date="2020-09-04T16:05:00Z">
              <w:rPr>
                <w:b/>
                <w:bCs/>
                <w:i w:val="0"/>
              </w:rPr>
            </w:rPrChange>
          </w:rPr>
          <w:delText xml:space="preserve">: </w:delText>
        </w:r>
        <w:r w:rsidR="00232C7D" w:rsidRPr="00C15DBD" w:rsidDel="007A67E1">
          <w:rPr>
            <w:i w:val="0"/>
            <w:iCs/>
            <w:rPrChange w:id="670" w:author="Author" w:date="2020-09-04T16:05:00Z">
              <w:rPr>
                <w:b/>
                <w:bCs/>
                <w:i w:val="0"/>
              </w:rPr>
            </w:rPrChange>
          </w:rPr>
          <w:delText>Examples of the found at Kanjera South. (A) Core produced on Homa limestone. (B) Core produced on Oyugis granite. (C) Core produced on Bukoban quartzite. (D) Core produced on Fenetized nyanzian.</w:delText>
        </w:r>
      </w:del>
    </w:p>
    <w:p w14:paraId="6D2F3DB4" w14:textId="22958828" w:rsidR="001A42AA" w:rsidDel="003F73A0" w:rsidRDefault="00232C7D">
      <w:pPr>
        <w:pStyle w:val="BodyText"/>
        <w:spacing w:line="480" w:lineRule="auto"/>
        <w:ind w:firstLine="0"/>
        <w:rPr>
          <w:del w:id="671" w:author="Author" w:date="2020-11-18T13:38:00Z"/>
        </w:rPr>
        <w:pPrChange w:id="672" w:author="Author" w:date="2020-11-20T15:23:00Z">
          <w:pPr>
            <w:pStyle w:val="BodyText"/>
            <w:spacing w:line="480" w:lineRule="auto"/>
          </w:pPr>
        </w:pPrChange>
      </w:pPr>
      <w:del w:id="673" w:author="Author" w:date="2020-11-18T11:22:00Z">
        <w:r w:rsidDel="00416BFD">
          <w:delText xml:space="preserve">The stone artifacts from Kanjera South reflect a wide diversity of technological adaptations (D. R. Braun, Plummer, Ditchfield, et al. 2009). The high diversity of the local geology on the Homa Peninsula provided a wide choice of different raw material types that hominins could incorporate into their toolkit . There are 16 formally described raw material types with many additional types that only appear in small quantities within the assemblage (D. R. Braun, Plummer, Ditchfield, et al. 2009). A detailed provenance study of the rock types used to make stone artifacts at Kanjera documented two features that distinguish the Kanjera South assemblage from many other Oldowan assemblages. </w:delText>
        </w:r>
      </w:del>
      <w:del w:id="674" w:author="Author" w:date="2020-11-18T11:27:00Z">
        <w:r w:rsidDel="00416BFD">
          <w:delText>The first is the presence of transport to Kanjera South from conglomerates that are at least 10 km away from the site (D. R. Braun, Ditchfield, et al. 2008). The second is the systematic selection of rocks that have specific mechanical properties (D. R. Braun, Plummer, Ferraro, et al. 2009). Hominins selected rocks that fracture consistently and also had edges that resisted wear. The selection of certain rock types exceeds that which is seen in other Oldowan assemblages. Furthermore the intensity of selective behaviors seems to parallel rock properties</w:delText>
        </w:r>
      </w:del>
      <w:del w:id="675" w:author="Author" w:date="2020-11-18T16:02:00Z">
        <w:r w:rsidDel="00097F25">
          <w:delText xml:space="preserve">. </w:delText>
        </w:r>
      </w:del>
      <w:del w:id="676" w:author="Author" w:date="2020-11-18T13:24:00Z">
        <w:r w:rsidDel="00DC3FFE">
          <w:delText>These differences in rock properties are reflected in the flaking technology (</w:delText>
        </w:r>
        <w:r w:rsidR="003F0E20" w:rsidDel="00DC3FFE">
          <w:delText>F</w:delText>
        </w:r>
        <w:r w:rsidDel="00DC3FFE">
          <w:delText>ig</w:delText>
        </w:r>
      </w:del>
      <w:ins w:id="677" w:author="Author" w:date="2020-09-04T16:12:00Z">
        <w:del w:id="678" w:author="Author" w:date="2020-11-18T13:24:00Z">
          <w:r w:rsidR="006F7FF8" w:rsidDel="00DC3FFE">
            <w:delText>.</w:delText>
          </w:r>
        </w:del>
      </w:ins>
      <w:del w:id="679" w:author="Author" w:date="2020-11-18T13:24:00Z">
        <w:r w:rsidDel="00DC3FFE">
          <w:delText xml:space="preserve">ure </w:delText>
        </w:r>
        <w:r w:rsidR="003F0E20" w:rsidDel="00DC3FFE">
          <w:delText>3</w:delText>
        </w:r>
        <w:r w:rsidDel="00DC3FFE">
          <w:delText xml:space="preserve">). Unidirectional and multidirectional flaking patterns feature prominently in this assemblage. </w:delText>
        </w:r>
      </w:del>
      <w:del w:id="680" w:author="Author" w:date="2020-11-18T13:38:00Z">
        <w:r w:rsidDel="003F73A0">
          <w:delText>However, the flaking patterns track raw materials differences and there appears to be a concerted effort to extend the use life of cores in some raw materials by increasing the length of flaking sequences in some raw materials. These different technological strategies applied to different raw materials results in a high diversity of core reduction strategies in the Kanjera South Assemblage (D. R. Braun, Plummer, Ditchfield, et al. 2009).</w:delText>
        </w:r>
      </w:del>
    </w:p>
    <w:p w14:paraId="485F0E10" w14:textId="4FC379B9" w:rsidR="001A42AA" w:rsidRDefault="00232C7D">
      <w:pPr>
        <w:pStyle w:val="ImageCaption"/>
        <w:spacing w:before="180" w:after="180" w:line="480" w:lineRule="auto"/>
        <w:jc w:val="center"/>
        <w:pPrChange w:id="681" w:author="Author" w:date="2020-11-20T15:23:00Z">
          <w:pPr>
            <w:pStyle w:val="BodyText"/>
            <w:spacing w:line="480" w:lineRule="auto"/>
          </w:pPr>
        </w:pPrChange>
      </w:pPr>
      <w:del w:id="682" w:author="Author" w:date="2020-11-18T13:38:00Z">
        <w:r w:rsidDel="003F73A0">
          <w:delText>In addition to information regarding the transport and selection of certain raw materials, detailed studies of the micro-wear on the stone artifacts from Kanjera provide insights into artifact use (Lemorini et al. 2014, 2019). Usewear evidence suggests that the tool used by hominin at Kanjera were used for a variety of different activities. Most of these actions involve cutting, and the different raw materials appear to be used on different substrates. Usewear studies also suggests that some of the stone tools were used for modifying wood. This suggests that hominins were using stone artifacts to fashion other wooden tools (Lemorini et al. 2019). Combined with the transport information, the sum of the information about stone artifacts at Kanjera South suggests that stone artifacts represented a significant component of the extractive foraging adaptation of Oldowan hominins.</w:delText>
        </w:r>
      </w:del>
    </w:p>
    <w:p w14:paraId="01AB5668" w14:textId="7AFF24A3" w:rsidR="001A42AA" w:rsidRPr="006F7FF8" w:rsidRDefault="006F7FF8">
      <w:pPr>
        <w:pStyle w:val="Heading1"/>
        <w:spacing w:before="180" w:after="180"/>
        <w:pPrChange w:id="683" w:author="Author" w:date="2020-11-20T15:23:00Z">
          <w:pPr>
            <w:pStyle w:val="Heading1"/>
          </w:pPr>
        </w:pPrChange>
      </w:pPr>
      <w:bookmarkStart w:id="684" w:name="methods"/>
      <w:commentRangeStart w:id="685"/>
      <w:ins w:id="686" w:author="Author" w:date="2020-09-04T16:06:00Z">
        <w:r w:rsidRPr="006F7FF8">
          <w:t xml:space="preserve">2. </w:t>
        </w:r>
      </w:ins>
      <w:r w:rsidR="00232C7D" w:rsidRPr="006F7FF8">
        <w:t>M</w:t>
      </w:r>
      <w:ins w:id="687" w:author="Author" w:date="2020-09-04T16:07:00Z">
        <w:r>
          <w:t>aterials and m</w:t>
        </w:r>
      </w:ins>
      <w:r w:rsidR="00232C7D" w:rsidRPr="006F7FF8">
        <w:t>ethods</w:t>
      </w:r>
      <w:bookmarkEnd w:id="684"/>
      <w:commentRangeEnd w:id="685"/>
      <w:r w:rsidR="00103B57">
        <w:rPr>
          <w:rStyle w:val="CommentReference"/>
          <w:rFonts w:asciiTheme="minorHAnsi" w:eastAsiaTheme="minorHAnsi" w:hAnsiTheme="minorHAnsi" w:cstheme="minorBidi"/>
          <w:b w:val="0"/>
          <w:bCs w:val="0"/>
          <w:color w:val="auto"/>
        </w:rPr>
        <w:commentReference w:id="685"/>
      </w:r>
    </w:p>
    <w:p w14:paraId="29C5A1C3" w14:textId="703301C8" w:rsidR="00727E03" w:rsidRPr="00FF2B7A" w:rsidRDefault="00727E03">
      <w:pPr>
        <w:pStyle w:val="FirstParagraph"/>
        <w:spacing w:line="480" w:lineRule="auto"/>
        <w:rPr>
          <w:ins w:id="688" w:author="Author" w:date="2020-11-20T15:18:00Z"/>
          <w:i/>
          <w:rPrChange w:id="689" w:author="Author" w:date="2020-11-20T15:19:00Z">
            <w:rPr>
              <w:ins w:id="690" w:author="Author" w:date="2020-11-20T15:18:00Z"/>
            </w:rPr>
          </w:rPrChange>
        </w:rPr>
      </w:pPr>
      <w:ins w:id="691" w:author="Author" w:date="2020-11-20T15:18:00Z">
        <w:r w:rsidRPr="00FF2B7A">
          <w:rPr>
            <w:i/>
            <w:rPrChange w:id="692" w:author="Author" w:date="2020-11-20T15:19:00Z">
              <w:rPr/>
            </w:rPrChange>
          </w:rPr>
          <w:t>2.1 Materials</w:t>
        </w:r>
      </w:ins>
    </w:p>
    <w:p w14:paraId="7E8286F7" w14:textId="172F3F79" w:rsidR="007E3F55" w:rsidRDefault="00EF23C9">
      <w:pPr>
        <w:pStyle w:val="FirstParagraph"/>
        <w:spacing w:line="480" w:lineRule="auto"/>
        <w:rPr>
          <w:ins w:id="693" w:author="Author" w:date="2020-11-20T15:09:00Z"/>
        </w:rPr>
      </w:pPr>
      <w:ins w:id="694" w:author="Author" w:date="2020-11-18T16:41:00Z">
        <w:r>
          <w:t xml:space="preserve">To explore the </w:t>
        </w:r>
      </w:ins>
      <w:del w:id="695" w:author="Author" w:date="2020-11-18T16:41:00Z">
        <w:r w:rsidR="00232C7D" w:rsidDel="00EF23C9">
          <w:delText xml:space="preserve">Oldowan tools undergo a series of transformations, through the removal of flakes, from the time they are acquired until they are ultimately discarded (Andrefsky 2009). As reviewed above, the flake removal process relates to a diversity of social and economic factors surrounding tool use and production. </w:delText>
        </w:r>
      </w:del>
      <w:ins w:id="696" w:author="Author" w:date="2020-11-18T16:41:00Z">
        <w:r w:rsidR="00497327">
          <w:t>relationship between</w:t>
        </w:r>
      </w:ins>
      <w:ins w:id="697" w:author="Author" w:date="2020-11-18T17:08:00Z">
        <w:r w:rsidR="00155C43">
          <w:t xml:space="preserve"> </w:t>
        </w:r>
      </w:ins>
      <w:ins w:id="698" w:author="Author" w:date="2020-12-24T11:22:00Z">
        <w:r w:rsidR="00B075CF">
          <w:t>stone tool t</w:t>
        </w:r>
      </w:ins>
      <w:ins w:id="699" w:author="Author" w:date="2020-12-24T11:26:00Z">
        <w:r w:rsidR="00B075CF">
          <w:t>ransport</w:t>
        </w:r>
      </w:ins>
      <w:ins w:id="700" w:author="Author" w:date="2020-11-18T17:08:00Z">
        <w:del w:id="701" w:author="Author" w:date="2020-12-24T11:22:00Z">
          <w:r w:rsidR="00155C43" w:rsidDel="00B075CF">
            <w:delText>land-use</w:delText>
          </w:r>
        </w:del>
        <w:r w:rsidR="00155C43">
          <w:t xml:space="preserve"> and Oldowan assemblage variability</w:t>
        </w:r>
      </w:ins>
      <w:ins w:id="702" w:author="Author" w:date="2020-12-19T13:00:00Z">
        <w:r w:rsidR="002F785D">
          <w:t>,</w:t>
        </w:r>
      </w:ins>
      <w:ins w:id="703" w:author="Author" w:date="2020-11-18T17:08:00Z">
        <w:del w:id="704" w:author="Author" w:date="2020-12-18T13:07:00Z">
          <w:r w:rsidR="00155C43" w:rsidDel="006B148C">
            <w:delText xml:space="preserve"> </w:delText>
          </w:r>
        </w:del>
      </w:ins>
      <w:del w:id="705" w:author="Author" w:date="2020-11-18T16:41:00Z">
        <w:r w:rsidR="00232C7D" w:rsidDel="00EF23C9">
          <w:delText>Here we explore the interaction of these factors on stone tool variability.</w:delText>
        </w:r>
      </w:del>
      <w:r w:rsidR="00232C7D">
        <w:t xml:space="preserve"> </w:t>
      </w:r>
      <w:del w:id="706" w:author="Author" w:date="2020-11-18T17:08:00Z">
        <w:r w:rsidR="00232C7D" w:rsidDel="00155C43">
          <w:delText xml:space="preserve">As such, </w:delText>
        </w:r>
      </w:del>
      <w:del w:id="707" w:author="Author" w:date="2020-11-18T18:47:00Z">
        <w:r w:rsidR="00232C7D" w:rsidDel="00E0496D">
          <w:delText xml:space="preserve">this study combines </w:delText>
        </w:r>
      </w:del>
      <w:del w:id="708" w:author="Author" w:date="2020-11-18T18:35:00Z">
        <w:r w:rsidR="00232C7D" w:rsidDel="007C452A">
          <w:delText xml:space="preserve">the </w:delText>
        </w:r>
      </w:del>
      <w:del w:id="709" w:author="Author" w:date="2020-11-18T18:47:00Z">
        <w:r w:rsidR="00232C7D" w:rsidDel="00E0496D">
          <w:delText xml:space="preserve">pre-existing knowledge of stone tool production regarding, raw material properties, provenience and technology at Kanjera South with newly applied measures </w:delText>
        </w:r>
      </w:del>
      <w:del w:id="710" w:author="Author" w:date="2020-11-18T18:36:00Z">
        <w:r w:rsidR="00232C7D" w:rsidDel="007C452A">
          <w:delText>of stone tool utilization</w:delText>
        </w:r>
      </w:del>
      <w:del w:id="711" w:author="Author" w:date="2020-11-18T18:47:00Z">
        <w:r w:rsidR="00232C7D" w:rsidDel="00E0496D">
          <w:delText>.</w:delText>
        </w:r>
      </w:del>
      <w:ins w:id="712" w:author="Author" w:date="2020-11-18T18:47:00Z">
        <w:r w:rsidR="00E0496D">
          <w:t>w</w:t>
        </w:r>
      </w:ins>
      <w:moveToRangeStart w:id="713" w:author="Author" w:date="2020-11-18T18:46:00Z" w:name="move56617625"/>
      <w:moveTo w:id="714" w:author="Author" w:date="2020-11-18T18:46:00Z">
        <w:del w:id="715" w:author="Author" w:date="2020-11-18T18:47:00Z">
          <w:r w:rsidR="00E0496D" w:rsidDel="00E0496D">
            <w:delText>W</w:delText>
          </w:r>
        </w:del>
        <w:r w:rsidR="00E0496D">
          <w:t xml:space="preserve">e characterize the technology of stone tools produced on both </w:t>
        </w:r>
        <w:del w:id="716" w:author="Author" w:date="2020-12-19T13:01:00Z">
          <w:r w:rsidR="00E0496D" w:rsidDel="002F785D">
            <w:delText>distant</w:delText>
          </w:r>
        </w:del>
      </w:moveTo>
      <w:ins w:id="717" w:author="Author" w:date="2020-12-19T13:01:00Z">
        <w:r w:rsidR="002F785D">
          <w:t>exotic</w:t>
        </w:r>
      </w:ins>
      <w:moveTo w:id="718" w:author="Author" w:date="2020-11-18T18:46:00Z">
        <w:r w:rsidR="00E0496D">
          <w:t xml:space="preserve"> and local materials at Kanjera South (Table 1) through the study of the core and complete flake assemblages (i.e. our analysis at this time does not incorporate angular fragments)</w:t>
        </w:r>
      </w:moveTo>
      <w:ins w:id="719" w:author="Author" w:date="2020-11-18T18:55:00Z">
        <w:r w:rsidR="00EE2917">
          <w:t xml:space="preserve"> (Table 2)</w:t>
        </w:r>
      </w:ins>
      <w:moveTo w:id="720" w:author="Author" w:date="2020-11-18T18:46:00Z">
        <w:r w:rsidR="00E0496D">
          <w:t>.</w:t>
        </w:r>
      </w:moveTo>
      <w:moveToRangeEnd w:id="713"/>
      <w:ins w:id="721" w:author="Author" w:date="2020-11-18T18:51:00Z">
        <w:r w:rsidR="00E0496D">
          <w:t xml:space="preserve"> </w:t>
        </w:r>
        <w:del w:id="722" w:author="Author" w:date="2020-12-24T11:30:00Z">
          <w:r w:rsidR="00E0496D" w:rsidDel="00B075CF">
            <w:delText>To examine the effect of stone tool transport on assemblage variability the</w:delText>
          </w:r>
        </w:del>
        <w:del w:id="723" w:author="Author" w:date="2020-12-24T11:32:00Z">
          <w:r w:rsidR="00E0496D" w:rsidDel="00B075CF">
            <w:delText xml:space="preserve"> relationship between raw material </w:delText>
          </w:r>
        </w:del>
      </w:ins>
      <w:ins w:id="724" w:author="Author" w:date="2020-11-18T18:53:00Z">
        <w:del w:id="725" w:author="Author" w:date="2020-12-24T11:32:00Z">
          <w:r w:rsidR="00E0496D" w:rsidDel="00B075CF">
            <w:delText>provenance and stone tool utilization was examined</w:delText>
          </w:r>
        </w:del>
      </w:ins>
      <w:ins w:id="726" w:author="Author" w:date="2020-11-20T10:35:00Z">
        <w:del w:id="727" w:author="Author" w:date="2020-12-24T11:32:00Z">
          <w:r w:rsidR="006A733A" w:rsidDel="00B075CF">
            <w:delText xml:space="preserve">. Therefore, the </w:delText>
          </w:r>
        </w:del>
      </w:ins>
      <w:ins w:id="728" w:author="Author" w:date="2020-12-24T11:32:00Z">
        <w:r w:rsidR="00B075CF">
          <w:t>P</w:t>
        </w:r>
      </w:ins>
      <w:ins w:id="729" w:author="Author" w:date="2020-11-20T10:35:00Z">
        <w:del w:id="730" w:author="Author" w:date="2020-12-24T11:32:00Z">
          <w:r w:rsidR="006A733A" w:rsidDel="00B075CF">
            <w:delText>p</w:delText>
          </w:r>
        </w:del>
        <w:r w:rsidR="006A733A">
          <w:t xml:space="preserve">reexisting knowledge </w:t>
        </w:r>
        <w:del w:id="731" w:author="Author" w:date="2020-12-19T13:04:00Z">
          <w:r w:rsidR="006A733A" w:rsidDel="002F785D">
            <w:delText>(</w:delText>
          </w:r>
        </w:del>
        <w:del w:id="732" w:author="Author" w:date="2020-12-19T13:02:00Z">
          <w:r w:rsidR="006A733A" w:rsidDel="002F785D">
            <w:delText>see above</w:delText>
          </w:r>
        </w:del>
        <w:del w:id="733" w:author="Author" w:date="2020-12-19T13:04:00Z">
          <w:r w:rsidR="006A733A" w:rsidDel="002F785D">
            <w:delText xml:space="preserve">) </w:delText>
          </w:r>
        </w:del>
        <w:r w:rsidR="006A733A">
          <w:t xml:space="preserve">regarding raw </w:t>
        </w:r>
      </w:ins>
      <w:ins w:id="734" w:author="Author" w:date="2020-11-20T10:36:00Z">
        <w:r w:rsidR="006A733A">
          <w:t>material</w:t>
        </w:r>
      </w:ins>
      <w:ins w:id="735" w:author="Author" w:date="2020-11-20T10:35:00Z">
        <w:r w:rsidR="006A733A">
          <w:t xml:space="preserve"> </w:t>
        </w:r>
      </w:ins>
      <w:ins w:id="736" w:author="Author" w:date="2020-11-20T10:36:00Z">
        <w:r w:rsidR="006A733A">
          <w:t>provenance, raw material properties</w:t>
        </w:r>
      </w:ins>
      <w:ins w:id="737" w:author="Author" w:date="2020-11-20T10:37:00Z">
        <w:r w:rsidR="006A733A">
          <w:t>, and core exploitation strategies</w:t>
        </w:r>
      </w:ins>
      <w:ins w:id="738" w:author="Author" w:date="2020-11-20T10:36:00Z">
        <w:del w:id="739" w:author="Author" w:date="2020-12-19T13:04:00Z">
          <w:r w:rsidR="006A733A" w:rsidDel="002F785D">
            <w:delText xml:space="preserve"> </w:delText>
          </w:r>
        </w:del>
      </w:ins>
      <w:ins w:id="740" w:author="Author" w:date="2020-12-19T13:04:00Z">
        <w:r w:rsidR="002F785D">
          <w:t xml:space="preserve"> (Braun et al., 2008; Braun et al., 2009a) </w:t>
        </w:r>
      </w:ins>
      <w:ins w:id="741" w:author="Author" w:date="2020-11-20T10:36:00Z">
        <w:r w:rsidR="006A733A">
          <w:t xml:space="preserve">was </w:t>
        </w:r>
        <w:r w:rsidR="006A733A">
          <w:lastRenderedPageBreak/>
          <w:t>combined with an in</w:t>
        </w:r>
      </w:ins>
      <w:ins w:id="742" w:author="Author" w:date="2020-12-19T13:02:00Z">
        <w:r w:rsidR="002F785D">
          <w:t>-</w:t>
        </w:r>
      </w:ins>
      <w:ins w:id="743" w:author="Author" w:date="2020-11-20T10:36:00Z">
        <w:del w:id="744" w:author="Author" w:date="2020-12-19T13:02:00Z">
          <w:r w:rsidR="006A733A" w:rsidDel="002F785D">
            <w:delText xml:space="preserve"> </w:delText>
          </w:r>
        </w:del>
        <w:r w:rsidR="006A733A">
          <w:t>depth</w:t>
        </w:r>
      </w:ins>
      <w:ins w:id="745" w:author="Author" w:date="2020-11-20T10:37:00Z">
        <w:r w:rsidR="006A733A">
          <w:t xml:space="preserve"> analysis of the lithi</w:t>
        </w:r>
        <w:r w:rsidR="007E3F55">
          <w:t xml:space="preserve">c material </w:t>
        </w:r>
        <w:del w:id="746" w:author="Author" w:date="2020-12-24T11:35:00Z">
          <w:r w:rsidR="007E3F55" w:rsidDel="00B75EB4">
            <w:delText xml:space="preserve">that was </w:delText>
          </w:r>
        </w:del>
        <w:r w:rsidR="007E3F55">
          <w:t xml:space="preserve">designed to </w:t>
        </w:r>
      </w:ins>
      <w:ins w:id="747" w:author="Author" w:date="2020-11-20T15:04:00Z">
        <w:r w:rsidR="007E3F55">
          <w:t>quantify</w:t>
        </w:r>
      </w:ins>
      <w:ins w:id="748" w:author="Author" w:date="2020-11-20T10:37:00Z">
        <w:r w:rsidR="007E3F55">
          <w:t xml:space="preserve"> </w:t>
        </w:r>
      </w:ins>
      <w:ins w:id="749" w:author="Author" w:date="2020-11-20T15:04:00Z">
        <w:r w:rsidR="007E3F55">
          <w:t>the</w:t>
        </w:r>
      </w:ins>
      <w:ins w:id="750" w:author="Author" w:date="2020-11-20T10:37:00Z">
        <w:r w:rsidR="006A733A">
          <w:t xml:space="preserve"> intensity of stone tool utilization prior to their discard at </w:t>
        </w:r>
      </w:ins>
      <w:ins w:id="751" w:author="Author" w:date="2020-11-20T10:38:00Z">
        <w:r w:rsidR="006A733A">
          <w:t>Kanjera South.</w:t>
        </w:r>
      </w:ins>
    </w:p>
    <w:p w14:paraId="330960AF" w14:textId="4272A0E5" w:rsidR="007E3F55" w:rsidRDefault="002F785D">
      <w:pPr>
        <w:pStyle w:val="FirstParagraph"/>
        <w:spacing w:line="480" w:lineRule="auto"/>
        <w:rPr>
          <w:ins w:id="752" w:author="Author" w:date="2020-11-20T15:17:00Z"/>
        </w:rPr>
      </w:pPr>
      <w:ins w:id="753" w:author="Author" w:date="2020-12-19T13:01:00Z">
        <w:r>
          <w:t xml:space="preserve">A </w:t>
        </w:r>
      </w:ins>
      <w:ins w:id="754" w:author="Author" w:date="2020-11-20T15:10:00Z">
        <w:del w:id="755" w:author="Author" w:date="2020-12-19T13:01:00Z">
          <w:r w:rsidR="007E3F55" w:rsidRPr="007E3F55" w:rsidDel="002F785D">
            <w:delText xml:space="preserve">To this end a </w:delText>
          </w:r>
        </w:del>
        <w:r w:rsidR="007E3F55" w:rsidRPr="007E3F55">
          <w:t xml:space="preserve">total </w:t>
        </w:r>
      </w:ins>
      <w:ins w:id="756" w:author="Author" w:date="2020-12-19T13:02:00Z">
        <w:r>
          <w:t xml:space="preserve">of </w:t>
        </w:r>
      </w:ins>
      <w:ins w:id="757" w:author="Author" w:date="2020-11-20T15:10:00Z">
        <w:r w:rsidR="007E3F55" w:rsidRPr="007E3F55">
          <w:t>1500 stone artifacts (171 cores and 1329 flakes) were characterized using a series of continuous and ordinal variables. Table XX provides a detailed summary of the number of lithics per raw material included</w:t>
        </w:r>
        <w:r w:rsidR="007E3F55">
          <w:t xml:space="preserve">. </w:t>
        </w:r>
      </w:ins>
      <w:ins w:id="758" w:author="Author" w:date="2020-11-20T15:11:00Z">
        <w:r w:rsidR="007E3F55">
          <w:t>In addition</w:t>
        </w:r>
      </w:ins>
      <w:ins w:id="759" w:author="Author" w:date="2020-12-19T13:05:00Z">
        <w:r>
          <w:t xml:space="preserve"> </w:t>
        </w:r>
      </w:ins>
      <w:ins w:id="760" w:author="Author" w:date="2020-11-20T15:12:00Z">
        <w:del w:id="761" w:author="Author" w:date="2020-12-19T13:05:00Z">
          <w:r w:rsidR="007E3F55" w:rsidDel="002F785D">
            <w:delText>,</w:delText>
          </w:r>
        </w:del>
      </w:ins>
      <w:ins w:id="762" w:author="Author" w:date="2020-11-20T15:11:00Z">
        <w:del w:id="763" w:author="Author" w:date="2020-12-19T13:05:00Z">
          <w:r w:rsidR="007E3F55" w:rsidDel="002F785D">
            <w:delText xml:space="preserve"> </w:delText>
          </w:r>
        </w:del>
        <w:r w:rsidR="007E3F55">
          <w:t>to the</w:t>
        </w:r>
      </w:ins>
      <w:ins w:id="764" w:author="Author" w:date="2020-11-20T15:12:00Z">
        <w:r w:rsidR="007E3F55">
          <w:t xml:space="preserve"> previously published</w:t>
        </w:r>
      </w:ins>
      <w:ins w:id="765" w:author="Author" w:date="2020-11-20T15:11:00Z">
        <w:r w:rsidR="007E3F55">
          <w:t xml:space="preserve"> technological analysis, the cores were also categorized using the commonly used </w:t>
        </w:r>
        <w:proofErr w:type="spellStart"/>
        <w:r w:rsidR="007E3F55">
          <w:t>diachritic</w:t>
        </w:r>
        <w:proofErr w:type="spellEnd"/>
        <w:r w:rsidR="007E3F55">
          <w:t xml:space="preserve"> types defined by </w:t>
        </w:r>
      </w:ins>
      <w:ins w:id="766" w:author="Author" w:date="2020-11-20T15:13:00Z">
        <w:r w:rsidR="007E3F55">
          <w:t xml:space="preserve">de la </w:t>
        </w:r>
        <w:proofErr w:type="spellStart"/>
        <w:r w:rsidR="007E3F55">
          <w:t>Torra</w:t>
        </w:r>
        <w:proofErr w:type="spellEnd"/>
        <w:r w:rsidR="007E3F55">
          <w:t xml:space="preserve"> and Mora </w:t>
        </w:r>
        <w:r w:rsidR="007E3F55">
          <w:fldChar w:fldCharType="begin"/>
        </w:r>
      </w:ins>
      <w:r w:rsidR="00B86AEE">
        <w:instrText xml:space="preserve"> ADDIN ZOTERO_ITEM CSL_CITATION {"citationID":"sLggaz4C","properties":{"formattedCitation":"(de la Torre and Mora, 2005)","plainCitation":"(de la Torre and Mora, 2005)","noteIndex":0},"citationItems":[{"id":2472,"uris":["http://zotero.org/groups/2359949/items/XV9BP7TP"],"uri":["http://zotero.org/groups/2359949/items/XV9BP7TP"],"itemData":{"id":2472,"type":"book","event-place":"Liege","publisher":"Service de Prehistoire, Universite de Liege","publisher-place":"Liege","title":"Technological Strategies in the Lower Pleistocene at Olduvai Beds I and II","author":[{"family":"Torre","given":"Ignacio","non-dropping-particle":"de la"},{"family":"Mora","given":"Rafael"}],"issued":{"date-parts":[["2005"]]}}}],"schema":"https://github.com/citation-style-language/schema/raw/master/csl-citation.json"} </w:instrText>
      </w:r>
      <w:r w:rsidR="007E3F55">
        <w:fldChar w:fldCharType="separate"/>
      </w:r>
      <w:ins w:id="767" w:author="Author" w:date="2020-11-20T15:14:00Z">
        <w:r w:rsidR="007E3F55" w:rsidRPr="007E3F55">
          <w:rPr>
            <w:rFonts w:cs="Times New Roman"/>
          </w:rPr>
          <w:t>(de la Torre and Mora, 2005)</w:t>
        </w:r>
      </w:ins>
      <w:ins w:id="768" w:author="Author" w:date="2020-11-20T15:13:00Z">
        <w:r w:rsidR="007E3F55">
          <w:fldChar w:fldCharType="end"/>
        </w:r>
      </w:ins>
      <w:ins w:id="769" w:author="Author" w:date="2020-11-20T15:15:00Z">
        <w:r w:rsidR="00727E03">
          <w:t>.</w:t>
        </w:r>
      </w:ins>
      <w:ins w:id="770" w:author="Author" w:date="2020-11-20T15:12:00Z">
        <w:r w:rsidR="007E3F55">
          <w:t xml:space="preserve"> </w:t>
        </w:r>
      </w:ins>
      <w:ins w:id="771" w:author="Author" w:date="2020-11-20T15:16:00Z">
        <w:r w:rsidR="00727E03">
          <w:t xml:space="preserve">These data were then used to predict the reduction intensity of the cores and the flake sequence number of the flakes. </w:t>
        </w:r>
      </w:ins>
    </w:p>
    <w:p w14:paraId="3F4B98C3" w14:textId="2E0E2471" w:rsidR="00727E03" w:rsidRPr="00FF2B7A" w:rsidRDefault="00727E03">
      <w:pPr>
        <w:pStyle w:val="BodyText"/>
        <w:spacing w:line="480" w:lineRule="auto"/>
        <w:rPr>
          <w:ins w:id="772" w:author="Author" w:date="2020-11-20T15:19:00Z"/>
          <w:i/>
          <w:rPrChange w:id="773" w:author="Author" w:date="2020-11-20T15:23:00Z">
            <w:rPr>
              <w:ins w:id="774" w:author="Author" w:date="2020-11-20T15:19:00Z"/>
            </w:rPr>
          </w:rPrChange>
        </w:rPr>
        <w:pPrChange w:id="775" w:author="Author" w:date="2020-11-20T15:57:00Z">
          <w:pPr>
            <w:pStyle w:val="FirstParagraph"/>
            <w:spacing w:line="480" w:lineRule="auto"/>
          </w:pPr>
        </w:pPrChange>
      </w:pPr>
      <w:ins w:id="776" w:author="Author" w:date="2020-11-20T15:17:00Z">
        <w:r w:rsidRPr="00FF2B7A">
          <w:rPr>
            <w:i/>
            <w:rPrChange w:id="777" w:author="Author" w:date="2020-11-20T15:19:00Z">
              <w:rPr/>
            </w:rPrChange>
          </w:rPr>
          <w:t xml:space="preserve">2.2 </w:t>
        </w:r>
      </w:ins>
      <w:ins w:id="778" w:author="Author" w:date="2020-11-20T15:18:00Z">
        <w:r w:rsidRPr="00FF2B7A">
          <w:rPr>
            <w:i/>
            <w:rPrChange w:id="779" w:author="Author" w:date="2020-11-20T15:19:00Z">
              <w:rPr/>
            </w:rPrChange>
          </w:rPr>
          <w:t>Estimating Core Reduction Intensity</w:t>
        </w:r>
      </w:ins>
    </w:p>
    <w:p w14:paraId="2D4774E1" w14:textId="14E5EF8E" w:rsidR="00727E03" w:rsidDel="00935FDE" w:rsidRDefault="00727E03">
      <w:pPr>
        <w:pStyle w:val="BodyText"/>
        <w:spacing w:before="0" w:after="0" w:line="480" w:lineRule="auto"/>
        <w:ind w:firstLine="0"/>
        <w:rPr>
          <w:ins w:id="780" w:author="Author" w:date="2020-11-20T15:20:00Z"/>
          <w:del w:id="781" w:author="Author" w:date="2020-12-19T13:13:00Z"/>
        </w:rPr>
        <w:pPrChange w:id="782" w:author="Author" w:date="2020-12-18T13:08:00Z">
          <w:pPr>
            <w:pStyle w:val="FirstParagraph"/>
            <w:spacing w:line="480" w:lineRule="auto"/>
          </w:pPr>
        </w:pPrChange>
      </w:pPr>
      <w:ins w:id="783" w:author="Author" w:date="2020-11-20T15:19:00Z">
        <w:r>
          <w:tab/>
        </w:r>
      </w:ins>
      <w:ins w:id="784" w:author="Author" w:date="2020-12-19T13:14:00Z">
        <w:r w:rsidR="00935FDE">
          <w:t xml:space="preserve">The reduction intensity of cores influences a variety of attributes that interact throughout the reduction sequence </w:t>
        </w:r>
        <w:r w:rsidR="00935FDE">
          <w:fldChar w:fldCharType="begin"/>
        </w:r>
        <w:r w:rsidR="00935FDE">
          <w:instrText xml:space="preserve"> ADDIN ZOTERO_ITEM CSL_CITATION {"citationID":"jisy1eNR","properties":{"formattedCitation":"(Douglass et al., 2018)","plainCitation":"(Douglass et al., 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instrText>
        </w:r>
        <w:r w:rsidR="00935FDE">
          <w:fldChar w:fldCharType="separate"/>
        </w:r>
        <w:r w:rsidR="00935FDE">
          <w:rPr>
            <w:noProof/>
          </w:rPr>
          <w:t>(Douglass et al., 2018)</w:t>
        </w:r>
        <w:r w:rsidR="00935FDE">
          <w:fldChar w:fldCharType="end"/>
        </w:r>
        <w:r w:rsidR="00935FDE">
          <w:t xml:space="preserve"> </w:t>
        </w:r>
      </w:ins>
      <w:ins w:id="785" w:author="Author" w:date="2020-11-20T15:20:00Z">
        <w:del w:id="786" w:author="Author" w:date="2020-12-19T13:14:00Z">
          <w:r w:rsidDel="00935FDE">
            <w:delText>R</w:delText>
          </w:r>
        </w:del>
      </w:ins>
      <w:ins w:id="787" w:author="Author" w:date="2020-11-20T15:19:00Z">
        <w:del w:id="788" w:author="Author" w:date="2020-12-19T13:14:00Z">
          <w:r w:rsidDel="00935FDE">
            <w:delText xml:space="preserve">eduction intensity is a commonly inferred </w:delText>
          </w:r>
        </w:del>
      </w:ins>
      <w:ins w:id="789" w:author="Author" w:date="2020-11-20T15:20:00Z">
        <w:del w:id="790" w:author="Author" w:date="2020-12-19T13:14:00Z">
          <w:r w:rsidDel="00935FDE">
            <w:delText xml:space="preserve">attribute within lithic analysis. </w:delText>
          </w:r>
        </w:del>
        <w:del w:id="791" w:author="Author" w:date="2020-12-19T13:07:00Z">
          <w:r w:rsidDel="002F785D">
            <w:delText xml:space="preserve">Within </w:delText>
          </w:r>
        </w:del>
        <w:r>
          <w:t>Oldowan and</w:t>
        </w:r>
      </w:ins>
      <w:ins w:id="792" w:author="Author" w:date="2020-12-19T13:13:00Z">
        <w:r w:rsidR="00935FDE">
          <w:t xml:space="preserve"> </w:t>
        </w:r>
      </w:ins>
      <w:ins w:id="793" w:author="Author" w:date="2020-11-20T15:20:00Z">
        <w:del w:id="794" w:author="Author" w:date="2020-12-19T13:13:00Z">
          <w:r w:rsidDel="00935FDE">
            <w:delText xml:space="preserve"> </w:delText>
          </w:r>
        </w:del>
      </w:ins>
    </w:p>
    <w:p w14:paraId="0F774132" w14:textId="5C8BF27C" w:rsidR="00727E03" w:rsidRPr="00FF2B7A" w:rsidRDefault="00727E03">
      <w:pPr>
        <w:pStyle w:val="BodyText"/>
        <w:spacing w:before="0" w:after="0" w:line="480" w:lineRule="auto"/>
        <w:ind w:firstLine="0"/>
        <w:rPr>
          <w:ins w:id="795" w:author="Author" w:date="2020-11-20T15:16:00Z"/>
        </w:rPr>
        <w:pPrChange w:id="796" w:author="Author" w:date="2020-12-18T13:08:00Z">
          <w:pPr>
            <w:pStyle w:val="FirstParagraph"/>
            <w:spacing w:line="480" w:lineRule="auto"/>
          </w:pPr>
        </w:pPrChange>
      </w:pPr>
      <w:ins w:id="797" w:author="Author" w:date="2020-11-20T15:20:00Z">
        <w:r>
          <w:t xml:space="preserve">Acheulean </w:t>
        </w:r>
        <w:del w:id="798" w:author="Author" w:date="2020-12-19T13:07:00Z">
          <w:r w:rsidDel="002F785D">
            <w:delText>research,</w:delText>
          </w:r>
        </w:del>
      </w:ins>
      <w:ins w:id="799" w:author="Author" w:date="2020-11-20T15:21:00Z">
        <w:del w:id="800" w:author="Author" w:date="2020-12-19T13:07:00Z">
          <w:r w:rsidDel="002F785D">
            <w:delText xml:space="preserve"> </w:delText>
          </w:r>
        </w:del>
        <w:r>
          <w:t>core</w:t>
        </w:r>
      </w:ins>
      <w:ins w:id="801" w:author="Author" w:date="2020-11-20T15:20:00Z">
        <w:r>
          <w:t xml:space="preserve"> reduction </w:t>
        </w:r>
      </w:ins>
      <w:ins w:id="802" w:author="Author" w:date="2020-11-20T15:23:00Z">
        <w:r>
          <w:t xml:space="preserve">intensity </w:t>
        </w:r>
        <w:del w:id="803" w:author="Author" w:date="2020-12-19T13:15:00Z">
          <w:r w:rsidDel="00935FDE">
            <w:delText>has</w:delText>
          </w:r>
        </w:del>
      </w:ins>
      <w:ins w:id="804" w:author="Author" w:date="2020-11-20T15:21:00Z">
        <w:del w:id="805" w:author="Author" w:date="2020-12-19T13:15:00Z">
          <w:r w:rsidDel="00935FDE">
            <w:delText xml:space="preserve"> been</w:delText>
          </w:r>
        </w:del>
      </w:ins>
      <w:ins w:id="806" w:author="Author" w:date="2020-12-19T13:15:00Z">
        <w:r w:rsidR="00935FDE">
          <w:t>are</w:t>
        </w:r>
      </w:ins>
      <w:ins w:id="807" w:author="Author" w:date="2020-11-20T15:21:00Z">
        <w:r>
          <w:t xml:space="preserve"> </w:t>
        </w:r>
        <w:del w:id="808" w:author="Author" w:date="2020-12-19T13:08:00Z">
          <w:r w:rsidDel="00935FDE">
            <w:delText>understood</w:delText>
          </w:r>
        </w:del>
      </w:ins>
      <w:ins w:id="809" w:author="Author" w:date="2020-12-19T13:15:00Z">
        <w:r w:rsidR="00935FDE">
          <w:t>understood</w:t>
        </w:r>
      </w:ins>
      <w:ins w:id="810" w:author="Author" w:date="2020-11-20T15:21:00Z">
        <w:r>
          <w:t xml:space="preserve"> </w:t>
        </w:r>
        <w:del w:id="811" w:author="Author" w:date="2020-12-19T13:08:00Z">
          <w:r w:rsidDel="00935FDE">
            <w:delText>through</w:delText>
          </w:r>
        </w:del>
      </w:ins>
      <w:ins w:id="812" w:author="Author" w:date="2020-12-19T13:08:00Z">
        <w:r w:rsidR="00935FDE">
          <w:t>from</w:t>
        </w:r>
      </w:ins>
      <w:ins w:id="813" w:author="Author" w:date="2020-11-20T15:21:00Z">
        <w:del w:id="814" w:author="Author" w:date="2020-12-19T13:15:00Z">
          <w:r w:rsidDel="00935FDE">
            <w:delText xml:space="preserve"> </w:delText>
          </w:r>
        </w:del>
        <w:del w:id="815" w:author="Author" w:date="2020-12-19T13:14:00Z">
          <w:r w:rsidDel="00935FDE">
            <w:delText>a</w:delText>
          </w:r>
        </w:del>
        <w:r>
          <w:t xml:space="preserve"> </w:t>
        </w:r>
      </w:ins>
      <w:ins w:id="816" w:author="Author" w:date="2020-12-19T13:16:00Z">
        <w:r w:rsidR="00935FDE">
          <w:t xml:space="preserve">a diversity of </w:t>
        </w:r>
      </w:ins>
      <w:ins w:id="817" w:author="Author" w:date="2020-11-20T15:21:00Z">
        <w:del w:id="818" w:author="Author" w:date="2020-12-19T13:15:00Z">
          <w:r w:rsidDel="00935FDE">
            <w:delText xml:space="preserve">variety of </w:delText>
          </w:r>
        </w:del>
      </w:ins>
      <w:ins w:id="819" w:author="Author" w:date="2020-12-19T13:07:00Z">
        <w:r w:rsidR="002F785D">
          <w:t xml:space="preserve">variables </w:t>
        </w:r>
      </w:ins>
      <w:ins w:id="820" w:author="Author" w:date="2020-11-20T15:21:00Z">
        <w:r>
          <w:t xml:space="preserve">ranging from </w:t>
        </w:r>
        <w:del w:id="821" w:author="Author" w:date="2020-12-19T13:09:00Z">
          <w:r w:rsidDel="00935FDE">
            <w:delText xml:space="preserve">those as simple as </w:delText>
          </w:r>
        </w:del>
        <w:r>
          <w:t>mass</w:t>
        </w:r>
      </w:ins>
      <w:ins w:id="822" w:author="Author" w:date="2020-12-19T13:08:00Z">
        <w:r w:rsidR="00935FDE">
          <w:t xml:space="preserve">, </w:t>
        </w:r>
      </w:ins>
      <w:ins w:id="823" w:author="Author" w:date="2020-11-20T15:21:00Z">
        <w:del w:id="824" w:author="Author" w:date="2020-12-19T13:08:00Z">
          <w:r w:rsidDel="00935FDE">
            <w:delText>,</w:delText>
          </w:r>
        </w:del>
        <w:del w:id="825" w:author="Author" w:date="2020-12-19T13:09:00Z">
          <w:r w:rsidDel="00935FDE">
            <w:delText xml:space="preserve"> </w:delText>
          </w:r>
        </w:del>
        <w:r>
          <w:t>the number of flake scars</w:t>
        </w:r>
      </w:ins>
      <w:ins w:id="826" w:author="Author" w:date="2020-12-19T13:08:00Z">
        <w:r w:rsidR="00935FDE">
          <w:t>,</w:t>
        </w:r>
      </w:ins>
      <w:ins w:id="827" w:author="Author" w:date="2020-11-20T15:21:00Z">
        <w:r>
          <w:t xml:space="preserve"> to more sophisticate</w:t>
        </w:r>
      </w:ins>
      <w:ins w:id="828" w:author="Author" w:date="2020-11-20T15:24:00Z">
        <w:r>
          <w:t xml:space="preserve">d </w:t>
        </w:r>
      </w:ins>
      <w:ins w:id="829" w:author="Author" w:date="2020-11-20T15:21:00Z">
        <w:r>
          <w:t>methods</w:t>
        </w:r>
      </w:ins>
      <w:ins w:id="830" w:author="Author" w:date="2020-11-20T15:24:00Z">
        <w:r>
          <w:t xml:space="preserve"> that </w:t>
        </w:r>
        <w:r w:rsidR="00795D46">
          <w:t xml:space="preserve">use linear models to estimate the degree to which a core has been reduced. </w:t>
        </w:r>
      </w:ins>
      <w:ins w:id="831" w:author="Author" w:date="2020-11-20T15:30:00Z">
        <w:r w:rsidR="00795D46">
          <w:t xml:space="preserve">Simple measures such as mass and the number of flake scars are not always appropriate </w:t>
        </w:r>
        <w:del w:id="832" w:author="Author" w:date="2020-12-19T13:09:00Z">
          <w:r w:rsidR="00795D46" w:rsidDel="00935FDE">
            <w:delText>as</w:delText>
          </w:r>
        </w:del>
      </w:ins>
      <w:ins w:id="833" w:author="Author" w:date="2020-12-19T13:09:00Z">
        <w:r w:rsidR="00935FDE">
          <w:t>because</w:t>
        </w:r>
      </w:ins>
      <w:ins w:id="834" w:author="Author" w:date="2020-11-20T15:31:00Z">
        <w:r w:rsidR="00795D46">
          <w:t xml:space="preserve"> nodules selected</w:t>
        </w:r>
      </w:ins>
      <w:ins w:id="835" w:author="Author" w:date="2020-12-18T13:19:00Z">
        <w:r w:rsidR="00E7487F">
          <w:t xml:space="preserve"> </w:t>
        </w:r>
      </w:ins>
      <w:ins w:id="836" w:author="Author" w:date="2020-11-20T15:31:00Z">
        <w:del w:id="837" w:author="Author" w:date="2020-12-19T13:09:00Z">
          <w:r w:rsidR="00795D46" w:rsidDel="00935FDE">
            <w:delText xml:space="preserve"> </w:delText>
          </w:r>
        </w:del>
        <w:r w:rsidR="00795D46">
          <w:t xml:space="preserve">for exploitation </w:t>
        </w:r>
        <w:del w:id="838" w:author="Author" w:date="2020-12-19T13:10:00Z">
          <w:r w:rsidR="00795D46" w:rsidDel="00935FDE">
            <w:delText xml:space="preserve">as cores </w:delText>
          </w:r>
        </w:del>
        <w:r w:rsidR="00795D46">
          <w:t xml:space="preserve">are sometimes not </w:t>
        </w:r>
      </w:ins>
      <w:ins w:id="839" w:author="Author" w:date="2020-11-20T15:33:00Z">
        <w:r w:rsidR="00795D46">
          <w:t>similar</w:t>
        </w:r>
      </w:ins>
      <w:ins w:id="840" w:author="Author" w:date="2020-11-20T15:31:00Z">
        <w:r w:rsidR="00795D46">
          <w:t xml:space="preserve"> </w:t>
        </w:r>
      </w:ins>
      <w:ins w:id="841" w:author="Author" w:date="2020-11-20T15:33:00Z">
        <w:r w:rsidR="00795D46">
          <w:t xml:space="preserve">in size. This </w:t>
        </w:r>
      </w:ins>
      <w:ins w:id="842" w:author="Author" w:date="2020-12-24T11:39:00Z">
        <w:r w:rsidR="00B75EB4">
          <w:t xml:space="preserve">is </w:t>
        </w:r>
      </w:ins>
      <w:ins w:id="843" w:author="Author" w:date="2020-11-20T15:33:00Z">
        <w:r w:rsidR="00795D46">
          <w:t xml:space="preserve">particularly the case at </w:t>
        </w:r>
        <w:proofErr w:type="spellStart"/>
        <w:r w:rsidR="00795D46">
          <w:t>Kanjera</w:t>
        </w:r>
        <w:proofErr w:type="spellEnd"/>
        <w:r w:rsidR="00795D46">
          <w:t xml:space="preserve"> South</w:t>
        </w:r>
      </w:ins>
      <w:ins w:id="844" w:author="Author" w:date="2020-12-24T11:39:00Z">
        <w:r w:rsidR="00B75EB4">
          <w:t>,</w:t>
        </w:r>
      </w:ins>
      <w:ins w:id="845" w:author="Author" w:date="2020-11-20T15:33:00Z">
        <w:r w:rsidR="00795D46">
          <w:t xml:space="preserve"> where </w:t>
        </w:r>
        <w:proofErr w:type="spellStart"/>
        <w:r w:rsidR="00795D46">
          <w:t>toolstones</w:t>
        </w:r>
        <w:proofErr w:type="spellEnd"/>
        <w:r w:rsidR="00795D46">
          <w:t xml:space="preserve"> originate from a variety of sources and c</w:t>
        </w:r>
        <w:r w:rsidR="00DF30D3">
          <w:t>an vary substantially in size.</w:t>
        </w:r>
      </w:ins>
      <w:ins w:id="846" w:author="Author" w:date="2020-11-20T15:35:00Z">
        <w:r w:rsidR="00DF30D3">
          <w:t xml:space="preserve"> </w:t>
        </w:r>
      </w:ins>
      <w:ins w:id="847" w:author="Author" w:date="2020-12-19T13:11:00Z">
        <w:r w:rsidR="00935FDE">
          <w:t>T</w:t>
        </w:r>
      </w:ins>
      <w:ins w:id="848" w:author="Author" w:date="2020-11-20T15:35:00Z">
        <w:del w:id="849" w:author="Author" w:date="2020-12-19T13:11:00Z">
          <w:r w:rsidR="00DF30D3" w:rsidDel="00935FDE">
            <w:delText>T</w:delText>
          </w:r>
        </w:del>
        <w:r w:rsidR="00DF30D3">
          <w:t xml:space="preserve">he number of flake scars </w:t>
        </w:r>
        <w:del w:id="850" w:author="Author" w:date="2020-12-19T13:11:00Z">
          <w:r w:rsidR="00DF30D3" w:rsidDel="00935FDE">
            <w:delText xml:space="preserve">also </w:delText>
          </w:r>
        </w:del>
        <w:r w:rsidR="00DF30D3">
          <w:t>do</w:t>
        </w:r>
      </w:ins>
      <w:ins w:id="851" w:author="Author" w:date="2020-12-19T13:11:00Z">
        <w:r w:rsidR="00935FDE">
          <w:t>es</w:t>
        </w:r>
      </w:ins>
      <w:ins w:id="852" w:author="Author" w:date="2020-11-20T15:36:00Z">
        <w:r w:rsidR="00DF30D3">
          <w:t xml:space="preserve"> not</w:t>
        </w:r>
      </w:ins>
      <w:ins w:id="853" w:author="Author" w:date="2020-11-20T15:35:00Z">
        <w:r w:rsidR="00DF30D3">
          <w:t xml:space="preserve"> </w:t>
        </w:r>
      </w:ins>
      <w:ins w:id="854" w:author="Author" w:date="2020-11-20T15:36:00Z">
        <w:r w:rsidR="00DF30D3">
          <w:t>reflect a 1 to 1 relationship with reduction intensity</w:t>
        </w:r>
      </w:ins>
      <w:ins w:id="855" w:author="Author" w:date="2020-12-19T13:11:00Z">
        <w:r w:rsidR="00935FDE">
          <w:t>, because</w:t>
        </w:r>
      </w:ins>
      <w:ins w:id="856" w:author="Author" w:date="2020-11-20T15:36:00Z">
        <w:r w:rsidR="00DF30D3">
          <w:t xml:space="preserve"> the continuous removal of flakes </w:t>
        </w:r>
        <w:del w:id="857" w:author="Author" w:date="2020-12-19T13:11:00Z">
          <w:r w:rsidR="00DF30D3" w:rsidDel="00935FDE">
            <w:delText xml:space="preserve">will </w:delText>
          </w:r>
        </w:del>
        <w:r w:rsidR="00DF30D3">
          <w:t>erase</w:t>
        </w:r>
      </w:ins>
      <w:ins w:id="858" w:author="Author" w:date="2020-12-19T13:11:00Z">
        <w:r w:rsidR="00935FDE">
          <w:t>s</w:t>
        </w:r>
      </w:ins>
      <w:ins w:id="859" w:author="Author" w:date="2020-11-20T15:36:00Z">
        <w:r w:rsidR="00DF30D3">
          <w:t xml:space="preserve"> evidence of previous removals</w:t>
        </w:r>
      </w:ins>
      <w:ins w:id="860" w:author="Author" w:date="2020-11-21T15:10:00Z">
        <w:r w:rsidR="00B86AEE">
          <w:t xml:space="preserve"> </w:t>
        </w:r>
      </w:ins>
      <w:ins w:id="861" w:author="Author" w:date="2020-11-20T15:36:00Z">
        <w:del w:id="862" w:author="Author" w:date="2020-11-21T15:11:00Z">
          <w:r w:rsidR="00DF30D3" w:rsidDel="00B86AEE">
            <w:delText xml:space="preserve"> </w:delText>
          </w:r>
        </w:del>
      </w:ins>
      <w:ins w:id="863" w:author="Author" w:date="2020-11-20T15:37:00Z">
        <w:del w:id="864" w:author="Author" w:date="2020-11-21T15:10:00Z">
          <w:r w:rsidR="00DF30D3" w:rsidDel="00B86AEE">
            <w:delText xml:space="preserve">[REFS]. </w:delText>
          </w:r>
        </w:del>
      </w:ins>
      <w:r w:rsidR="00B86AEE">
        <w:fldChar w:fldCharType="begin"/>
      </w:r>
      <w:r w:rsidR="00B86AEE">
        <w:instrText xml:space="preserve"> ADDIN ZOTERO_ITEM CSL_CITATION {"citationID":"CkenpUd7","properties":{"formattedCitation":"(Moore and Perston, 2016)","plainCitation":"(Moore and Perston, 2016)","noteIndex":0},"citationItems":[{"id":363,"uris":["http://zotero.org/users/2042166/items/6RM3FBXW"],"uri":["http://zotero.org/users/2042166/items/6RM3FBXW"],"itemData":{"id":363,"type":"article-journal","container-title":"PLOS ONE","DOI":"10.1371/journal.pone.0158803","ISSN":"1932-6203","issue":"7","language":"en","page":"e0158803","source":"Crossref","title":"Experimental Insights into the Cognitive Significance of Early Stone Tools","volume":"11","author":[{"family":"Moore","given":"Mark W."},{"family":"Perston","given":"Yinika"}],"editor":[{"family":"Petraglia","given":"Michael D."}],"issued":{"date-parts":[["2016",7,8]]}}}],"schema":"https://github.com/citation-style-language/schema/raw/master/csl-citation.json"} </w:instrText>
      </w:r>
      <w:r w:rsidR="00B86AEE">
        <w:fldChar w:fldCharType="separate"/>
      </w:r>
      <w:r w:rsidR="00B86AEE">
        <w:rPr>
          <w:noProof/>
        </w:rPr>
        <w:t>(Moore and Perston, 2016)</w:t>
      </w:r>
      <w:r w:rsidR="00B86AEE">
        <w:fldChar w:fldCharType="end"/>
      </w:r>
      <w:ins w:id="865" w:author="Author" w:date="2020-11-21T15:11:00Z">
        <w:r w:rsidR="00B86AEE">
          <w:t>.</w:t>
        </w:r>
      </w:ins>
      <w:ins w:id="866" w:author="Author" w:date="2020-11-20T15:37:00Z">
        <w:del w:id="867" w:author="Author" w:date="2020-11-21T15:11:00Z">
          <w:r w:rsidR="00DF30D3" w:rsidDel="00B86AEE">
            <w:delText>Furthermore,</w:delText>
          </w:r>
        </w:del>
        <w:r w:rsidR="00DF30D3">
          <w:t xml:space="preserve"> </w:t>
        </w:r>
      </w:ins>
      <w:ins w:id="868" w:author="Author" w:date="2020-11-21T15:11:00Z">
        <w:del w:id="869" w:author="Author" w:date="2020-12-19T13:16:00Z">
          <w:r w:rsidR="00B86AEE" w:rsidDel="00935FDE">
            <w:delText>T</w:delText>
          </w:r>
        </w:del>
      </w:ins>
      <w:ins w:id="870" w:author="Author" w:date="2020-11-20T15:37:00Z">
        <w:del w:id="871" w:author="Author" w:date="2020-12-19T13:16:00Z">
          <w:r w:rsidR="00DF30D3" w:rsidDel="00935FDE">
            <w:delText>the reduction intensity of cores likely influences a variety of attributes</w:delText>
          </w:r>
        </w:del>
      </w:ins>
      <w:ins w:id="872" w:author="Author" w:date="2020-11-20T15:38:00Z">
        <w:del w:id="873" w:author="Author" w:date="2020-12-19T13:16:00Z">
          <w:r w:rsidR="00DF30D3" w:rsidDel="00935FDE">
            <w:delText xml:space="preserve"> that interact throughout the reduction sequence</w:delText>
          </w:r>
        </w:del>
      </w:ins>
      <w:ins w:id="874" w:author="Author" w:date="2020-11-21T15:12:00Z">
        <w:del w:id="875" w:author="Author" w:date="2020-12-19T13:16:00Z">
          <w:r w:rsidR="00B86AEE" w:rsidDel="00935FDE">
            <w:delText xml:space="preserve"> </w:delText>
          </w:r>
        </w:del>
      </w:ins>
      <w:del w:id="876" w:author="Author" w:date="2020-12-19T13:16:00Z">
        <w:r w:rsidR="00B86AEE" w:rsidDel="00935FDE">
          <w:fldChar w:fldCharType="begin"/>
        </w:r>
        <w:r w:rsidR="00B86AEE" w:rsidDel="00935FDE">
          <w:delInstrText xml:space="preserve"> ADDIN ZOTERO_ITEM CSL_CITATION {"citationID":"jisy1eNR","properties":{"formattedCitation":"(Douglass et al., 2018)","plainCitation":"(Douglass et al., 2018)","noteIndex":0},"citationItems":[{"id":577,"uris":["http://zotero.org/users/2042166/items/BQNFZYEA"],"uri":["http://zotero.org/users/2042166/items/BQNFZYEA"],"itemData":{"id":577,"type":"article-journal","abstract":"Artifacts with varying use-lives have different discard rates and hence are represented unequally among archaeological assemblages. As such, the ability to gauge the use-lives of artifacts is important for understanding the formation of archaeological assemblage variability. In lithic artifacts, use-life can be expressed as the extraction of utility, or work potential, from existing stone volume. Using experimental data and generalized linear modeling, this study develops models of artifact use-life on cores in the form of reduction intensity. We then apply these models to two archaeological case studies to (a) reconstruct the reduction intensities of archaeological cores and (b) investigate the survivorship curves of these archaeological cores across the reduction continuum using the Weibull function. Results indicate variation in core reduction and maintenance with respect to raw material properties and place use history and implicate evolutionary differences between Early Stone Age hominins and Holocene modern humans.","container-title":"Journal of Archaeological Method and Theory","DOI":"10.1007/s10816-017-9334-2","ISSN":"15737764","page":"1–35","title":"Core Use-Life Distributions in Lithic Assemblages as a Means for Reconstructing Behavioral Patterns","author":[{"family":"Douglass","given":"Matthew J."},{"family":"Lin","given":"Sam C."},{"family":"Braun","given":"David R."},{"family":"Plummer","given":"Thomas W."}],"issued":{"date-parts":[["2018"]]}}}],"schema":"https://github.com/citation-style-language/schema/raw/master/csl-citation.json"} </w:delInstrText>
        </w:r>
        <w:r w:rsidR="00B86AEE" w:rsidDel="00935FDE">
          <w:fldChar w:fldCharType="separate"/>
        </w:r>
        <w:r w:rsidR="00B86AEE" w:rsidDel="00935FDE">
          <w:rPr>
            <w:noProof/>
          </w:rPr>
          <w:delText>(Douglass et al., 2018)</w:delText>
        </w:r>
        <w:r w:rsidR="00B86AEE" w:rsidDel="00935FDE">
          <w:fldChar w:fldCharType="end"/>
        </w:r>
      </w:del>
      <w:ins w:id="877" w:author="Author" w:date="2020-11-20T15:38:00Z">
        <w:del w:id="878" w:author="Author" w:date="2020-12-19T13:16:00Z">
          <w:r w:rsidR="00DF30D3" w:rsidDel="00935FDE">
            <w:delText xml:space="preserve">. </w:delText>
          </w:r>
        </w:del>
        <w:r w:rsidR="00DF30D3">
          <w:t xml:space="preserve">As a result, multi-variate estimates of core reduction intensity </w:t>
        </w:r>
      </w:ins>
      <w:ins w:id="879" w:author="Author" w:date="2020-11-20T15:40:00Z">
        <w:r w:rsidR="00DF30D3">
          <w:t>provide a way to consider a suite of variables in tandem.</w:t>
        </w:r>
      </w:ins>
      <w:ins w:id="880" w:author="Author" w:date="2020-11-20T15:37:00Z">
        <w:r w:rsidR="00DF30D3">
          <w:t xml:space="preserve"> </w:t>
        </w:r>
      </w:ins>
      <w:ins w:id="881" w:author="Author" w:date="2020-11-20T15:36:00Z">
        <w:r w:rsidR="00DF30D3">
          <w:t xml:space="preserve"> </w:t>
        </w:r>
      </w:ins>
    </w:p>
    <w:p w14:paraId="2D220BD7" w14:textId="5F84841D" w:rsidR="00B86AEE" w:rsidDel="00177232" w:rsidRDefault="00DF30D3">
      <w:pPr>
        <w:pStyle w:val="BodyText"/>
        <w:spacing w:line="480" w:lineRule="auto"/>
        <w:ind w:firstLine="720"/>
        <w:rPr>
          <w:ins w:id="882" w:author="Author" w:date="2020-11-21T15:13:00Z"/>
          <w:del w:id="883" w:author="Author" w:date="2020-11-21T15:24:00Z"/>
        </w:rPr>
        <w:pPrChange w:id="884" w:author="Author" w:date="2020-12-19T13:12:00Z">
          <w:pPr>
            <w:pStyle w:val="BodyText"/>
            <w:spacing w:line="480" w:lineRule="auto"/>
            <w:ind w:firstLine="0"/>
          </w:pPr>
        </w:pPrChange>
      </w:pPr>
      <w:ins w:id="885" w:author="Author" w:date="2020-11-20T15:41:00Z">
        <w:r>
          <w:t xml:space="preserve">Here we follow methods outlined by Douglass et al. </w:t>
        </w:r>
      </w:ins>
      <w:ins w:id="886" w:author="Author" w:date="2020-11-20T15:42:00Z">
        <w:r>
          <w:t>(</w:t>
        </w:r>
      </w:ins>
      <w:ins w:id="887" w:author="Author" w:date="2020-11-20T15:41:00Z">
        <w:r>
          <w:t>2018</w:t>
        </w:r>
      </w:ins>
      <w:ins w:id="888" w:author="Author" w:date="2020-11-20T15:42:00Z">
        <w:r>
          <w:t>)</w:t>
        </w:r>
      </w:ins>
      <w:ins w:id="889" w:author="Author" w:date="2020-11-20T15:41:00Z">
        <w:r>
          <w:t xml:space="preserve"> to estimate the reduction intensity of </w:t>
        </w:r>
      </w:ins>
      <w:ins w:id="890" w:author="Author" w:date="2020-11-20T15:43:00Z">
        <w:r>
          <w:t>individual cores in terms of the proportion of mass lost prior to its</w:t>
        </w:r>
      </w:ins>
      <w:ins w:id="891" w:author="Author" w:date="2020-11-20T15:44:00Z">
        <w:r>
          <w:t xml:space="preserve"> </w:t>
        </w:r>
      </w:ins>
      <w:ins w:id="892" w:author="Author" w:date="2020-11-20T15:43:00Z">
        <w:r>
          <w:t>discard</w:t>
        </w:r>
      </w:ins>
      <w:ins w:id="893" w:author="Author" w:date="2020-11-20T16:05:00Z">
        <w:r w:rsidR="00BB4C39">
          <w:t xml:space="preserve"> using a predictive generalized linear model</w:t>
        </w:r>
      </w:ins>
      <w:ins w:id="894" w:author="Author" w:date="2020-11-20T15:43:00Z">
        <w:r>
          <w:t>.</w:t>
        </w:r>
      </w:ins>
      <w:ins w:id="895" w:author="Author" w:date="2020-11-21T15:13:00Z">
        <w:r w:rsidR="00B86AEE">
          <w:t xml:space="preserve"> </w:t>
        </w:r>
      </w:ins>
      <w:ins w:id="896" w:author="Author" w:date="2020-11-21T15:15:00Z">
        <w:r w:rsidR="00B86AEE">
          <w:t xml:space="preserve">This model was developed </w:t>
        </w:r>
      </w:ins>
      <w:ins w:id="897" w:author="Author" w:date="2020-11-21T15:16:00Z">
        <w:r w:rsidR="00B86AEE">
          <w:t>based on the</w:t>
        </w:r>
      </w:ins>
      <w:ins w:id="898" w:author="Author" w:date="2020-11-21T15:17:00Z">
        <w:r w:rsidR="00B86AEE">
          <w:t xml:space="preserve"> experimental</w:t>
        </w:r>
      </w:ins>
      <w:ins w:id="899" w:author="Author" w:date="2020-11-21T15:16:00Z">
        <w:r w:rsidR="00B86AEE">
          <w:t xml:space="preserve"> reduction of cobbles </w:t>
        </w:r>
        <w:del w:id="900" w:author="Author" w:date="2020-12-24T11:40:00Z">
          <w:r w:rsidR="00B86AEE" w:rsidDel="00B75EB4">
            <w:delText xml:space="preserve">from </w:delText>
          </w:r>
        </w:del>
        <w:r w:rsidR="00B86AEE">
          <w:t xml:space="preserve">collected from the </w:t>
        </w:r>
        <w:proofErr w:type="spellStart"/>
        <w:r w:rsidR="00B86AEE">
          <w:t>Homa</w:t>
        </w:r>
        <w:proofErr w:type="spellEnd"/>
        <w:r w:rsidR="00B86AEE">
          <w:t xml:space="preserve"> </w:t>
        </w:r>
      </w:ins>
      <w:ins w:id="901" w:author="Author" w:date="2020-11-21T15:17:00Z">
        <w:r w:rsidR="00B86AEE">
          <w:t>Pe</w:t>
        </w:r>
        <w:del w:id="902" w:author="Author" w:date="2020-12-19T12:58:00Z">
          <w:r w:rsidR="00B86AEE" w:rsidDel="002F785D">
            <w:delText>n</w:delText>
          </w:r>
        </w:del>
        <w:r w:rsidR="00B86AEE">
          <w:t>ninsula, specifically to estimate the reduction inten</w:t>
        </w:r>
      </w:ins>
      <w:ins w:id="903" w:author="Author" w:date="2020-11-21T15:18:00Z">
        <w:r w:rsidR="00B86AEE">
          <w:t>sity of cores recovered from Kanjera South.</w:t>
        </w:r>
      </w:ins>
      <w:ins w:id="904" w:author="Author" w:date="2020-11-21T15:21:00Z">
        <w:r w:rsidR="00177232">
          <w:t xml:space="preserve"> Estimates of core redu</w:t>
        </w:r>
      </w:ins>
      <w:ins w:id="905" w:author="Author" w:date="2020-11-21T15:22:00Z">
        <w:r w:rsidR="00177232">
          <w:t>ction intensity are accurate within an error range of 10%</w:t>
        </w:r>
      </w:ins>
      <w:ins w:id="906" w:author="Author" w:date="2020-12-24T11:41:00Z">
        <w:r w:rsidR="00B75EB4">
          <w:t>,</w:t>
        </w:r>
      </w:ins>
      <w:ins w:id="907" w:author="Author" w:date="2020-11-21T15:22:00Z">
        <w:r w:rsidR="00177232">
          <w:t xml:space="preserve"> and application to </w:t>
        </w:r>
      </w:ins>
      <w:ins w:id="908" w:author="Author" w:date="2020-11-21T15:23:00Z">
        <w:r w:rsidR="00177232">
          <w:lastRenderedPageBreak/>
          <w:t>a subset of the cores from the Kanjera South assemblage suggests that the model is generally applicable to the broader Kanjera South assemblage.</w:t>
        </w:r>
      </w:ins>
      <w:ins w:id="909" w:author="Author" w:date="2020-11-21T15:25:00Z">
        <w:r w:rsidR="00177232">
          <w:t xml:space="preserve"> In its estimation of core reduction intensity</w:t>
        </w:r>
      </w:ins>
      <w:ins w:id="910" w:author="Author" w:date="2020-12-24T11:41:00Z">
        <w:r w:rsidR="00B75EB4">
          <w:t>,</w:t>
        </w:r>
      </w:ins>
      <w:ins w:id="911" w:author="Author" w:date="2020-11-21T15:25:00Z">
        <w:r w:rsidR="00177232">
          <w:t xml:space="preserve"> the</w:t>
        </w:r>
      </w:ins>
      <w:ins w:id="912" w:author="Author" w:date="2020-11-21T15:14:00Z">
        <w:del w:id="913" w:author="Author" w:date="2020-11-21T15:15:00Z">
          <w:r w:rsidR="00B86AEE" w:rsidDel="00B86AEE">
            <w:delText>This model</w:delText>
          </w:r>
        </w:del>
      </w:ins>
      <w:ins w:id="914" w:author="Author" w:date="2020-11-21T15:24:00Z">
        <w:r w:rsidR="00177232">
          <w:t xml:space="preserve"> </w:t>
        </w:r>
      </w:ins>
    </w:p>
    <w:p w14:paraId="419CA1D8" w14:textId="617E36FE" w:rsidR="00E0496D" w:rsidDel="006A733A" w:rsidRDefault="00BB4C39">
      <w:pPr>
        <w:pStyle w:val="BodyText"/>
        <w:spacing w:line="480" w:lineRule="auto"/>
        <w:ind w:firstLine="720"/>
        <w:rPr>
          <w:ins w:id="915" w:author="Author" w:date="2020-11-18T18:51:00Z"/>
          <w:del w:id="916" w:author="Author" w:date="2020-11-20T10:39:00Z"/>
        </w:rPr>
        <w:pPrChange w:id="917" w:author="Author" w:date="2020-12-19T13:12:00Z">
          <w:pPr>
            <w:pStyle w:val="FirstParagraph"/>
            <w:spacing w:line="480" w:lineRule="auto"/>
          </w:pPr>
        </w:pPrChange>
      </w:pPr>
      <w:ins w:id="918" w:author="Author" w:date="2020-11-20T15:58:00Z">
        <w:del w:id="919" w:author="Author" w:date="2020-11-21T15:24:00Z">
          <w:r w:rsidDel="00177232">
            <w:delText xml:space="preserve"> </w:delText>
          </w:r>
        </w:del>
        <w:del w:id="920" w:author="Author" w:date="2020-11-21T15:25:00Z">
          <w:r w:rsidDel="00177232">
            <w:delText xml:space="preserve">This </w:delText>
          </w:r>
        </w:del>
        <w:r>
          <w:t>model considers</w:t>
        </w:r>
      </w:ins>
      <w:ins w:id="921" w:author="Author" w:date="2020-12-24T11:41:00Z">
        <w:r w:rsidR="00B75EB4">
          <w:t xml:space="preserve"> </w:t>
        </w:r>
      </w:ins>
      <w:ins w:id="922" w:author="Author" w:date="2020-11-20T15:58:00Z">
        <w:del w:id="923" w:author="Author" w:date="2020-12-24T11:41:00Z">
          <w:r w:rsidDel="00B75EB4">
            <w:delText xml:space="preserve">, </w:delText>
          </w:r>
        </w:del>
        <w:r>
          <w:t>the number of flake scars, exploitation surfaces, the number of exploitation surface convergences, the proportion of cortex, and average platform angle to estimate core reduction intensity.</w:t>
        </w:r>
      </w:ins>
      <w:ins w:id="924" w:author="Author" w:date="2020-11-20T15:59:00Z">
        <w:r w:rsidDel="006A733A">
          <w:t xml:space="preserve"> </w:t>
        </w:r>
      </w:ins>
      <w:ins w:id="925" w:author="Author" w:date="2020-11-18T18:53:00Z">
        <w:del w:id="926" w:author="Author" w:date="2020-11-20T10:35:00Z">
          <w:r w:rsidR="00E0496D" w:rsidDel="006A733A">
            <w:delText xml:space="preserve">. </w:delText>
          </w:r>
        </w:del>
      </w:ins>
      <w:ins w:id="927" w:author="Author" w:date="2020-11-18T18:54:00Z">
        <w:del w:id="928" w:author="Author" w:date="2020-11-20T10:33:00Z">
          <w:r w:rsidR="00E0496D" w:rsidDel="006A733A">
            <w:delText>This involved comparing how int</w:delText>
          </w:r>
          <w:r w:rsidR="00EE2917" w:rsidDel="006A733A">
            <w:delText>ensively</w:delText>
          </w:r>
          <w:r w:rsidR="00E0496D" w:rsidDel="006A733A">
            <w:delText xml:space="preserve"> reduced</w:delText>
          </w:r>
        </w:del>
      </w:ins>
      <w:ins w:id="929" w:author="Author" w:date="2020-11-18T18:56:00Z">
        <w:del w:id="930" w:author="Author" w:date="2020-11-20T10:33:00Z">
          <w:r w:rsidR="00EE2917" w:rsidDel="006A733A">
            <w:delText xml:space="preserve"> the cores were</w:delText>
          </w:r>
        </w:del>
      </w:ins>
      <w:ins w:id="931" w:author="Author" w:date="2020-11-18T18:54:00Z">
        <w:del w:id="932" w:author="Author" w:date="2020-11-20T10:33:00Z">
          <w:r w:rsidR="00E0496D" w:rsidDel="006A733A">
            <w:delText xml:space="preserve"> prior to their discard</w:delText>
          </w:r>
        </w:del>
      </w:ins>
      <w:ins w:id="933" w:author="Author" w:date="2020-11-18T18:55:00Z">
        <w:del w:id="934" w:author="Author" w:date="2020-11-20T10:33:00Z">
          <w:r w:rsidR="00EE2917" w:rsidDel="006A733A">
            <w:delText xml:space="preserve"> at can Kanjera South. This was done by estimating </w:delText>
          </w:r>
        </w:del>
      </w:ins>
      <w:ins w:id="935" w:author="Author" w:date="2020-11-18T18:56:00Z">
        <w:del w:id="936" w:author="Author" w:date="2020-11-20T10:33:00Z">
          <w:r w:rsidR="00EE2917" w:rsidDel="006A733A">
            <w:delText>core reduction intensity using a variety of core attributes following (Douglass et al 2018)</w:delText>
          </w:r>
        </w:del>
      </w:ins>
    </w:p>
    <w:p w14:paraId="3742DC20" w14:textId="77777777" w:rsidR="00E0496D" w:rsidDel="006A733A" w:rsidRDefault="00E0496D">
      <w:pPr>
        <w:pStyle w:val="BodyText"/>
        <w:spacing w:line="480" w:lineRule="auto"/>
        <w:ind w:firstLine="720"/>
        <w:rPr>
          <w:ins w:id="937" w:author="Author" w:date="2020-11-18T18:51:00Z"/>
          <w:del w:id="938" w:author="Author" w:date="2020-11-20T10:39:00Z"/>
        </w:rPr>
        <w:pPrChange w:id="939" w:author="Author" w:date="2020-12-19T13:12:00Z">
          <w:pPr>
            <w:pStyle w:val="FirstParagraph"/>
            <w:spacing w:line="480" w:lineRule="auto"/>
          </w:pPr>
        </w:pPrChange>
      </w:pPr>
    </w:p>
    <w:p w14:paraId="7F61D948" w14:textId="6701A1EC" w:rsidR="00D347A8" w:rsidRPr="00800AA7" w:rsidDel="00727E03" w:rsidRDefault="00E0496D">
      <w:pPr>
        <w:pStyle w:val="BodyText"/>
        <w:spacing w:line="480" w:lineRule="auto"/>
        <w:ind w:firstLine="720"/>
        <w:rPr>
          <w:ins w:id="940" w:author="Author" w:date="2020-11-18T17:08:00Z"/>
          <w:del w:id="941" w:author="Author" w:date="2020-11-20T15:15:00Z"/>
        </w:rPr>
        <w:pPrChange w:id="942" w:author="Author" w:date="2020-12-19T13:12:00Z">
          <w:pPr>
            <w:pStyle w:val="FirstParagraph"/>
            <w:spacing w:line="480" w:lineRule="auto"/>
          </w:pPr>
        </w:pPrChange>
      </w:pPr>
      <w:ins w:id="943" w:author="Author" w:date="2020-11-18T18:47:00Z">
        <w:del w:id="944" w:author="Author" w:date="2020-11-20T10:39:00Z">
          <w:r w:rsidDel="006A733A">
            <w:delText xml:space="preserve"> </w:delText>
          </w:r>
        </w:del>
      </w:ins>
      <w:ins w:id="945" w:author="Author" w:date="2020-11-18T18:37:00Z">
        <w:del w:id="946" w:author="Author" w:date="2020-11-20T10:39:00Z">
          <w:r w:rsidR="007C452A" w:rsidDel="006A733A">
            <w:delText xml:space="preserve">The raw material properties, </w:delText>
          </w:r>
        </w:del>
      </w:ins>
      <w:ins w:id="947" w:author="Author" w:date="2020-11-18T18:38:00Z">
        <w:del w:id="948" w:author="Author" w:date="2020-11-20T10:39:00Z">
          <w:r w:rsidR="007C452A" w:rsidDel="006A733A">
            <w:delText>provenance</w:delText>
          </w:r>
        </w:del>
      </w:ins>
      <w:ins w:id="949" w:author="Author" w:date="2020-11-18T18:39:00Z">
        <w:del w:id="950" w:author="Author" w:date="2020-11-20T10:39:00Z">
          <w:r w:rsidR="007C452A" w:rsidDel="006A733A">
            <w:delText xml:space="preserve">, technology of the </w:delText>
          </w:r>
        </w:del>
      </w:ins>
      <w:ins w:id="951" w:author="Author" w:date="2020-11-18T18:40:00Z">
        <w:del w:id="952" w:author="Author" w:date="2020-11-20T10:39:00Z">
          <w:r w:rsidR="007C452A" w:rsidDel="006A733A">
            <w:delText>analyzed lithic assemblages was described in multiple publications.</w:delText>
          </w:r>
        </w:del>
      </w:ins>
      <w:ins w:id="953" w:author="Author" w:date="2020-11-18T18:48:00Z">
        <w:del w:id="954" w:author="Author" w:date="2020-11-20T10:39:00Z">
          <w:r w:rsidDel="006A733A">
            <w:delText xml:space="preserve"> </w:delText>
          </w:r>
        </w:del>
        <w:del w:id="955" w:author="Author" w:date="2020-11-20T15:15:00Z">
          <w:r w:rsidDel="00727E03">
            <w:delText xml:space="preserve">In addition to Braun et al (2009), the technological strategies of the cores were categorized using commonly used diachritic types defined by de la Torre (2005).  </w:delText>
          </w:r>
        </w:del>
      </w:ins>
      <w:ins w:id="956" w:author="Author" w:date="2020-11-18T18:40:00Z">
        <w:del w:id="957" w:author="Author" w:date="2020-11-20T15:15:00Z">
          <w:r w:rsidR="007C452A" w:rsidDel="00727E03">
            <w:delText xml:space="preserve">Estimates of reduction intensity and flake sequence </w:delText>
          </w:r>
        </w:del>
      </w:ins>
      <w:ins w:id="958" w:author="Author" w:date="2020-11-18T18:41:00Z">
        <w:del w:id="959" w:author="Author" w:date="2020-11-20T15:15:00Z">
          <w:r w:rsidR="007C452A" w:rsidDel="00727E03">
            <w:delText>are derived from both quantitative and qualitative characterizations of lithic attributes</w:delText>
          </w:r>
        </w:del>
      </w:ins>
      <w:ins w:id="960" w:author="Author" w:date="2020-11-18T18:42:00Z">
        <w:del w:id="961" w:author="Author" w:date="2020-11-20T15:15:00Z">
          <w:r w:rsidR="007C452A" w:rsidDel="00727E03">
            <w:delText xml:space="preserve"> (see below). These data were collected over multiple years by DRB and JSR.</w:delText>
          </w:r>
        </w:del>
      </w:ins>
      <w:ins w:id="962" w:author="Author" w:date="2020-11-18T18:43:00Z">
        <w:del w:id="963" w:author="Author" w:date="2020-11-20T15:15:00Z">
          <w:r w:rsidR="007C452A" w:rsidDel="00727E03">
            <w:delText xml:space="preserve"> </w:delText>
          </w:r>
        </w:del>
      </w:ins>
      <w:del w:id="964" w:author="Author" w:date="2020-11-20T15:15:00Z">
        <w:r w:rsidR="00232C7D" w:rsidDel="00727E03">
          <w:delText xml:space="preserve"> </w:delText>
        </w:r>
      </w:del>
    </w:p>
    <w:p w14:paraId="251E780C" w14:textId="3045C646" w:rsidR="001A42AA" w:rsidDel="005104C7" w:rsidRDefault="00232C7D">
      <w:pPr>
        <w:pStyle w:val="BodyText"/>
        <w:spacing w:line="480" w:lineRule="auto"/>
        <w:ind w:firstLine="720"/>
        <w:rPr>
          <w:del w:id="965" w:author="Author" w:date="2020-11-20T15:56:00Z"/>
        </w:rPr>
        <w:pPrChange w:id="966" w:author="Author" w:date="2020-12-19T13:12:00Z">
          <w:pPr>
            <w:pStyle w:val="FirstParagraph"/>
            <w:spacing w:line="480" w:lineRule="auto"/>
          </w:pPr>
        </w:pPrChange>
      </w:pPr>
      <w:del w:id="967" w:author="Author" w:date="2020-11-20T15:56:00Z">
        <w:r w:rsidDel="005104C7">
          <w:delText>This provides a novel means to understand Oldowan stone tool production from a multifaceted point of view in which the relationships between stone tool utilization, landscape-scale raw material constraints, and stone tool production strategies can be investigated.</w:delText>
        </w:r>
      </w:del>
    </w:p>
    <w:p w14:paraId="1CF03AE8" w14:textId="2A5DA91F" w:rsidR="001A42AA" w:rsidDel="005104C7" w:rsidRDefault="003F0E20">
      <w:pPr>
        <w:pStyle w:val="BodyText"/>
        <w:spacing w:line="480" w:lineRule="auto"/>
        <w:ind w:firstLine="720"/>
        <w:rPr>
          <w:del w:id="968" w:author="Author" w:date="2020-11-20T15:56:00Z"/>
        </w:rPr>
        <w:pPrChange w:id="969" w:author="Author" w:date="2020-12-19T13:12:00Z">
          <w:pPr>
            <w:pStyle w:val="TableCaption"/>
            <w:spacing w:line="480" w:lineRule="auto"/>
          </w:pPr>
        </w:pPrChange>
      </w:pPr>
      <w:commentRangeStart w:id="970"/>
      <w:del w:id="971" w:author="Author" w:date="2020-11-20T15:56:00Z">
        <w:r w:rsidDel="005104C7">
          <w:delText xml:space="preserve">Table 1: </w:delText>
        </w:r>
        <w:r w:rsidR="00232C7D" w:rsidDel="005104C7">
          <w:delText>A list of rock types included in this analysis</w:delText>
        </w:r>
        <w:commentRangeEnd w:id="970"/>
        <w:r w:rsidR="006F7FF8" w:rsidDel="005104C7">
          <w:rPr>
            <w:rStyle w:val="CommentReference"/>
            <w:i/>
          </w:rPr>
          <w:commentReference w:id="970"/>
        </w:r>
      </w:del>
    </w:p>
    <w:tbl>
      <w:tblPr>
        <w:tblStyle w:val="Table"/>
        <w:tblW w:w="3769" w:type="pct"/>
        <w:tblLook w:val="07E0" w:firstRow="1" w:lastRow="1" w:firstColumn="1" w:lastColumn="1" w:noHBand="1" w:noVBand="1"/>
        <w:tblCaption w:val="A list of rock types included in this analysis"/>
      </w:tblPr>
      <w:tblGrid>
        <w:gridCol w:w="2140"/>
        <w:gridCol w:w="1987"/>
        <w:gridCol w:w="1511"/>
        <w:gridCol w:w="1963"/>
      </w:tblGrid>
      <w:tr w:rsidR="001A42AA" w:rsidDel="005104C7" w14:paraId="506BC4C4" w14:textId="5ACCB430" w:rsidTr="003F0E20">
        <w:trPr>
          <w:del w:id="972" w:author="Author" w:date="2020-11-20T15:56:00Z"/>
        </w:trPr>
        <w:tc>
          <w:tcPr>
            <w:tcW w:w="0" w:type="auto"/>
            <w:tcBorders>
              <w:bottom w:val="single" w:sz="0" w:space="0" w:color="auto"/>
            </w:tcBorders>
            <w:vAlign w:val="bottom"/>
          </w:tcPr>
          <w:p w14:paraId="471098E4" w14:textId="04A3C406" w:rsidR="001A42AA" w:rsidDel="005104C7" w:rsidRDefault="00232C7D">
            <w:pPr>
              <w:pStyle w:val="BodyText"/>
              <w:spacing w:line="480" w:lineRule="auto"/>
              <w:ind w:firstLine="720"/>
              <w:rPr>
                <w:del w:id="973" w:author="Author" w:date="2020-11-20T15:56:00Z"/>
              </w:rPr>
              <w:pPrChange w:id="974" w:author="Author" w:date="2020-12-19T13:12:00Z">
                <w:pPr>
                  <w:pStyle w:val="Compact"/>
                  <w:spacing w:line="480" w:lineRule="auto"/>
                  <w:jc w:val="center"/>
                </w:pPr>
              </w:pPrChange>
            </w:pPr>
            <w:del w:id="975" w:author="Author" w:date="2020-11-20T15:56:00Z">
              <w:r w:rsidDel="005104C7">
                <w:delText>Raw.Material</w:delText>
              </w:r>
            </w:del>
          </w:p>
        </w:tc>
        <w:tc>
          <w:tcPr>
            <w:tcW w:w="1238" w:type="pct"/>
            <w:tcBorders>
              <w:bottom w:val="single" w:sz="0" w:space="0" w:color="auto"/>
            </w:tcBorders>
            <w:vAlign w:val="bottom"/>
          </w:tcPr>
          <w:p w14:paraId="62C64F06" w14:textId="1E5FD392" w:rsidR="001A42AA" w:rsidDel="005104C7" w:rsidRDefault="00232C7D">
            <w:pPr>
              <w:pStyle w:val="BodyText"/>
              <w:spacing w:line="480" w:lineRule="auto"/>
              <w:ind w:firstLine="720"/>
              <w:rPr>
                <w:del w:id="976" w:author="Author" w:date="2020-11-20T15:56:00Z"/>
              </w:rPr>
              <w:pPrChange w:id="977" w:author="Author" w:date="2020-12-19T13:12:00Z">
                <w:pPr>
                  <w:pStyle w:val="Compact"/>
                  <w:spacing w:line="480" w:lineRule="auto"/>
                  <w:jc w:val="center"/>
                </w:pPr>
              </w:pPrChange>
            </w:pPr>
            <w:del w:id="978" w:author="Author" w:date="2020-11-20T15:56:00Z">
              <w:r w:rsidDel="005104C7">
                <w:delText>Abreviation</w:delText>
              </w:r>
            </w:del>
          </w:p>
        </w:tc>
        <w:tc>
          <w:tcPr>
            <w:tcW w:w="1165" w:type="pct"/>
            <w:tcBorders>
              <w:bottom w:val="single" w:sz="0" w:space="0" w:color="auto"/>
            </w:tcBorders>
            <w:vAlign w:val="bottom"/>
          </w:tcPr>
          <w:p w14:paraId="6CD27E1B" w14:textId="1D7B2AD3" w:rsidR="001A42AA" w:rsidDel="005104C7" w:rsidRDefault="00232C7D">
            <w:pPr>
              <w:pStyle w:val="BodyText"/>
              <w:spacing w:line="480" w:lineRule="auto"/>
              <w:ind w:firstLine="720"/>
              <w:rPr>
                <w:del w:id="979" w:author="Author" w:date="2020-11-20T15:56:00Z"/>
              </w:rPr>
              <w:pPrChange w:id="980" w:author="Author" w:date="2020-12-19T13:12:00Z">
                <w:pPr>
                  <w:pStyle w:val="Compact"/>
                  <w:spacing w:line="480" w:lineRule="auto"/>
                  <w:jc w:val="center"/>
                </w:pPr>
              </w:pPrChange>
            </w:pPr>
            <w:del w:id="981" w:author="Author" w:date="2020-11-20T15:56:00Z">
              <w:r w:rsidDel="005104C7">
                <w:delText>Origin</w:delText>
              </w:r>
            </w:del>
          </w:p>
        </w:tc>
        <w:tc>
          <w:tcPr>
            <w:tcW w:w="1267" w:type="pct"/>
            <w:tcBorders>
              <w:bottom w:val="single" w:sz="0" w:space="0" w:color="auto"/>
            </w:tcBorders>
            <w:vAlign w:val="bottom"/>
          </w:tcPr>
          <w:p w14:paraId="623CC559" w14:textId="7CBC31BA" w:rsidR="001A42AA" w:rsidDel="005104C7" w:rsidRDefault="00232C7D">
            <w:pPr>
              <w:pStyle w:val="BodyText"/>
              <w:spacing w:line="480" w:lineRule="auto"/>
              <w:ind w:firstLine="720"/>
              <w:rPr>
                <w:del w:id="982" w:author="Author" w:date="2020-11-20T15:56:00Z"/>
              </w:rPr>
              <w:pPrChange w:id="983" w:author="Author" w:date="2020-12-19T13:12:00Z">
                <w:pPr>
                  <w:pStyle w:val="Compact"/>
                  <w:spacing w:line="480" w:lineRule="auto"/>
                  <w:jc w:val="center"/>
                </w:pPr>
              </w:pPrChange>
            </w:pPr>
            <w:del w:id="984" w:author="Author" w:date="2020-11-20T15:56:00Z">
              <w:r w:rsidDel="005104C7">
                <w:delText>Provenance</w:delText>
              </w:r>
            </w:del>
          </w:p>
        </w:tc>
      </w:tr>
      <w:tr w:rsidR="001A42AA" w:rsidDel="005104C7" w14:paraId="7E0EA652" w14:textId="561834D8" w:rsidTr="003F0E20">
        <w:trPr>
          <w:del w:id="985" w:author="Author" w:date="2020-11-20T15:56:00Z"/>
        </w:trPr>
        <w:tc>
          <w:tcPr>
            <w:tcW w:w="0" w:type="auto"/>
          </w:tcPr>
          <w:p w14:paraId="51688073" w14:textId="117A3D18" w:rsidR="001A42AA" w:rsidDel="005104C7" w:rsidRDefault="00232C7D">
            <w:pPr>
              <w:pStyle w:val="BodyText"/>
              <w:spacing w:line="480" w:lineRule="auto"/>
              <w:ind w:firstLine="720"/>
              <w:rPr>
                <w:del w:id="986" w:author="Author" w:date="2020-11-20T15:56:00Z"/>
              </w:rPr>
              <w:pPrChange w:id="987" w:author="Author" w:date="2020-12-19T13:12:00Z">
                <w:pPr>
                  <w:pStyle w:val="Compact"/>
                  <w:spacing w:line="480" w:lineRule="auto"/>
                  <w:jc w:val="center"/>
                </w:pPr>
              </w:pPrChange>
            </w:pPr>
            <w:del w:id="988" w:author="Author" w:date="2020-11-20T15:56:00Z">
              <w:r w:rsidDel="005104C7">
                <w:delText>Fenetized nyanzian</w:delText>
              </w:r>
            </w:del>
          </w:p>
        </w:tc>
        <w:tc>
          <w:tcPr>
            <w:tcW w:w="1238" w:type="pct"/>
          </w:tcPr>
          <w:p w14:paraId="31148F2C" w14:textId="58393A97" w:rsidR="001A42AA" w:rsidDel="005104C7" w:rsidRDefault="00232C7D">
            <w:pPr>
              <w:pStyle w:val="BodyText"/>
              <w:spacing w:line="480" w:lineRule="auto"/>
              <w:ind w:firstLine="720"/>
              <w:rPr>
                <w:del w:id="989" w:author="Author" w:date="2020-11-20T15:56:00Z"/>
              </w:rPr>
              <w:pPrChange w:id="990" w:author="Author" w:date="2020-12-19T13:12:00Z">
                <w:pPr>
                  <w:pStyle w:val="Compact"/>
                  <w:spacing w:line="480" w:lineRule="auto"/>
                  <w:jc w:val="center"/>
                </w:pPr>
              </w:pPrChange>
            </w:pPr>
            <w:del w:id="991" w:author="Author" w:date="2020-11-20T15:56:00Z">
              <w:r w:rsidDel="005104C7">
                <w:delText>FNy</w:delText>
              </w:r>
            </w:del>
          </w:p>
        </w:tc>
        <w:tc>
          <w:tcPr>
            <w:tcW w:w="1165" w:type="pct"/>
          </w:tcPr>
          <w:p w14:paraId="7CC56B30" w14:textId="08D87875" w:rsidR="001A42AA" w:rsidDel="005104C7" w:rsidRDefault="00232C7D">
            <w:pPr>
              <w:pStyle w:val="BodyText"/>
              <w:spacing w:line="480" w:lineRule="auto"/>
              <w:ind w:firstLine="720"/>
              <w:rPr>
                <w:del w:id="992" w:author="Author" w:date="2020-11-20T15:56:00Z"/>
              </w:rPr>
              <w:pPrChange w:id="993" w:author="Author" w:date="2020-12-19T13:12:00Z">
                <w:pPr>
                  <w:pStyle w:val="Compact"/>
                  <w:spacing w:line="480" w:lineRule="auto"/>
                  <w:jc w:val="center"/>
                </w:pPr>
              </w:pPrChange>
            </w:pPr>
            <w:del w:id="994" w:author="Author" w:date="2020-11-20T15:56:00Z">
              <w:r w:rsidDel="005104C7">
                <w:delText>Homa Mountain</w:delText>
              </w:r>
            </w:del>
          </w:p>
        </w:tc>
        <w:tc>
          <w:tcPr>
            <w:tcW w:w="1267" w:type="pct"/>
          </w:tcPr>
          <w:p w14:paraId="3CAE1955" w14:textId="3B982034" w:rsidR="001A42AA" w:rsidDel="005104C7" w:rsidRDefault="00232C7D">
            <w:pPr>
              <w:pStyle w:val="BodyText"/>
              <w:spacing w:line="480" w:lineRule="auto"/>
              <w:ind w:firstLine="720"/>
              <w:rPr>
                <w:del w:id="995" w:author="Author" w:date="2020-11-20T15:56:00Z"/>
              </w:rPr>
              <w:pPrChange w:id="996" w:author="Author" w:date="2020-12-19T13:12:00Z">
                <w:pPr>
                  <w:pStyle w:val="Compact"/>
                  <w:spacing w:line="480" w:lineRule="auto"/>
                  <w:jc w:val="center"/>
                </w:pPr>
              </w:pPrChange>
            </w:pPr>
            <w:del w:id="997" w:author="Author" w:date="2020-11-20T15:56:00Z">
              <w:r w:rsidDel="005104C7">
                <w:delText>Local</w:delText>
              </w:r>
            </w:del>
          </w:p>
        </w:tc>
      </w:tr>
      <w:tr w:rsidR="001A42AA" w:rsidDel="005104C7" w14:paraId="6FF1DD90" w14:textId="7A18CA58" w:rsidTr="003F0E20">
        <w:trPr>
          <w:del w:id="998" w:author="Author" w:date="2020-11-20T15:56:00Z"/>
        </w:trPr>
        <w:tc>
          <w:tcPr>
            <w:tcW w:w="0" w:type="auto"/>
          </w:tcPr>
          <w:p w14:paraId="130F8CD5" w14:textId="099447DC" w:rsidR="001A42AA" w:rsidDel="005104C7" w:rsidRDefault="00232C7D">
            <w:pPr>
              <w:pStyle w:val="BodyText"/>
              <w:spacing w:line="480" w:lineRule="auto"/>
              <w:ind w:firstLine="720"/>
              <w:rPr>
                <w:del w:id="999" w:author="Author" w:date="2020-11-20T15:56:00Z"/>
              </w:rPr>
              <w:pPrChange w:id="1000" w:author="Author" w:date="2020-12-19T13:12:00Z">
                <w:pPr>
                  <w:pStyle w:val="Compact"/>
                  <w:spacing w:line="480" w:lineRule="auto"/>
                  <w:jc w:val="center"/>
                </w:pPr>
              </w:pPrChange>
            </w:pPr>
            <w:del w:id="1001" w:author="Author" w:date="2020-11-20T15:56:00Z">
              <w:r w:rsidDel="005104C7">
                <w:delText>Homa limestone</w:delText>
              </w:r>
            </w:del>
          </w:p>
        </w:tc>
        <w:tc>
          <w:tcPr>
            <w:tcW w:w="1238" w:type="pct"/>
          </w:tcPr>
          <w:p w14:paraId="569A705D" w14:textId="3967932B" w:rsidR="001A42AA" w:rsidDel="005104C7" w:rsidRDefault="00232C7D">
            <w:pPr>
              <w:pStyle w:val="BodyText"/>
              <w:spacing w:line="480" w:lineRule="auto"/>
              <w:ind w:firstLine="720"/>
              <w:rPr>
                <w:del w:id="1002" w:author="Author" w:date="2020-11-20T15:56:00Z"/>
              </w:rPr>
              <w:pPrChange w:id="1003" w:author="Author" w:date="2020-12-19T13:12:00Z">
                <w:pPr>
                  <w:pStyle w:val="Compact"/>
                  <w:spacing w:line="480" w:lineRule="auto"/>
                  <w:jc w:val="center"/>
                </w:pPr>
              </w:pPrChange>
            </w:pPr>
            <w:del w:id="1004" w:author="Author" w:date="2020-11-20T15:56:00Z">
              <w:r w:rsidDel="005104C7">
                <w:delText>HLi</w:delText>
              </w:r>
            </w:del>
          </w:p>
        </w:tc>
        <w:tc>
          <w:tcPr>
            <w:tcW w:w="1165" w:type="pct"/>
          </w:tcPr>
          <w:p w14:paraId="7DD58755" w14:textId="017BB451" w:rsidR="001A42AA" w:rsidDel="005104C7" w:rsidRDefault="00232C7D">
            <w:pPr>
              <w:pStyle w:val="BodyText"/>
              <w:spacing w:line="480" w:lineRule="auto"/>
              <w:ind w:firstLine="720"/>
              <w:rPr>
                <w:del w:id="1005" w:author="Author" w:date="2020-11-20T15:56:00Z"/>
              </w:rPr>
              <w:pPrChange w:id="1006" w:author="Author" w:date="2020-12-19T13:12:00Z">
                <w:pPr>
                  <w:pStyle w:val="Compact"/>
                  <w:spacing w:line="480" w:lineRule="auto"/>
                  <w:jc w:val="center"/>
                </w:pPr>
              </w:pPrChange>
            </w:pPr>
            <w:del w:id="1007" w:author="Author" w:date="2020-11-20T15:56:00Z">
              <w:r w:rsidDel="005104C7">
                <w:delText>Homa Mountain</w:delText>
              </w:r>
            </w:del>
          </w:p>
        </w:tc>
        <w:tc>
          <w:tcPr>
            <w:tcW w:w="1267" w:type="pct"/>
          </w:tcPr>
          <w:p w14:paraId="03B5C922" w14:textId="6B2EB669" w:rsidR="001A42AA" w:rsidDel="005104C7" w:rsidRDefault="00232C7D">
            <w:pPr>
              <w:pStyle w:val="BodyText"/>
              <w:spacing w:line="480" w:lineRule="auto"/>
              <w:ind w:firstLine="720"/>
              <w:rPr>
                <w:del w:id="1008" w:author="Author" w:date="2020-11-20T15:56:00Z"/>
              </w:rPr>
              <w:pPrChange w:id="1009" w:author="Author" w:date="2020-12-19T13:12:00Z">
                <w:pPr>
                  <w:pStyle w:val="Compact"/>
                  <w:spacing w:line="480" w:lineRule="auto"/>
                  <w:jc w:val="center"/>
                </w:pPr>
              </w:pPrChange>
            </w:pPr>
            <w:del w:id="1010" w:author="Author" w:date="2020-11-20T15:56:00Z">
              <w:r w:rsidDel="005104C7">
                <w:delText>Local</w:delText>
              </w:r>
            </w:del>
          </w:p>
        </w:tc>
      </w:tr>
      <w:tr w:rsidR="001A42AA" w:rsidDel="005104C7" w14:paraId="6D9C271B" w14:textId="26CEEA85" w:rsidTr="003F0E20">
        <w:trPr>
          <w:del w:id="1011" w:author="Author" w:date="2020-11-20T15:56:00Z"/>
        </w:trPr>
        <w:tc>
          <w:tcPr>
            <w:tcW w:w="0" w:type="auto"/>
          </w:tcPr>
          <w:p w14:paraId="2CCDD0B4" w14:textId="20AF696A" w:rsidR="001A42AA" w:rsidDel="005104C7" w:rsidRDefault="00232C7D">
            <w:pPr>
              <w:pStyle w:val="BodyText"/>
              <w:spacing w:line="480" w:lineRule="auto"/>
              <w:ind w:firstLine="720"/>
              <w:rPr>
                <w:del w:id="1012" w:author="Author" w:date="2020-11-20T15:56:00Z"/>
              </w:rPr>
              <w:pPrChange w:id="1013" w:author="Author" w:date="2020-12-19T13:12:00Z">
                <w:pPr>
                  <w:pStyle w:val="Compact"/>
                  <w:spacing w:line="480" w:lineRule="auto"/>
                  <w:jc w:val="center"/>
                </w:pPr>
              </w:pPrChange>
            </w:pPr>
            <w:del w:id="1014" w:author="Author" w:date="2020-11-20T15:56:00Z">
              <w:r w:rsidDel="005104C7">
                <w:delText>Homa phonolite</w:delText>
              </w:r>
            </w:del>
          </w:p>
        </w:tc>
        <w:tc>
          <w:tcPr>
            <w:tcW w:w="1238" w:type="pct"/>
          </w:tcPr>
          <w:p w14:paraId="6ECC58BD" w14:textId="363E6CB5" w:rsidR="001A42AA" w:rsidDel="005104C7" w:rsidRDefault="00232C7D">
            <w:pPr>
              <w:pStyle w:val="BodyText"/>
              <w:spacing w:line="480" w:lineRule="auto"/>
              <w:ind w:firstLine="720"/>
              <w:rPr>
                <w:del w:id="1015" w:author="Author" w:date="2020-11-20T15:56:00Z"/>
              </w:rPr>
              <w:pPrChange w:id="1016" w:author="Author" w:date="2020-12-19T13:12:00Z">
                <w:pPr>
                  <w:pStyle w:val="Compact"/>
                  <w:spacing w:line="480" w:lineRule="auto"/>
                  <w:jc w:val="center"/>
                </w:pPr>
              </w:pPrChange>
            </w:pPr>
            <w:del w:id="1017" w:author="Author" w:date="2020-11-20T15:56:00Z">
              <w:r w:rsidDel="005104C7">
                <w:delText>HPh</w:delText>
              </w:r>
            </w:del>
          </w:p>
        </w:tc>
        <w:tc>
          <w:tcPr>
            <w:tcW w:w="1165" w:type="pct"/>
          </w:tcPr>
          <w:p w14:paraId="30753236" w14:textId="282CFC17" w:rsidR="001A42AA" w:rsidDel="005104C7" w:rsidRDefault="00232C7D">
            <w:pPr>
              <w:pStyle w:val="BodyText"/>
              <w:spacing w:line="480" w:lineRule="auto"/>
              <w:ind w:firstLine="720"/>
              <w:rPr>
                <w:del w:id="1018" w:author="Author" w:date="2020-11-20T15:56:00Z"/>
              </w:rPr>
              <w:pPrChange w:id="1019" w:author="Author" w:date="2020-12-19T13:12:00Z">
                <w:pPr>
                  <w:pStyle w:val="Compact"/>
                  <w:spacing w:line="480" w:lineRule="auto"/>
                  <w:jc w:val="center"/>
                </w:pPr>
              </w:pPrChange>
            </w:pPr>
            <w:del w:id="1020" w:author="Author" w:date="2020-11-20T15:56:00Z">
              <w:r w:rsidDel="005104C7">
                <w:delText>Homa Mountain</w:delText>
              </w:r>
            </w:del>
          </w:p>
        </w:tc>
        <w:tc>
          <w:tcPr>
            <w:tcW w:w="1267" w:type="pct"/>
          </w:tcPr>
          <w:p w14:paraId="1B141CA8" w14:textId="1F94B420" w:rsidR="001A42AA" w:rsidDel="005104C7" w:rsidRDefault="00232C7D">
            <w:pPr>
              <w:pStyle w:val="BodyText"/>
              <w:spacing w:line="480" w:lineRule="auto"/>
              <w:ind w:firstLine="720"/>
              <w:rPr>
                <w:del w:id="1021" w:author="Author" w:date="2020-11-20T15:56:00Z"/>
              </w:rPr>
              <w:pPrChange w:id="1022" w:author="Author" w:date="2020-12-19T13:12:00Z">
                <w:pPr>
                  <w:pStyle w:val="Compact"/>
                  <w:spacing w:line="480" w:lineRule="auto"/>
                  <w:jc w:val="center"/>
                </w:pPr>
              </w:pPrChange>
            </w:pPr>
            <w:del w:id="1023" w:author="Author" w:date="2020-11-20T15:56:00Z">
              <w:r w:rsidDel="005104C7">
                <w:delText>Local</w:delText>
              </w:r>
            </w:del>
          </w:p>
        </w:tc>
      </w:tr>
      <w:tr w:rsidR="001A42AA" w:rsidDel="005104C7" w14:paraId="5B7A1958" w14:textId="677A3429" w:rsidTr="003F0E20">
        <w:trPr>
          <w:del w:id="1024" w:author="Author" w:date="2020-11-20T15:56:00Z"/>
        </w:trPr>
        <w:tc>
          <w:tcPr>
            <w:tcW w:w="0" w:type="auto"/>
          </w:tcPr>
          <w:p w14:paraId="1A951AFE" w14:textId="5C14A526" w:rsidR="001A42AA" w:rsidDel="005104C7" w:rsidRDefault="00232C7D">
            <w:pPr>
              <w:pStyle w:val="BodyText"/>
              <w:spacing w:line="480" w:lineRule="auto"/>
              <w:ind w:firstLine="720"/>
              <w:rPr>
                <w:del w:id="1025" w:author="Author" w:date="2020-11-20T15:56:00Z"/>
              </w:rPr>
              <w:pPrChange w:id="1026" w:author="Author" w:date="2020-12-19T13:12:00Z">
                <w:pPr>
                  <w:pStyle w:val="Compact"/>
                  <w:spacing w:line="480" w:lineRule="auto"/>
                  <w:jc w:val="center"/>
                </w:pPr>
              </w:pPrChange>
            </w:pPr>
            <w:del w:id="1027" w:author="Author" w:date="2020-11-20T15:56:00Z">
              <w:r w:rsidDel="005104C7">
                <w:delText>Bukoban andesite</w:delText>
              </w:r>
            </w:del>
          </w:p>
        </w:tc>
        <w:tc>
          <w:tcPr>
            <w:tcW w:w="1238" w:type="pct"/>
          </w:tcPr>
          <w:p w14:paraId="65393034" w14:textId="5A02CFA6" w:rsidR="001A42AA" w:rsidDel="005104C7" w:rsidRDefault="00232C7D">
            <w:pPr>
              <w:pStyle w:val="BodyText"/>
              <w:spacing w:line="480" w:lineRule="auto"/>
              <w:ind w:firstLine="720"/>
              <w:rPr>
                <w:del w:id="1028" w:author="Author" w:date="2020-11-20T15:56:00Z"/>
              </w:rPr>
              <w:pPrChange w:id="1029" w:author="Author" w:date="2020-12-19T13:12:00Z">
                <w:pPr>
                  <w:pStyle w:val="Compact"/>
                  <w:spacing w:line="480" w:lineRule="auto"/>
                  <w:jc w:val="center"/>
                </w:pPr>
              </w:pPrChange>
            </w:pPr>
            <w:del w:id="1030" w:author="Author" w:date="2020-11-20T15:56:00Z">
              <w:r w:rsidDel="005104C7">
                <w:delText>BBa</w:delText>
              </w:r>
            </w:del>
          </w:p>
        </w:tc>
        <w:tc>
          <w:tcPr>
            <w:tcW w:w="1165" w:type="pct"/>
          </w:tcPr>
          <w:p w14:paraId="5DFB21FE" w14:textId="45FC617A" w:rsidR="001A42AA" w:rsidDel="005104C7" w:rsidRDefault="00232C7D">
            <w:pPr>
              <w:pStyle w:val="BodyText"/>
              <w:spacing w:line="480" w:lineRule="auto"/>
              <w:ind w:firstLine="720"/>
              <w:rPr>
                <w:del w:id="1031" w:author="Author" w:date="2020-11-20T15:56:00Z"/>
              </w:rPr>
              <w:pPrChange w:id="1032" w:author="Author" w:date="2020-12-19T13:12:00Z">
                <w:pPr>
                  <w:pStyle w:val="Compact"/>
                  <w:spacing w:line="480" w:lineRule="auto"/>
                  <w:jc w:val="center"/>
                </w:pPr>
              </w:pPrChange>
            </w:pPr>
            <w:del w:id="1033" w:author="Author" w:date="2020-11-20T15:56:00Z">
              <w:r w:rsidDel="005104C7">
                <w:delText>East of Samanga Fault</w:delText>
              </w:r>
            </w:del>
          </w:p>
        </w:tc>
        <w:tc>
          <w:tcPr>
            <w:tcW w:w="1267" w:type="pct"/>
          </w:tcPr>
          <w:p w14:paraId="0653E4B8" w14:textId="3BBD47D9" w:rsidR="001A42AA" w:rsidDel="005104C7" w:rsidRDefault="00232C7D">
            <w:pPr>
              <w:pStyle w:val="BodyText"/>
              <w:spacing w:line="480" w:lineRule="auto"/>
              <w:ind w:firstLine="720"/>
              <w:rPr>
                <w:del w:id="1034" w:author="Author" w:date="2020-11-20T15:56:00Z"/>
              </w:rPr>
              <w:pPrChange w:id="1035" w:author="Author" w:date="2020-12-19T13:12:00Z">
                <w:pPr>
                  <w:pStyle w:val="Compact"/>
                  <w:spacing w:line="480" w:lineRule="auto"/>
                  <w:jc w:val="center"/>
                </w:pPr>
              </w:pPrChange>
            </w:pPr>
            <w:del w:id="1036" w:author="Author" w:date="2020-11-20T15:56:00Z">
              <w:r w:rsidDel="005104C7">
                <w:delText>Exotic</w:delText>
              </w:r>
            </w:del>
          </w:p>
        </w:tc>
      </w:tr>
      <w:tr w:rsidR="001A42AA" w:rsidDel="005104C7" w14:paraId="41480502" w14:textId="68EC2EF1" w:rsidTr="003F0E20">
        <w:trPr>
          <w:del w:id="1037" w:author="Author" w:date="2020-11-20T15:56:00Z"/>
        </w:trPr>
        <w:tc>
          <w:tcPr>
            <w:tcW w:w="0" w:type="auto"/>
          </w:tcPr>
          <w:p w14:paraId="762B2F24" w14:textId="0E5206AA" w:rsidR="001A42AA" w:rsidDel="005104C7" w:rsidRDefault="00232C7D">
            <w:pPr>
              <w:pStyle w:val="BodyText"/>
              <w:spacing w:line="480" w:lineRule="auto"/>
              <w:ind w:firstLine="720"/>
              <w:rPr>
                <w:del w:id="1038" w:author="Author" w:date="2020-11-20T15:56:00Z"/>
              </w:rPr>
              <w:pPrChange w:id="1039" w:author="Author" w:date="2020-12-19T13:12:00Z">
                <w:pPr>
                  <w:pStyle w:val="Compact"/>
                  <w:spacing w:line="480" w:lineRule="auto"/>
                  <w:jc w:val="center"/>
                </w:pPr>
              </w:pPrChange>
            </w:pPr>
            <w:del w:id="1040" w:author="Author" w:date="2020-11-20T15:56:00Z">
              <w:r w:rsidDel="005104C7">
                <w:delText>Bukoban felsite</w:delText>
              </w:r>
            </w:del>
          </w:p>
        </w:tc>
        <w:tc>
          <w:tcPr>
            <w:tcW w:w="1238" w:type="pct"/>
          </w:tcPr>
          <w:p w14:paraId="71BC60AD" w14:textId="694EA047" w:rsidR="001A42AA" w:rsidDel="005104C7" w:rsidRDefault="00232C7D">
            <w:pPr>
              <w:pStyle w:val="BodyText"/>
              <w:spacing w:line="480" w:lineRule="auto"/>
              <w:ind w:firstLine="720"/>
              <w:rPr>
                <w:del w:id="1041" w:author="Author" w:date="2020-11-20T15:56:00Z"/>
              </w:rPr>
              <w:pPrChange w:id="1042" w:author="Author" w:date="2020-12-19T13:12:00Z">
                <w:pPr>
                  <w:pStyle w:val="Compact"/>
                  <w:spacing w:line="480" w:lineRule="auto"/>
                  <w:jc w:val="center"/>
                </w:pPr>
              </w:pPrChange>
            </w:pPr>
            <w:del w:id="1043" w:author="Author" w:date="2020-11-20T15:56:00Z">
              <w:r w:rsidDel="005104C7">
                <w:delText>BFe</w:delText>
              </w:r>
            </w:del>
          </w:p>
        </w:tc>
        <w:tc>
          <w:tcPr>
            <w:tcW w:w="1165" w:type="pct"/>
          </w:tcPr>
          <w:p w14:paraId="62D5BC90" w14:textId="0CEB80F0" w:rsidR="001A42AA" w:rsidDel="005104C7" w:rsidRDefault="00232C7D">
            <w:pPr>
              <w:pStyle w:val="BodyText"/>
              <w:spacing w:line="480" w:lineRule="auto"/>
              <w:ind w:firstLine="720"/>
              <w:rPr>
                <w:del w:id="1044" w:author="Author" w:date="2020-11-20T15:56:00Z"/>
              </w:rPr>
              <w:pPrChange w:id="1045" w:author="Author" w:date="2020-12-19T13:12:00Z">
                <w:pPr>
                  <w:pStyle w:val="Compact"/>
                  <w:spacing w:line="480" w:lineRule="auto"/>
                  <w:jc w:val="center"/>
                </w:pPr>
              </w:pPrChange>
            </w:pPr>
            <w:del w:id="1046" w:author="Author" w:date="2020-11-20T15:56:00Z">
              <w:r w:rsidDel="005104C7">
                <w:delText>East of Samanga Fault</w:delText>
              </w:r>
            </w:del>
          </w:p>
        </w:tc>
        <w:tc>
          <w:tcPr>
            <w:tcW w:w="1267" w:type="pct"/>
          </w:tcPr>
          <w:p w14:paraId="3CAFD9EC" w14:textId="36FED2DD" w:rsidR="001A42AA" w:rsidDel="005104C7" w:rsidRDefault="00232C7D">
            <w:pPr>
              <w:pStyle w:val="BodyText"/>
              <w:spacing w:line="480" w:lineRule="auto"/>
              <w:ind w:firstLine="720"/>
              <w:rPr>
                <w:del w:id="1047" w:author="Author" w:date="2020-11-20T15:56:00Z"/>
              </w:rPr>
              <w:pPrChange w:id="1048" w:author="Author" w:date="2020-12-19T13:12:00Z">
                <w:pPr>
                  <w:pStyle w:val="Compact"/>
                  <w:spacing w:line="480" w:lineRule="auto"/>
                  <w:jc w:val="center"/>
                </w:pPr>
              </w:pPrChange>
            </w:pPr>
            <w:del w:id="1049" w:author="Author" w:date="2020-11-20T15:56:00Z">
              <w:r w:rsidDel="005104C7">
                <w:delText>Exotic</w:delText>
              </w:r>
            </w:del>
          </w:p>
        </w:tc>
      </w:tr>
      <w:tr w:rsidR="001A42AA" w:rsidDel="005104C7" w14:paraId="084F43D5" w14:textId="13A5790E" w:rsidTr="003F0E20">
        <w:trPr>
          <w:del w:id="1050" w:author="Author" w:date="2020-11-20T15:56:00Z"/>
        </w:trPr>
        <w:tc>
          <w:tcPr>
            <w:tcW w:w="0" w:type="auto"/>
          </w:tcPr>
          <w:p w14:paraId="02F4E224" w14:textId="7E0C8DB7" w:rsidR="001A42AA" w:rsidDel="005104C7" w:rsidRDefault="00232C7D">
            <w:pPr>
              <w:pStyle w:val="BodyText"/>
              <w:spacing w:line="480" w:lineRule="auto"/>
              <w:ind w:firstLine="720"/>
              <w:rPr>
                <w:del w:id="1051" w:author="Author" w:date="2020-11-20T15:56:00Z"/>
              </w:rPr>
              <w:pPrChange w:id="1052" w:author="Author" w:date="2020-12-19T13:12:00Z">
                <w:pPr>
                  <w:pStyle w:val="Compact"/>
                  <w:spacing w:line="480" w:lineRule="auto"/>
                  <w:jc w:val="center"/>
                </w:pPr>
              </w:pPrChange>
            </w:pPr>
            <w:del w:id="1053" w:author="Author" w:date="2020-11-20T15:56:00Z">
              <w:r w:rsidDel="005104C7">
                <w:delText>Bukoban quartzite</w:delText>
              </w:r>
            </w:del>
          </w:p>
        </w:tc>
        <w:tc>
          <w:tcPr>
            <w:tcW w:w="1238" w:type="pct"/>
          </w:tcPr>
          <w:p w14:paraId="07942C57" w14:textId="645124AB" w:rsidR="001A42AA" w:rsidDel="005104C7" w:rsidRDefault="00232C7D">
            <w:pPr>
              <w:pStyle w:val="BodyText"/>
              <w:spacing w:line="480" w:lineRule="auto"/>
              <w:ind w:firstLine="720"/>
              <w:rPr>
                <w:del w:id="1054" w:author="Author" w:date="2020-11-20T15:56:00Z"/>
              </w:rPr>
              <w:pPrChange w:id="1055" w:author="Author" w:date="2020-12-19T13:12:00Z">
                <w:pPr>
                  <w:pStyle w:val="Compact"/>
                  <w:spacing w:line="480" w:lineRule="auto"/>
                  <w:jc w:val="center"/>
                </w:pPr>
              </w:pPrChange>
            </w:pPr>
            <w:del w:id="1056" w:author="Author" w:date="2020-11-20T15:56:00Z">
              <w:r w:rsidDel="005104C7">
                <w:delText>BQu</w:delText>
              </w:r>
            </w:del>
          </w:p>
        </w:tc>
        <w:tc>
          <w:tcPr>
            <w:tcW w:w="1165" w:type="pct"/>
          </w:tcPr>
          <w:p w14:paraId="5A75ADFE" w14:textId="395BDAA5" w:rsidR="001A42AA" w:rsidDel="005104C7" w:rsidRDefault="00232C7D">
            <w:pPr>
              <w:pStyle w:val="BodyText"/>
              <w:spacing w:line="480" w:lineRule="auto"/>
              <w:ind w:firstLine="720"/>
              <w:rPr>
                <w:del w:id="1057" w:author="Author" w:date="2020-11-20T15:56:00Z"/>
              </w:rPr>
              <w:pPrChange w:id="1058" w:author="Author" w:date="2020-12-19T13:12:00Z">
                <w:pPr>
                  <w:pStyle w:val="Compact"/>
                  <w:spacing w:line="480" w:lineRule="auto"/>
                  <w:jc w:val="center"/>
                </w:pPr>
              </w:pPrChange>
            </w:pPr>
            <w:del w:id="1059" w:author="Author" w:date="2020-11-20T15:56:00Z">
              <w:r w:rsidDel="005104C7">
                <w:delText>East of Samanga Fault</w:delText>
              </w:r>
            </w:del>
          </w:p>
        </w:tc>
        <w:tc>
          <w:tcPr>
            <w:tcW w:w="1267" w:type="pct"/>
          </w:tcPr>
          <w:p w14:paraId="6FA0D66F" w14:textId="0C542894" w:rsidR="001A42AA" w:rsidDel="005104C7" w:rsidRDefault="00232C7D">
            <w:pPr>
              <w:pStyle w:val="BodyText"/>
              <w:spacing w:line="480" w:lineRule="auto"/>
              <w:ind w:firstLine="720"/>
              <w:rPr>
                <w:del w:id="1060" w:author="Author" w:date="2020-11-20T15:56:00Z"/>
              </w:rPr>
              <w:pPrChange w:id="1061" w:author="Author" w:date="2020-12-19T13:12:00Z">
                <w:pPr>
                  <w:pStyle w:val="Compact"/>
                  <w:spacing w:line="480" w:lineRule="auto"/>
                  <w:jc w:val="center"/>
                </w:pPr>
              </w:pPrChange>
            </w:pPr>
            <w:del w:id="1062" w:author="Author" w:date="2020-11-20T15:56:00Z">
              <w:r w:rsidDel="005104C7">
                <w:delText>Exotic</w:delText>
              </w:r>
            </w:del>
          </w:p>
        </w:tc>
      </w:tr>
      <w:tr w:rsidR="001A42AA" w:rsidDel="005104C7" w14:paraId="6B7F5CD1" w14:textId="360C109B" w:rsidTr="003F0E20">
        <w:trPr>
          <w:del w:id="1063" w:author="Author" w:date="2020-11-20T15:56:00Z"/>
        </w:trPr>
        <w:tc>
          <w:tcPr>
            <w:tcW w:w="0" w:type="auto"/>
          </w:tcPr>
          <w:p w14:paraId="63E9FE3F" w14:textId="0584DC1C" w:rsidR="001A42AA" w:rsidDel="005104C7" w:rsidRDefault="00232C7D">
            <w:pPr>
              <w:pStyle w:val="BodyText"/>
              <w:spacing w:line="480" w:lineRule="auto"/>
              <w:ind w:firstLine="720"/>
              <w:rPr>
                <w:del w:id="1064" w:author="Author" w:date="2020-11-20T15:56:00Z"/>
              </w:rPr>
              <w:pPrChange w:id="1065" w:author="Author" w:date="2020-12-19T13:12:00Z">
                <w:pPr>
                  <w:pStyle w:val="Compact"/>
                  <w:spacing w:line="480" w:lineRule="auto"/>
                  <w:jc w:val="center"/>
                </w:pPr>
              </w:pPrChange>
            </w:pPr>
            <w:del w:id="1066" w:author="Author" w:date="2020-11-20T15:56:00Z">
              <w:r w:rsidDel="005104C7">
                <w:delText>Nyanzian rhyolite</w:delText>
              </w:r>
            </w:del>
          </w:p>
        </w:tc>
        <w:tc>
          <w:tcPr>
            <w:tcW w:w="1238" w:type="pct"/>
          </w:tcPr>
          <w:p w14:paraId="22CB95BF" w14:textId="7F9C7AA6" w:rsidR="001A42AA" w:rsidDel="005104C7" w:rsidRDefault="00232C7D">
            <w:pPr>
              <w:pStyle w:val="BodyText"/>
              <w:spacing w:line="480" w:lineRule="auto"/>
              <w:ind w:firstLine="720"/>
              <w:rPr>
                <w:del w:id="1067" w:author="Author" w:date="2020-11-20T15:56:00Z"/>
              </w:rPr>
              <w:pPrChange w:id="1068" w:author="Author" w:date="2020-12-19T13:12:00Z">
                <w:pPr>
                  <w:pStyle w:val="Compact"/>
                  <w:spacing w:line="480" w:lineRule="auto"/>
                  <w:jc w:val="center"/>
                </w:pPr>
              </w:pPrChange>
            </w:pPr>
            <w:del w:id="1069" w:author="Author" w:date="2020-11-20T15:56:00Z">
              <w:r w:rsidDel="005104C7">
                <w:delText>NyR</w:delText>
              </w:r>
            </w:del>
          </w:p>
        </w:tc>
        <w:tc>
          <w:tcPr>
            <w:tcW w:w="1165" w:type="pct"/>
          </w:tcPr>
          <w:p w14:paraId="773C9893" w14:textId="54EDF886" w:rsidR="001A42AA" w:rsidDel="005104C7" w:rsidRDefault="00232C7D">
            <w:pPr>
              <w:pStyle w:val="BodyText"/>
              <w:spacing w:line="480" w:lineRule="auto"/>
              <w:ind w:firstLine="720"/>
              <w:rPr>
                <w:del w:id="1070" w:author="Author" w:date="2020-11-20T15:56:00Z"/>
              </w:rPr>
              <w:pPrChange w:id="1071" w:author="Author" w:date="2020-12-19T13:12:00Z">
                <w:pPr>
                  <w:pStyle w:val="Compact"/>
                  <w:spacing w:line="480" w:lineRule="auto"/>
                  <w:jc w:val="center"/>
                </w:pPr>
              </w:pPrChange>
            </w:pPr>
            <w:del w:id="1072" w:author="Author" w:date="2020-11-20T15:56:00Z">
              <w:r w:rsidDel="005104C7">
                <w:delText>East of Samanga Fault</w:delText>
              </w:r>
            </w:del>
          </w:p>
        </w:tc>
        <w:tc>
          <w:tcPr>
            <w:tcW w:w="1267" w:type="pct"/>
          </w:tcPr>
          <w:p w14:paraId="6AB63796" w14:textId="42FE6F99" w:rsidR="001A42AA" w:rsidDel="005104C7" w:rsidRDefault="00232C7D">
            <w:pPr>
              <w:pStyle w:val="BodyText"/>
              <w:spacing w:line="480" w:lineRule="auto"/>
              <w:ind w:firstLine="720"/>
              <w:rPr>
                <w:del w:id="1073" w:author="Author" w:date="2020-11-20T15:56:00Z"/>
              </w:rPr>
              <w:pPrChange w:id="1074" w:author="Author" w:date="2020-12-19T13:12:00Z">
                <w:pPr>
                  <w:pStyle w:val="Compact"/>
                  <w:spacing w:line="480" w:lineRule="auto"/>
                  <w:jc w:val="center"/>
                </w:pPr>
              </w:pPrChange>
            </w:pPr>
            <w:del w:id="1075" w:author="Author" w:date="2020-11-20T15:56:00Z">
              <w:r w:rsidDel="005104C7">
                <w:delText>Exotic</w:delText>
              </w:r>
            </w:del>
          </w:p>
        </w:tc>
      </w:tr>
      <w:tr w:rsidR="001A42AA" w:rsidDel="005104C7" w14:paraId="4FC07E43" w14:textId="6A0548D1" w:rsidTr="003F0E20">
        <w:trPr>
          <w:del w:id="1076" w:author="Author" w:date="2020-11-20T15:56:00Z"/>
        </w:trPr>
        <w:tc>
          <w:tcPr>
            <w:tcW w:w="0" w:type="auto"/>
          </w:tcPr>
          <w:p w14:paraId="1018AA46" w14:textId="16F7166C" w:rsidR="001A42AA" w:rsidDel="005104C7" w:rsidRDefault="00232C7D">
            <w:pPr>
              <w:pStyle w:val="BodyText"/>
              <w:spacing w:line="480" w:lineRule="auto"/>
              <w:ind w:firstLine="720"/>
              <w:rPr>
                <w:del w:id="1077" w:author="Author" w:date="2020-11-20T15:56:00Z"/>
              </w:rPr>
              <w:pPrChange w:id="1078" w:author="Author" w:date="2020-12-19T13:12:00Z">
                <w:pPr>
                  <w:pStyle w:val="Compact"/>
                  <w:spacing w:line="480" w:lineRule="auto"/>
                  <w:jc w:val="center"/>
                </w:pPr>
              </w:pPrChange>
            </w:pPr>
            <w:del w:id="1079" w:author="Author" w:date="2020-11-20T15:56:00Z">
              <w:r w:rsidDel="005104C7">
                <w:delText>Oygus granite</w:delText>
              </w:r>
            </w:del>
          </w:p>
        </w:tc>
        <w:tc>
          <w:tcPr>
            <w:tcW w:w="1238" w:type="pct"/>
          </w:tcPr>
          <w:p w14:paraId="1D490C15" w14:textId="1ED7709B" w:rsidR="001A42AA" w:rsidDel="005104C7" w:rsidRDefault="00232C7D">
            <w:pPr>
              <w:pStyle w:val="BodyText"/>
              <w:spacing w:line="480" w:lineRule="auto"/>
              <w:ind w:firstLine="720"/>
              <w:rPr>
                <w:del w:id="1080" w:author="Author" w:date="2020-11-20T15:56:00Z"/>
              </w:rPr>
              <w:pPrChange w:id="1081" w:author="Author" w:date="2020-12-19T13:12:00Z">
                <w:pPr>
                  <w:pStyle w:val="Compact"/>
                  <w:spacing w:line="480" w:lineRule="auto"/>
                  <w:jc w:val="center"/>
                </w:pPr>
              </w:pPrChange>
            </w:pPr>
            <w:del w:id="1082" w:author="Author" w:date="2020-11-20T15:56:00Z">
              <w:r w:rsidDel="005104C7">
                <w:delText>OGr</w:delText>
              </w:r>
            </w:del>
          </w:p>
        </w:tc>
        <w:tc>
          <w:tcPr>
            <w:tcW w:w="1165" w:type="pct"/>
          </w:tcPr>
          <w:p w14:paraId="16615481" w14:textId="23C3BC98" w:rsidR="001A42AA" w:rsidDel="005104C7" w:rsidRDefault="00232C7D">
            <w:pPr>
              <w:pStyle w:val="BodyText"/>
              <w:spacing w:line="480" w:lineRule="auto"/>
              <w:ind w:firstLine="720"/>
              <w:rPr>
                <w:del w:id="1083" w:author="Author" w:date="2020-11-20T15:56:00Z"/>
              </w:rPr>
              <w:pPrChange w:id="1084" w:author="Author" w:date="2020-12-19T13:12:00Z">
                <w:pPr>
                  <w:pStyle w:val="Compact"/>
                  <w:spacing w:line="480" w:lineRule="auto"/>
                  <w:jc w:val="center"/>
                </w:pPr>
              </w:pPrChange>
            </w:pPr>
            <w:del w:id="1085" w:author="Author" w:date="2020-11-20T15:56:00Z">
              <w:r w:rsidDel="005104C7">
                <w:delText>Oygus</w:delText>
              </w:r>
            </w:del>
          </w:p>
        </w:tc>
        <w:tc>
          <w:tcPr>
            <w:tcW w:w="1267" w:type="pct"/>
          </w:tcPr>
          <w:p w14:paraId="2EF3884B" w14:textId="1A55D627" w:rsidR="001A42AA" w:rsidDel="005104C7" w:rsidRDefault="00232C7D">
            <w:pPr>
              <w:pStyle w:val="BodyText"/>
              <w:spacing w:line="480" w:lineRule="auto"/>
              <w:ind w:firstLine="720"/>
              <w:rPr>
                <w:del w:id="1086" w:author="Author" w:date="2020-11-20T15:56:00Z"/>
              </w:rPr>
              <w:pPrChange w:id="1087" w:author="Author" w:date="2020-12-19T13:12:00Z">
                <w:pPr>
                  <w:pStyle w:val="Compact"/>
                  <w:spacing w:line="480" w:lineRule="auto"/>
                  <w:jc w:val="center"/>
                </w:pPr>
              </w:pPrChange>
            </w:pPr>
            <w:del w:id="1088" w:author="Author" w:date="2020-11-20T15:56:00Z">
              <w:r w:rsidDel="005104C7">
                <w:delText>Exotic</w:delText>
              </w:r>
            </w:del>
          </w:p>
        </w:tc>
      </w:tr>
    </w:tbl>
    <w:p w14:paraId="26B8A217" w14:textId="342A1A0E" w:rsidR="001A42AA" w:rsidDel="00BB4C39" w:rsidRDefault="008516AD">
      <w:pPr>
        <w:pStyle w:val="BodyText"/>
        <w:spacing w:line="480" w:lineRule="auto"/>
        <w:ind w:firstLine="720"/>
        <w:rPr>
          <w:del w:id="1089" w:author="Author" w:date="2020-11-20T15:57:00Z"/>
        </w:rPr>
        <w:pPrChange w:id="1090" w:author="Author" w:date="2020-12-19T13:12:00Z">
          <w:pPr>
            <w:pStyle w:val="BodyText"/>
            <w:spacing w:line="480" w:lineRule="auto"/>
          </w:pPr>
        </w:pPrChange>
      </w:pPr>
      <w:ins w:id="1091" w:author="Author" w:date="2020-11-21T15:54:00Z">
        <w:r>
          <w:t>Although th</w:t>
        </w:r>
      </w:ins>
      <w:ins w:id="1092" w:author="Author" w:date="2020-11-21T15:55:00Z">
        <w:r>
          <w:t xml:space="preserve">e definition of the </w:t>
        </w:r>
      </w:ins>
      <w:ins w:id="1093" w:author="Author" w:date="2020-11-21T15:56:00Z">
        <w:r w:rsidR="00AE1146">
          <w:t>aforementioned</w:t>
        </w:r>
      </w:ins>
      <w:ins w:id="1094" w:author="Author" w:date="2020-11-21T15:55:00Z">
        <w:r>
          <w:t xml:space="preserve"> attributes are outlined in </w:t>
        </w:r>
      </w:ins>
      <w:ins w:id="1095" w:author="Author" w:date="2020-12-18T16:40:00Z">
        <w:del w:id="1096" w:author="Author" w:date="2020-12-19T13:17:00Z">
          <w:r w:rsidR="006C662E" w:rsidDel="004659E0">
            <w:delText>n</w:delText>
          </w:r>
        </w:del>
      </w:ins>
      <w:ins w:id="1097" w:author="Author" w:date="2020-11-21T15:55:00Z">
        <w:del w:id="1098" w:author="Author" w:date="2020-12-18T16:19:00Z">
          <w:r w:rsidDel="00D7414B">
            <w:delText xml:space="preserve"> </w:delText>
          </w:r>
        </w:del>
        <w:r>
          <w:t xml:space="preserve">Douglass et al. (2018), they are worth summarizing here. </w:t>
        </w:r>
      </w:ins>
      <w:moveFromRangeStart w:id="1099" w:author="Author" w:date="2020-11-18T18:46:00Z" w:name="move56617625"/>
      <w:moveFrom w:id="1100" w:author="Author" w:date="2020-11-18T18:46:00Z">
        <w:r w:rsidR="00232C7D" w:rsidDel="00E0496D">
          <w:t xml:space="preserve">We characterize the technology of stone tools produced on both distant and local materials at Kanjera South (Table 1) through the study of the core and complete flake assemblages (i.e. our analysis at this time does not incorporate angular fragments). </w:t>
        </w:r>
      </w:moveFrom>
      <w:moveFromRangeEnd w:id="1099"/>
      <w:del w:id="1101" w:author="Author" w:date="2020-11-20T15:19:00Z">
        <w:r w:rsidR="00232C7D" w:rsidDel="00727E03">
          <w:delText xml:space="preserve">Tool utilization for cores was measured in terms of reduction intensity. </w:delText>
        </w:r>
      </w:del>
      <w:del w:id="1102" w:author="Author" w:date="2020-11-20T15:44:00Z">
        <w:r w:rsidR="00232C7D" w:rsidDel="00DF30D3">
          <w:delText xml:space="preserve">We estimate the proportion of mass lost prior to its discard following the methods outlined in (Douglass et al. 2017). </w:delText>
        </w:r>
      </w:del>
      <w:del w:id="1103" w:author="Author" w:date="2020-11-20T15:56:00Z">
        <w:r w:rsidR="00232C7D" w:rsidDel="005104C7">
          <w:delText>In addition, tool utilization is also examined by estimating the relative proportion of flakes in the Kanjera South assemblage that derive from early or later parts of the reduction sequence. We identify the sequence order that flakes were removed from their cores by using previously published models that use quantitative measures of flakes to predict their placement in a reduction sequence (D. R. Braun, Tactikos, et al. 2008). Flake sequence refers to the order that flake was removed from the core. Flake sequence data provides an independent measure of tool utilization that could be compared to the estimates of core reduction. Additionally, it also provides a way to examine the amount of flake production that occurred at Kanjera South. If cores were transported directly to Kanjera South and reduced, then the early flake sequences (i.e. the first flakes off the core) would be present in the assemblage. However, if early stage flakes are not present in the assemblage then it can be inferred that cores were utilized elsewhere prior to their transport to and discard at Kanjera South. Measures of core reduction intensity are analyzed along-side technological strategies (e.g. bidirectional) utilized in core reduction. Furthermore, core reduction and flake sequence values can also be examined according to raw material type. This provides a means to examine the impact of raw material properties and provenience on core reduction and technology. The integration of these multiple lines of evidence allows us to place stone tool variability at Kanjera south within the broader technological system in which it took place.</w:delText>
        </w:r>
      </w:del>
    </w:p>
    <w:p w14:paraId="142F065A" w14:textId="1A9C0085" w:rsidR="001A42AA" w:rsidDel="00BB4C39" w:rsidRDefault="006F7FF8">
      <w:pPr>
        <w:pStyle w:val="BodyText"/>
        <w:spacing w:line="480" w:lineRule="auto"/>
        <w:ind w:firstLine="720"/>
        <w:rPr>
          <w:del w:id="1104" w:author="Author" w:date="2020-11-20T15:57:00Z"/>
        </w:rPr>
        <w:pPrChange w:id="1105" w:author="Author" w:date="2020-12-19T13:12:00Z">
          <w:pPr>
            <w:pStyle w:val="Heading2"/>
            <w:spacing w:line="480" w:lineRule="auto"/>
          </w:pPr>
        </w:pPrChange>
      </w:pPr>
      <w:bookmarkStart w:id="1106" w:name="characterizing-stone-tool-utilization."/>
      <w:ins w:id="1107" w:author="Author" w:date="2020-09-04T16:07:00Z">
        <w:del w:id="1108" w:author="Author" w:date="2020-11-20T15:57:00Z">
          <w:r w:rsidDel="00BB4C39">
            <w:delText xml:space="preserve">2.1. </w:delText>
          </w:r>
        </w:del>
      </w:ins>
      <w:del w:id="1109" w:author="Author" w:date="2020-11-20T15:57:00Z">
        <w:r w:rsidR="00232C7D" w:rsidDel="00BB4C39">
          <w:delText>Characterizing Stone Tool Utilization.</w:delText>
        </w:r>
        <w:bookmarkEnd w:id="1106"/>
      </w:del>
    </w:p>
    <w:p w14:paraId="6B1374CC" w14:textId="03CF0036" w:rsidR="001A42AA" w:rsidDel="00BB4C39" w:rsidRDefault="00232C7D">
      <w:pPr>
        <w:pStyle w:val="BodyText"/>
        <w:spacing w:line="480" w:lineRule="auto"/>
        <w:ind w:firstLine="720"/>
        <w:rPr>
          <w:del w:id="1110" w:author="Author" w:date="2020-11-20T15:58:00Z"/>
        </w:rPr>
        <w:pPrChange w:id="1111" w:author="Author" w:date="2020-12-19T13:12:00Z">
          <w:pPr>
            <w:pStyle w:val="FirstParagraph"/>
            <w:spacing w:line="480" w:lineRule="auto"/>
          </w:pPr>
        </w:pPrChange>
      </w:pPr>
      <w:del w:id="1112" w:author="Author" w:date="2020-11-20T15:57:00Z">
        <w:r w:rsidDel="00BB4C39">
          <w:delText xml:space="preserve">Tool utilization has been extensively researched in lithic analysis (see Andfresky 2009 for overview). Most studies of tool utilization focus on the degree of artifact reduction as a proxy for the use-life of an artifact (although these things are related but they are not the same; Shott (1996)). Reduction intensity can be calculated for a variety of artifact types (Dibble 1995). Currently several methods exist for estimating the extent of core reduction. The majority of these methods rely on establishing linear relationships between core attributes and the amount of mass lost during artifact production to predict mass removed from a core (Clarkson 2013; Douglass et al. 2017). This study uses the methods outlined in Douglass et al. (2017) to estimate core reduction intensity as the proportion of mass lost.The predictive model developed by Douglass et al. (2017) incorporates a series of core attributes beyond simply surface area and total number of flake scars. </w:delText>
        </w:r>
      </w:del>
      <w:del w:id="1113" w:author="Author" w:date="2020-11-20T15:58:00Z">
        <w:r w:rsidDel="00BB4C39">
          <w:delText>This model considers, the number of flake scars, exploitation surfaces, the number of exploitation surface convergences, the proportion of cortex, and average platform angle to estimate core reduction intensity.</w:delText>
        </w:r>
      </w:del>
    </w:p>
    <w:p w14:paraId="1451E445" w14:textId="6D9F5E9A" w:rsidR="00BB4C39" w:rsidDel="00177232" w:rsidRDefault="00232C7D">
      <w:pPr>
        <w:pStyle w:val="BodyText"/>
        <w:spacing w:line="480" w:lineRule="auto"/>
        <w:ind w:firstLine="720"/>
        <w:rPr>
          <w:del w:id="1114" w:author="Author" w:date="2020-11-21T15:27:00Z"/>
        </w:rPr>
      </w:pPr>
      <w:r>
        <w:t xml:space="preserve">The </w:t>
      </w:r>
      <w:commentRangeStart w:id="1115"/>
      <w:r w:rsidRPr="00C15DBD">
        <w:rPr>
          <w:iCs/>
          <w:rPrChange w:id="1116" w:author="Author" w:date="2020-09-04T16:08:00Z">
            <w:rPr>
              <w:i/>
            </w:rPr>
          </w:rPrChange>
        </w:rPr>
        <w:t>number of flake scars</w:t>
      </w:r>
      <w:r>
        <w:t xml:space="preserve"> </w:t>
      </w:r>
      <w:commentRangeEnd w:id="1115"/>
      <w:r w:rsidR="006F7FF8">
        <w:rPr>
          <w:rStyle w:val="CommentReference"/>
          <w:rFonts w:asciiTheme="minorHAnsi" w:hAnsiTheme="minorHAnsi"/>
        </w:rPr>
        <w:commentReference w:id="1115"/>
      </w:r>
      <w:r>
        <w:t xml:space="preserve">intuitively refers to the number of previous flake removals present on the core. The </w:t>
      </w:r>
      <w:r w:rsidRPr="00FF2B7A">
        <w:rPr>
          <w:rPrChange w:id="1117" w:author="Author" w:date="2020-11-20T15:59:00Z">
            <w:rPr>
              <w:i/>
            </w:rPr>
          </w:rPrChange>
        </w:rPr>
        <w:t>number of exploitation surfaces</w:t>
      </w:r>
      <w:r>
        <w:t xml:space="preserve"> refers to the number of areas of the core where flakes were removed along a similar axis. This variable is related to core rotation which is argued to increase as core reduction increases (e.g. </w:t>
      </w:r>
      <w:proofErr w:type="spellStart"/>
      <w:r>
        <w:t>Delagnes</w:t>
      </w:r>
      <w:proofErr w:type="spellEnd"/>
      <w:r>
        <w:t xml:space="preserve"> and Roche 2005). The </w:t>
      </w:r>
      <w:r w:rsidRPr="00FF2B7A">
        <w:rPr>
          <w:rPrChange w:id="1118" w:author="Author" w:date="2020-11-20T15:59:00Z">
            <w:rPr>
              <w:i/>
            </w:rPr>
          </w:rPrChange>
        </w:rPr>
        <w:t>number of exploitation surface convergences</w:t>
      </w:r>
      <w:r>
        <w:t xml:space="preserve"> documents the number of times different exploitation surfaces intersect with each other</w:t>
      </w:r>
      <w:r w:rsidRPr="00FF2B7A">
        <w:t>. Throughout reduction</w:t>
      </w:r>
      <w:ins w:id="1119" w:author="Author" w:date="2020-12-24T11:42:00Z">
        <w:r w:rsidR="00B75EB4">
          <w:t>,</w:t>
        </w:r>
      </w:ins>
      <w:r w:rsidRPr="00FF2B7A">
        <w:t xml:space="preserve"> exploitation surfaces with different flaking axes tend to converge (Braun 2005, Douglass et al 2017). The</w:t>
      </w:r>
      <w:ins w:id="1120" w:author="Author" w:date="2020-12-24T11:43:00Z">
        <w:r w:rsidR="005F1550">
          <w:t xml:space="preserve">refore, </w:t>
        </w:r>
      </w:ins>
      <w:del w:id="1121" w:author="Author" w:date="2020-12-24T11:43:00Z">
        <w:r w:rsidRPr="00FF2B7A" w:rsidDel="005F1550">
          <w:delText xml:space="preserve"> proportion of cortex has an intuitive relationship with core reduction intensity</w:delText>
        </w:r>
      </w:del>
      <w:del w:id="1122" w:author="Author" w:date="2020-12-24T11:42:00Z">
        <w:r w:rsidRPr="00FF2B7A" w:rsidDel="00B75EB4">
          <w:delText xml:space="preserve">. That is, </w:delText>
        </w:r>
      </w:del>
      <w:r w:rsidRPr="00FF2B7A">
        <w:t>the total proportion of the core that possesses cortical surface area will diminish during reduction</w:t>
      </w:r>
      <w:r>
        <w:t xml:space="preserve">. </w:t>
      </w:r>
      <w:r w:rsidRPr="00FF2B7A">
        <w:rPr>
          <w:rPrChange w:id="1123" w:author="Author" w:date="2020-11-20T15:59:00Z">
            <w:rPr>
              <w:i/>
            </w:rPr>
          </w:rPrChange>
        </w:rPr>
        <w:t>Average platform angle</w:t>
      </w:r>
      <w:r w:rsidRPr="00FF2B7A">
        <w:t>,</w:t>
      </w:r>
      <w:r>
        <w:t xml:space="preserve"> measured in degrees, refers to the mean angle between striking surfaces. Various experimental replication studies show that, as this angle approaches 90°, it becomes increasingly difficult to detach a flake (</w:t>
      </w:r>
      <w:proofErr w:type="spellStart"/>
      <w:r>
        <w:t>Cotterell</w:t>
      </w:r>
      <w:proofErr w:type="spellEnd"/>
      <w:ins w:id="1124" w:author="Author" w:date="2020-12-28T18:28:00Z">
        <w:r w:rsidR="00D014A6">
          <w:t xml:space="preserve"> et al., </w:t>
        </w:r>
      </w:ins>
      <w:del w:id="1125" w:author="Author" w:date="2020-12-28T18:28:00Z">
        <w:r w:rsidDel="00D014A6">
          <w:delText xml:space="preserve">, Kamminga, and Dickson </w:delText>
        </w:r>
      </w:del>
      <w:r>
        <w:t xml:space="preserve">1985). </w:t>
      </w:r>
      <w:del w:id="1126" w:author="Author" w:date="2020-12-24T11:43:00Z">
        <w:r w:rsidDel="005F1550">
          <w:delText>Therefore</w:delText>
        </w:r>
      </w:del>
      <w:ins w:id="1127" w:author="Author" w:date="2020-12-24T11:43:00Z">
        <w:r w:rsidR="005F1550">
          <w:t>Thus</w:t>
        </w:r>
      </w:ins>
      <w:r>
        <w:t>, as a core approaches exhaustion, the platform angles on the core are likely to approach 90°</w:t>
      </w:r>
      <w:del w:id="1128" w:author="Author" w:date="2020-11-20T16:00:00Z">
        <w:r w:rsidDel="00BB4C39">
          <w:delText xml:space="preserve"> (Douglass et al. 2017)</w:delText>
        </w:r>
      </w:del>
      <w:r>
        <w:t xml:space="preserve">. </w:t>
      </w:r>
      <w:ins w:id="1129" w:author="Author" w:date="2020-11-21T15:26:00Z">
        <w:r w:rsidR="00177232">
          <w:t xml:space="preserve">More </w:t>
        </w:r>
        <w:del w:id="1130" w:author="Author" w:date="2020-12-24T11:43:00Z">
          <w:r w:rsidR="00177232" w:rsidDel="005F1550">
            <w:delText xml:space="preserve">specific </w:delText>
          </w:r>
        </w:del>
        <w:r w:rsidR="00177232">
          <w:t>details regarding the specification of the model and lithic attributes it considers can be found in</w:t>
        </w:r>
      </w:ins>
      <w:ins w:id="1131" w:author="Author" w:date="2020-11-21T15:27:00Z">
        <w:r w:rsidR="00177232">
          <w:t xml:space="preserve"> Douglass et al. (2018). </w:t>
        </w:r>
      </w:ins>
    </w:p>
    <w:p w14:paraId="1C70AD01" w14:textId="77777777" w:rsidR="00BB4C39" w:rsidRDefault="00BB4C39">
      <w:pPr>
        <w:pStyle w:val="BodyText"/>
        <w:spacing w:line="480" w:lineRule="auto"/>
        <w:ind w:firstLine="720"/>
        <w:rPr>
          <w:ins w:id="1132" w:author="Author" w:date="2020-11-20T16:00:00Z"/>
        </w:rPr>
        <w:pPrChange w:id="1133" w:author="Author" w:date="2020-12-19T13:12:00Z">
          <w:pPr>
            <w:pStyle w:val="BodyText"/>
            <w:spacing w:line="480" w:lineRule="auto"/>
          </w:pPr>
        </w:pPrChange>
      </w:pPr>
    </w:p>
    <w:p w14:paraId="04DCE111" w14:textId="085D1283" w:rsidR="00BB4C39" w:rsidDel="00177232" w:rsidRDefault="00BB4C39">
      <w:pPr>
        <w:pStyle w:val="BodyText"/>
        <w:spacing w:line="480" w:lineRule="auto"/>
        <w:ind w:firstLine="144"/>
        <w:rPr>
          <w:ins w:id="1134" w:author="Author" w:date="2020-11-20T16:00:00Z"/>
          <w:del w:id="1135" w:author="Author" w:date="2020-11-21T15:24:00Z"/>
        </w:rPr>
        <w:pPrChange w:id="1136" w:author="Author" w:date="2020-11-20T16:00:00Z">
          <w:pPr>
            <w:pStyle w:val="BodyText"/>
            <w:spacing w:line="480" w:lineRule="auto"/>
          </w:pPr>
        </w:pPrChange>
      </w:pPr>
      <w:ins w:id="1137" w:author="Author" w:date="2020-11-20T16:00:00Z">
        <w:del w:id="1138" w:author="Author" w:date="2020-11-21T15:24:00Z">
          <w:r w:rsidDel="00177232">
            <w:delText>These variables are then combined using a</w:delText>
          </w:r>
        </w:del>
      </w:ins>
      <w:ins w:id="1139" w:author="Author" w:date="2020-11-20T16:02:00Z">
        <w:del w:id="1140" w:author="Author" w:date="2020-11-21T15:24:00Z">
          <w:r w:rsidDel="00177232">
            <w:delText xml:space="preserve"> predictive</w:delText>
          </w:r>
        </w:del>
      </w:ins>
      <w:ins w:id="1141" w:author="Author" w:date="2020-11-20T16:00:00Z">
        <w:del w:id="1142" w:author="Author" w:date="2020-11-21T15:24:00Z">
          <w:r w:rsidDel="00177232">
            <w:delText xml:space="preserve"> </w:delText>
          </w:r>
        </w:del>
      </w:ins>
      <w:ins w:id="1143" w:author="Author" w:date="2020-11-20T16:01:00Z">
        <w:del w:id="1144" w:author="Author" w:date="2020-11-21T15:24:00Z">
          <w:r w:rsidDel="00177232">
            <w:delText xml:space="preserve">generalized linear mixed model to estimate the </w:delText>
          </w:r>
        </w:del>
      </w:ins>
      <w:ins w:id="1145" w:author="Author" w:date="2020-11-20T16:02:00Z">
        <w:del w:id="1146" w:author="Author" w:date="2020-11-21T15:24:00Z">
          <w:r w:rsidDel="00177232">
            <w:delText>percentage</w:delText>
          </w:r>
        </w:del>
      </w:ins>
      <w:ins w:id="1147" w:author="Author" w:date="2020-11-20T16:01:00Z">
        <w:del w:id="1148" w:author="Author" w:date="2020-11-21T15:24:00Z">
          <w:r w:rsidDel="00177232">
            <w:delText xml:space="preserve"> </w:delText>
          </w:r>
        </w:del>
      </w:ins>
      <w:ins w:id="1149" w:author="Author" w:date="2020-11-20T16:02:00Z">
        <w:del w:id="1150" w:author="Author" w:date="2020-11-21T15:24:00Z">
          <w:r w:rsidDel="00177232">
            <w:delText xml:space="preserve">of mass lost from the core. This predictive model was developed. </w:delText>
          </w:r>
        </w:del>
      </w:ins>
    </w:p>
    <w:p w14:paraId="6474A899" w14:textId="2F85870F" w:rsidR="001A42AA" w:rsidDel="00177232" w:rsidRDefault="00232C7D">
      <w:pPr>
        <w:pStyle w:val="BodyText"/>
        <w:spacing w:line="480" w:lineRule="auto"/>
        <w:ind w:firstLine="144"/>
        <w:rPr>
          <w:del w:id="1151" w:author="Author" w:date="2020-11-21T15:24:00Z"/>
        </w:rPr>
        <w:pPrChange w:id="1152" w:author="Author" w:date="2020-11-20T16:00:00Z">
          <w:pPr>
            <w:pStyle w:val="BodyText"/>
            <w:spacing w:line="480" w:lineRule="auto"/>
          </w:pPr>
        </w:pPrChange>
      </w:pPr>
      <w:del w:id="1153" w:author="Author" w:date="2020-11-21T15:24:00Z">
        <w:r w:rsidDel="00177232">
          <w:delText>Specifically, the method by Douglass et al. (2017) utilizes a generalized linear mixed model to examine the effects of predictor variables on core reduction intensity and ultimately predict the percentage of mass lost from a core. The added benefit of this model is that it is directly applicable to the materials analyzed in here, as it is was developed in validated on experimental material and a subset of archaeological material from Kanjera South (D. R. Braun, Tactikos, et al. 2008). These details are discussed in Douglass et al. (2017).</w:delText>
        </w:r>
      </w:del>
    </w:p>
    <w:p w14:paraId="6A74E466" w14:textId="6682F2F7" w:rsidR="001A42AA" w:rsidRDefault="006F7FF8">
      <w:pPr>
        <w:pStyle w:val="Heading2"/>
        <w:spacing w:before="180" w:after="180" w:line="480" w:lineRule="auto"/>
        <w:pPrChange w:id="1154" w:author="Author" w:date="2020-11-20T15:23:00Z">
          <w:pPr>
            <w:pStyle w:val="Heading2"/>
            <w:spacing w:line="480" w:lineRule="auto"/>
          </w:pPr>
        </w:pPrChange>
      </w:pPr>
      <w:bookmarkStart w:id="1155" w:name="flake-sequence-estimates"/>
      <w:ins w:id="1156" w:author="Author" w:date="2020-09-04T16:08:00Z">
        <w:r>
          <w:t xml:space="preserve">2.2.  </w:t>
        </w:r>
      </w:ins>
      <w:r w:rsidR="00232C7D">
        <w:t>Flake Sequence Estimates</w:t>
      </w:r>
      <w:bookmarkEnd w:id="1155"/>
    </w:p>
    <w:p w14:paraId="2EDED3C1" w14:textId="7ACC5E83" w:rsidR="008516AD" w:rsidRDefault="00177232">
      <w:pPr>
        <w:pStyle w:val="FirstParagraph"/>
        <w:spacing w:line="480" w:lineRule="auto"/>
        <w:rPr>
          <w:ins w:id="1157" w:author="Author" w:date="2020-11-21T15:53:00Z"/>
        </w:rPr>
      </w:pPr>
      <w:ins w:id="1158" w:author="Author" w:date="2020-11-21T15:28:00Z">
        <w:r>
          <w:t>Flake sequence can be general defined as the order</w:t>
        </w:r>
      </w:ins>
      <w:ins w:id="1159" w:author="Author" w:date="2020-11-21T15:45:00Z">
        <w:r w:rsidR="008516AD">
          <w:t xml:space="preserve"> number</w:t>
        </w:r>
      </w:ins>
      <w:ins w:id="1160" w:author="Author" w:date="2020-11-21T15:28:00Z">
        <w:r>
          <w:t xml:space="preserve"> that a </w:t>
        </w:r>
      </w:ins>
      <w:ins w:id="1161" w:author="Author" w:date="2020-11-21T15:45:00Z">
        <w:r w:rsidR="008516AD">
          <w:t xml:space="preserve">given </w:t>
        </w:r>
      </w:ins>
      <w:ins w:id="1162" w:author="Author" w:date="2020-11-21T15:28:00Z">
        <w:r>
          <w:t>flake was removed from the core.</w:t>
        </w:r>
      </w:ins>
      <w:ins w:id="1163" w:author="Author" w:date="2020-11-21T15:46:00Z">
        <w:r w:rsidR="008516AD">
          <w:t xml:space="preserve"> It is a complimentary measure to core reduction intensity as it examines the </w:t>
        </w:r>
      </w:ins>
      <w:ins w:id="1164" w:author="Author" w:date="2020-11-21T15:47:00Z">
        <w:r w:rsidR="008516AD">
          <w:t>influence of core reduction on the flake assemblage.</w:t>
        </w:r>
      </w:ins>
      <w:ins w:id="1165" w:author="Author" w:date="2020-11-21T15:48:00Z">
        <w:r w:rsidR="008516AD">
          <w:t xml:space="preserve"> The distribution of flake sequence values within an assemblage can pr</w:t>
        </w:r>
      </w:ins>
      <w:ins w:id="1166" w:author="Author" w:date="2020-11-21T15:49:00Z">
        <w:r w:rsidR="008516AD">
          <w:t>ovide insight into the relationship between stone tool transport an</w:t>
        </w:r>
      </w:ins>
      <w:ins w:id="1167" w:author="Author" w:date="2020-11-21T15:50:00Z">
        <w:r w:rsidR="008516AD">
          <w:t>d assemblage formation. For example, if sequence values from the beginning of the reduction sequence (i.e. the 1</w:t>
        </w:r>
        <w:r w:rsidR="008516AD" w:rsidRPr="00485E05">
          <w:rPr>
            <w:vertAlign w:val="superscript"/>
            <w:rPrChange w:id="1168" w:author="Author" w:date="2020-11-21T15:50:00Z">
              <w:rPr/>
            </w:rPrChange>
          </w:rPr>
          <w:t>st</w:t>
        </w:r>
        <w:r w:rsidR="008516AD">
          <w:t>, 2</w:t>
        </w:r>
        <w:r w:rsidR="008516AD" w:rsidRPr="00485E05">
          <w:rPr>
            <w:vertAlign w:val="superscript"/>
            <w:rPrChange w:id="1169" w:author="Author" w:date="2020-11-21T15:50:00Z">
              <w:rPr/>
            </w:rPrChange>
          </w:rPr>
          <w:t>nd</w:t>
        </w:r>
        <w:r w:rsidR="008516AD">
          <w:t>, 3</w:t>
        </w:r>
        <w:r w:rsidR="008516AD" w:rsidRPr="00485E05">
          <w:rPr>
            <w:vertAlign w:val="superscript"/>
            <w:rPrChange w:id="1170" w:author="Author" w:date="2020-11-21T15:50:00Z">
              <w:rPr/>
            </w:rPrChange>
          </w:rPr>
          <w:t>rd</w:t>
        </w:r>
        <w:r w:rsidR="008516AD">
          <w:t xml:space="preserve"> flakes removed)</w:t>
        </w:r>
      </w:ins>
      <w:ins w:id="1171" w:author="Author" w:date="2020-11-21T15:51:00Z">
        <w:r w:rsidR="008516AD">
          <w:t xml:space="preserve"> are absent from the flake assemblage th</w:t>
        </w:r>
      </w:ins>
      <w:ins w:id="1172" w:author="Author" w:date="2020-12-24T11:48:00Z">
        <w:r w:rsidR="005F1550">
          <w:t xml:space="preserve">is could indicate </w:t>
        </w:r>
      </w:ins>
      <w:ins w:id="1173" w:author="Author" w:date="2020-11-21T15:51:00Z">
        <w:del w:id="1174" w:author="Author" w:date="2020-12-24T11:48:00Z">
          <w:r w:rsidR="008516AD" w:rsidDel="005F1550">
            <w:delText xml:space="preserve">en it can be </w:delText>
          </w:r>
        </w:del>
        <w:del w:id="1175" w:author="Author" w:date="2020-12-24T11:47:00Z">
          <w:r w:rsidR="008516AD" w:rsidDel="005F1550">
            <w:delText xml:space="preserve">assemblage </w:delText>
          </w:r>
        </w:del>
        <w:r w:rsidR="008516AD">
          <w:t xml:space="preserve">that </w:t>
        </w:r>
        <w:del w:id="1176" w:author="Author" w:date="2020-12-24T11:47:00Z">
          <w:r w:rsidR="008516AD" w:rsidDel="005F1550">
            <w:delText>they</w:delText>
          </w:r>
        </w:del>
      </w:ins>
      <w:ins w:id="1177" w:author="Author" w:date="2020-12-24T11:47:00Z">
        <w:r w:rsidR="005F1550">
          <w:t>early stage flakes</w:t>
        </w:r>
      </w:ins>
      <w:ins w:id="1178" w:author="Author" w:date="2020-11-21T15:51:00Z">
        <w:r w:rsidR="008516AD">
          <w:t xml:space="preserve"> were discard</w:t>
        </w:r>
      </w:ins>
      <w:ins w:id="1179" w:author="Author" w:date="2020-11-21T15:52:00Z">
        <w:r w:rsidR="008516AD">
          <w:t xml:space="preserve">ed prior to the </w:t>
        </w:r>
        <w:r w:rsidR="008516AD">
          <w:lastRenderedPageBreak/>
          <w:t>core’s arrival at the site</w:t>
        </w:r>
      </w:ins>
      <w:ins w:id="1180" w:author="Author" w:date="2020-12-24T11:48:00Z">
        <w:r w:rsidR="005F1550">
          <w:t>,</w:t>
        </w:r>
      </w:ins>
      <w:ins w:id="1181" w:author="Author" w:date="2020-11-21T15:52:00Z">
        <w:r w:rsidR="008516AD">
          <w:t xml:space="preserve"> or were removed off site.</w:t>
        </w:r>
      </w:ins>
      <w:ins w:id="1182" w:author="Author" w:date="2020-11-21T15:47:00Z">
        <w:r w:rsidR="008516AD">
          <w:t xml:space="preserve"> </w:t>
        </w:r>
      </w:ins>
      <w:ins w:id="1183" w:author="Author" w:date="2020-11-21T15:28:00Z">
        <w:r>
          <w:t xml:space="preserve"> </w:t>
        </w:r>
      </w:ins>
      <w:del w:id="1184" w:author="Author" w:date="2020-11-21T15:45:00Z">
        <w:r w:rsidR="00232C7D" w:rsidDel="00177232">
          <w:delText xml:space="preserve">Flake sequence is a common analytical method in American archaeology (Andrefsky 2009; Bamforth 1986) but is also applied to Early Stone Age assemblages in various forms (D. R. Braun, Tactikos, et al. 2008; de la Torre Ignacio 2011; Stout et al. 2010; Toth 1985). </w:delText>
        </w:r>
      </w:del>
      <w:r w:rsidR="00232C7D">
        <w:t>In the Early Stone Age, flake sequences are most commonly characterized using</w:t>
      </w:r>
      <w:del w:id="1185" w:author="Author" w:date="2020-11-21T15:52:00Z">
        <w:r w:rsidR="00232C7D" w:rsidDel="008516AD">
          <w:delText xml:space="preserve"> </w:delText>
        </w:r>
      </w:del>
      <w:ins w:id="1186" w:author="Author" w:date="2020-11-21T15:53:00Z">
        <w:r w:rsidR="008516AD">
          <w:t xml:space="preserve"> a </w:t>
        </w:r>
      </w:ins>
      <w:ins w:id="1187" w:author="Author" w:date="2020-11-21T16:17:00Z">
        <w:r w:rsidR="00EA125D">
          <w:t>six-category</w:t>
        </w:r>
      </w:ins>
      <w:ins w:id="1188" w:author="Author" w:date="2020-11-21T15:53:00Z">
        <w:r w:rsidR="008516AD">
          <w:t xml:space="preserve"> classification system</w:t>
        </w:r>
      </w:ins>
      <w:ins w:id="1189" w:author="Author" w:date="2020-11-21T15:54:00Z">
        <w:r w:rsidR="008516AD">
          <w:t xml:space="preserve"> (more colloquially known as Toth types)</w:t>
        </w:r>
      </w:ins>
      <w:del w:id="1190" w:author="Author" w:date="2020-11-21T15:52:00Z">
        <w:r w:rsidR="00232C7D" w:rsidDel="008516AD">
          <w:delText>Toth types</w:delText>
        </w:r>
      </w:del>
      <w:r w:rsidR="00232C7D">
        <w:t xml:space="preserve">, </w:t>
      </w:r>
      <w:ins w:id="1191" w:author="Author" w:date="2020-11-21T15:53:00Z">
        <w:r w:rsidR="008516AD">
          <w:t xml:space="preserve">based on the </w:t>
        </w:r>
      </w:ins>
      <w:del w:id="1192" w:author="Author" w:date="2020-11-21T15:53:00Z">
        <w:r w:rsidR="00232C7D" w:rsidDel="008516AD">
          <w:delText xml:space="preserve">which classifies flakes into six different stages depending </w:delText>
        </w:r>
      </w:del>
      <w:r w:rsidR="00232C7D">
        <w:t>on the presence of cortex on a flake’s platform and dorsal surface (Toth</w:t>
      </w:r>
      <w:ins w:id="1193" w:author="Author" w:date="2020-12-28T18:28:00Z">
        <w:r w:rsidR="00D014A6">
          <w:t>,</w:t>
        </w:r>
      </w:ins>
      <w:r w:rsidR="00232C7D">
        <w:t xml:space="preserve"> 1985). </w:t>
      </w:r>
    </w:p>
    <w:p w14:paraId="216B0FB2" w14:textId="319DE7DC" w:rsidR="001A42AA" w:rsidRDefault="00232C7D">
      <w:pPr>
        <w:pStyle w:val="FirstParagraph"/>
        <w:spacing w:line="480" w:lineRule="auto"/>
      </w:pPr>
      <w:r>
        <w:t xml:space="preserve">Here we follow </w:t>
      </w:r>
      <w:ins w:id="1194" w:author="Author" w:date="2020-11-21T16:18:00Z">
        <w:r w:rsidR="00EA125D">
          <w:t xml:space="preserve">Braun </w:t>
        </w:r>
      </w:ins>
      <w:del w:id="1195" w:author="Author" w:date="2020-11-21T16:17:00Z">
        <w:r w:rsidDel="00EA125D">
          <w:delText xml:space="preserve">D. R. Braun, Tactikos, </w:delText>
        </w:r>
      </w:del>
      <w:r>
        <w:t xml:space="preserve">et al. (2008), </w:t>
      </w:r>
      <w:del w:id="1196" w:author="Author" w:date="2020-11-21T16:18:00Z">
        <w:r w:rsidDel="00EA125D">
          <w:delText xml:space="preserve">using </w:delText>
        </w:r>
      </w:del>
      <w:ins w:id="1197" w:author="Author" w:date="2020-11-21T16:18:00Z">
        <w:r w:rsidR="00EA125D">
          <w:t xml:space="preserve">which uses </w:t>
        </w:r>
      </w:ins>
      <w:r>
        <w:t xml:space="preserve">a multi-linear model to estimate flake sequence values. This methodology is specifically focused on understanding the approximate location of a flake within a reduction sequence. Unlike Toth’s flake types, which is focused on relative sequence information, the multi-linear model allows for an absolute placement of a flake within a reduction set (within a prescribed error). The multiple linear regression uses flake length, width, number of platform facets, number of flake scars, and the number of flake scar directions; specific details for each measurement are clearly outlined in </w:t>
      </w:r>
      <w:ins w:id="1198" w:author="Author" w:date="2020-11-21T15:56:00Z">
        <w:r w:rsidR="00AE1146">
          <w:t xml:space="preserve">Braun </w:t>
        </w:r>
      </w:ins>
      <w:del w:id="1199" w:author="Author" w:date="2020-11-21T15:56:00Z">
        <w:r w:rsidDel="00AE1146">
          <w:delText xml:space="preserve">D. R. Braun, Tactikos, </w:delText>
        </w:r>
      </w:del>
      <w:r>
        <w:t>et al. (2008</w:t>
      </w:r>
      <w:ins w:id="1200" w:author="Author" w:date="2020-09-04T16:13:00Z">
        <w:r w:rsidR="006F7FF8">
          <w:t>:</w:t>
        </w:r>
      </w:ins>
      <w:ins w:id="1201" w:author="Author" w:date="2020-09-04T16:12:00Z">
        <w:r w:rsidR="006F7FF8">
          <w:t xml:space="preserve"> </w:t>
        </w:r>
      </w:ins>
      <w:del w:id="1202" w:author="Author" w:date="2020-09-04T16:12:00Z">
        <w:r w:rsidDel="006F7FF8">
          <w:delText>) (</w:delText>
        </w:r>
      </w:del>
      <w:del w:id="1203" w:author="Author" w:date="2020-09-04T16:13:00Z">
        <w:r w:rsidDel="006F7FF8">
          <w:delText>page</w:delText>
        </w:r>
      </w:del>
      <w:del w:id="1204" w:author="Author" w:date="2020-11-21T15:56:00Z">
        <w:r w:rsidDel="00AE1146">
          <w:delText xml:space="preserve"> </w:delText>
        </w:r>
      </w:del>
      <w:r>
        <w:t xml:space="preserve">2156, </w:t>
      </w:r>
      <w:del w:id="1205" w:author="Author" w:date="2020-09-04T16:13:00Z">
        <w:r w:rsidDel="006F7FF8">
          <w:delText xml:space="preserve">figure </w:delText>
        </w:r>
      </w:del>
      <w:ins w:id="1206" w:author="Author" w:date="2020-09-04T16:13:00Z">
        <w:r w:rsidR="006F7FF8">
          <w:t xml:space="preserve">Fig </w:t>
        </w:r>
      </w:ins>
      <w:r>
        <w:t>3). Before the sequence number can be estimated, the number of flake scars and amount of dorsal cortex must be divided by the log of the surface area of the flake</w:t>
      </w:r>
      <w:del w:id="1207" w:author="Author" w:date="2020-11-21T15:57:00Z">
        <w:r w:rsidDel="00AE1146">
          <w:delText xml:space="preserve"> (D. R. Braun, Tactikos, et al. 2008</w:delText>
        </w:r>
      </w:del>
      <w:ins w:id="1208" w:author="Author" w:date="2020-11-21T15:58:00Z">
        <w:r w:rsidR="00AE1146">
          <w:t xml:space="preserve"> </w:t>
        </w:r>
      </w:ins>
      <w:r w:rsidR="00AE1146">
        <w:fldChar w:fldCharType="begin"/>
      </w:r>
      <w:r w:rsidR="00DD6714">
        <w:instrText xml:space="preserve"> ADDIN ZOTERO_ITEM CSL_CITATION {"citationID":"jIEfatOO","properties":{"formattedCitation":"(Braun et al., 2008b)","plainCitation":"(Braun et al., 2008b)","noteIndex":0},"citationItems":[{"id":659,"uris":["http://zotero.org/users/2042166/items/QAU2HZQR"],"uri":["http://zotero.org/users/2042166/items/QAU2HZQR"],"itemData":{"id":659,"type":"article-journal","abstract":"Transport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DD6714">
        <w:rPr>
          <w:noProof/>
        </w:rPr>
        <w:t>(Braun et al., 2008b)</w:t>
      </w:r>
      <w:r w:rsidR="00AE1146">
        <w:fldChar w:fldCharType="end"/>
      </w:r>
      <w:del w:id="1209" w:author="Author" w:date="2020-11-21T15:58:00Z">
        <w:r w:rsidDel="00AE1146">
          <w:delText>)</w:delText>
        </w:r>
      </w:del>
      <w:r>
        <w:t xml:space="preserve">. These variables are then used by the predictive model to estimate the flake sequence number. Flake sequence estimates have a maximum error between +/- 8 sequences. However, an application of the method to refitting sequences from the </w:t>
      </w:r>
      <w:proofErr w:type="spellStart"/>
      <w:r>
        <w:t>Koobi</w:t>
      </w:r>
      <w:proofErr w:type="spellEnd"/>
      <w:r>
        <w:t xml:space="preserve"> Fora formation showed it always places flakes in their relative order</w:t>
      </w:r>
      <w:ins w:id="1210" w:author="Author" w:date="2020-11-21T15:56:00Z">
        <w:r w:rsidR="00AE1146">
          <w:t xml:space="preserve"> </w:t>
        </w:r>
      </w:ins>
      <w:r w:rsidR="00AE1146">
        <w:fldChar w:fldCharType="begin"/>
      </w:r>
      <w:r w:rsidR="00DD6714">
        <w:instrText xml:space="preserve"> ADDIN ZOTERO_ITEM CSL_CITATION {"citationID":"cHsPT4xd","properties":{"formattedCitation":"(Braun et al., 2008b)","plainCitation":"(Braun et al., 2008b)","noteIndex":0},"citationItems":[{"id":659,"uris":["http://zotero.org/users/2042166/items/QAU2HZQR"],"uri":["http://zotero.org/users/2042166/items/QAU2HZQR"],"itemData":{"id":659,"type":"article-journal","abstract":"Transport of resources is a major feature of Oldowan hominin technological adaptations. Comparisons between different Oldowan localities often employ measures of transport that are based on artefact attributes as proxies for the intensity of raw material utilization. The Technological Flake Category system [Toth, N., 1985. Oldowan reassessed: a close look at early stone artifacts, Journal of Archaeological Science 12, pp. 101-120] has been used extensively to infer the relative intensity of lithic reduction within Oldowan assemblages. Here we use a large experimental sample to test the relationship between a flake's stage in a reduction sequence and various quantitative attributes. We demonstrate how many previously described attributes are affected by initial core size. We then develop a multiple linear regression model that incorporates several variables to predict the placement of a flake within a generalized reduction sequence. The model is then applied to Oldowan assemblages in the Koobi Fora Formation which explores the strengths and weaknesses of different methods of investigating reduction intensity on an assemblage level. © 2008 Elsevier Ltd. All rights reserved.","container-title":"Journal of Archaeological Science","DOI":"10.1016/j.jas.2008.01.015","ISSN":"10959238","issue":"8","page":"2153–2163","title":"Oldowan reduction sequences: methodological considerations","volume":"35","author":[{"family":"Braun","given":"David R."},{"family":"Tactikos","given":"Joanne C."},{"family":"Ferraro","given":"Joseph V."},{"family":"Arnow","given":"Shira L."},{"family":"Harris","given":"John W.K."}],"issued":{"date-parts":[["2008"]]}}}],"schema":"https://github.com/citation-style-language/schema/raw/master/csl-citation.json"} </w:instrText>
      </w:r>
      <w:r w:rsidR="00AE1146">
        <w:fldChar w:fldCharType="separate"/>
      </w:r>
      <w:r w:rsidR="00DD6714">
        <w:rPr>
          <w:noProof/>
        </w:rPr>
        <w:t>(Braun et al., 2008b)</w:t>
      </w:r>
      <w:r w:rsidR="00AE1146">
        <w:fldChar w:fldCharType="end"/>
      </w:r>
      <w:ins w:id="1211" w:author="Author" w:date="2020-11-21T15:57:00Z">
        <w:r w:rsidR="00AE1146">
          <w:t>.</w:t>
        </w:r>
      </w:ins>
      <w:ins w:id="1212" w:author="Author" w:date="2020-11-21T15:58:00Z">
        <w:r w:rsidR="00AE1146">
          <w:t xml:space="preserve"> </w:t>
        </w:r>
      </w:ins>
      <w:del w:id="1213" w:author="Author" w:date="2020-11-21T15:57:00Z">
        <w:r w:rsidDel="00AE1146">
          <w:delText xml:space="preserve">(D. R. Braun, Tactikos, et al. 2008). </w:delText>
        </w:r>
      </w:del>
      <w:r>
        <w:t>Therefore, while information derived from individual flake sequence estimates may be coarse-grained, it remains useful for assemblage scale comparisons.</w:t>
      </w:r>
    </w:p>
    <w:p w14:paraId="2345F60F" w14:textId="5DE2FB4C" w:rsidR="001A42AA" w:rsidRDefault="006F7FF8">
      <w:pPr>
        <w:pStyle w:val="Heading2"/>
        <w:spacing w:before="180" w:after="180" w:line="480" w:lineRule="auto"/>
        <w:pPrChange w:id="1214" w:author="Author" w:date="2020-11-20T15:23:00Z">
          <w:pPr>
            <w:pStyle w:val="Heading2"/>
            <w:spacing w:line="480" w:lineRule="auto"/>
          </w:pPr>
        </w:pPrChange>
      </w:pPr>
      <w:bookmarkStart w:id="1215" w:name="edge-to-mass-ratios"/>
      <w:ins w:id="1216" w:author="Author" w:date="2020-09-04T16:08:00Z">
        <w:r>
          <w:t xml:space="preserve">2.3.  </w:t>
        </w:r>
      </w:ins>
      <w:r w:rsidR="00232C7D">
        <w:t>Edge to mass ratio</w:t>
      </w:r>
      <w:del w:id="1217" w:author="Author" w:date="2020-11-21T16:08:00Z">
        <w:r w:rsidR="00232C7D" w:rsidDel="00EA125D">
          <w:delText>s</w:delText>
        </w:r>
      </w:del>
      <w:bookmarkEnd w:id="1215"/>
    </w:p>
    <w:p w14:paraId="4DFD617C" w14:textId="4C109598" w:rsidR="001A42AA" w:rsidRDefault="00232C7D">
      <w:pPr>
        <w:pStyle w:val="FirstParagraph"/>
        <w:spacing w:before="0" w:after="0" w:line="480" w:lineRule="auto"/>
        <w:rPr>
          <w:ins w:id="1218" w:author="Author" w:date="2020-12-31T19:31:00Z"/>
        </w:rPr>
      </w:pPr>
      <w:del w:id="1219" w:author="Author" w:date="2020-11-21T15:59:00Z">
        <w:r w:rsidDel="00AE1146">
          <w:delText>Measurements of tool use are often associated with enumerating the details of the reduction of artifacts (Dibble 1995; Eren and Sampson 2009). This is largely because of the reductive nature of stone technology (i.e. the process of producing stone tools always produces a smaller byproduct). However, some have also reviewed the general efficiency of this flaking process (Braun and Harris 2003; Brantingham and Kuhn 2001; Eren, Greenspan, and Sampson 2008; Muller and Clarkson 2016). Unfortunately, t</w:delText>
        </w:r>
      </w:del>
      <w:del w:id="1220" w:author="Author" w:date="2020-11-21T16:07:00Z">
        <w:r w:rsidDel="00AE1146">
          <w:delText xml:space="preserve">he study of efficiency in artifact production is not well standardized. There are some studies that investigate the overall efficiency of specific knapping strategies (Brantingham and Kuhn 2001; Eren et al. 2008). Others review efficiency as it pertains to individual flaking events within an overall technological framework (Braun and Harris 2003). Identifying the mechanisms that result in highly efficient tool forms is not well understood (Lin et al. 2013; Dogandži’c, Braun, and McPherron 2015). Yet it is clear that there is variation in how efficient some technologies are (even though the metric for identifying efficiency is debated; Eren et al. 2008). </w:delText>
        </w:r>
      </w:del>
      <w:r>
        <w:t>Assuming that most stone tools are produced to create sharp edges, one possible measure is estimating the amount of sharp edge produced per given unit of mass. Technologies that produced a higher amount of edge per volume of material can be considered more efficient (Braun and Harris</w:t>
      </w:r>
      <w:ins w:id="1221" w:author="Author" w:date="2020-12-28T18:29:00Z">
        <w:r w:rsidR="00D014A6">
          <w:t>,</w:t>
        </w:r>
      </w:ins>
      <w:r>
        <w:t xml:space="preserve"> 2003). Here we use a measure of edge that is based on tracing the edge of whole flakes (Braun and Harris</w:t>
      </w:r>
      <w:ins w:id="1222" w:author="Author" w:date="2020-12-28T18:29:00Z">
        <w:r w:rsidR="00D014A6">
          <w:t>,</w:t>
        </w:r>
      </w:ins>
      <w:r>
        <w:t xml:space="preserve"> 2003; Isaac and Isaac 1997).</w:t>
      </w:r>
      <w:ins w:id="1223" w:author="Author" w:date="2020-11-21T16:08:00Z">
        <w:r w:rsidR="00EA125D">
          <w:t xml:space="preserve"> </w:t>
        </w:r>
      </w:ins>
      <w:del w:id="1224" w:author="Author" w:date="2020-11-21T16:08:00Z">
        <w:r w:rsidDel="00EA125D">
          <w:delText xml:space="preserve"> </w:delText>
        </w:r>
      </w:del>
      <w:r>
        <w:t xml:space="preserve">To calculate efficiency this edge estimate is divided by the logarithmic transformation of mass. The reason for this transformation is that mass increases in three dimensions </w:t>
      </w:r>
      <w:r>
        <w:lastRenderedPageBreak/>
        <w:t>(</w:t>
      </w:r>
      <w:proofErr w:type="gramStart"/>
      <w:r>
        <w:t>i.e.</w:t>
      </w:r>
      <w:proofErr w:type="gramEnd"/>
      <w:r>
        <w:t> volumetrically) and the edge of a flake increases in two dimensions. The logarithmic transformation of mass prevents distortions of this ratio that are the result of general size parameters. For example, very small flakes have relatively high edge for a given amount of mass, but this is not always the most efficient way to produce the greatest amount of edge relative to volume (</w:t>
      </w:r>
      <w:proofErr w:type="gramStart"/>
      <w:r>
        <w:t>e.g.</w:t>
      </w:r>
      <w:proofErr w:type="gramEnd"/>
      <w:r>
        <w:t> see discussions on this topic in Kuhn 1991). Flakes that have high amounts of edged relative to their mass tend to be relatively thin flakes, and there is the possibility that the efficiency of these tools is limited by their capabilities to complete certain tasks (</w:t>
      </w:r>
      <w:proofErr w:type="gramStart"/>
      <w:r>
        <w:t>e.g.</w:t>
      </w:r>
      <w:proofErr w:type="gramEnd"/>
      <w:r>
        <w:t xml:space="preserve"> tacks that require intensive use of edges such as hide scraping may not be feasible with relatively thin flakes). Here we calculate the edge to mass ratio of flakes within raw material categories. We then aggregate this measure across raw materials types to assess the overall efficiency of a given raw material. </w:t>
      </w:r>
      <w:ins w:id="1225" w:author="Author" w:date="2020-12-31T19:31:00Z">
        <w:r w:rsidR="009334A4">
          <w:t xml:space="preserve">For this measure, we only include rock types that have greater than 50 flakes because the wide variance in values seen in this measure results in wildly divergent values in small samples. </w:t>
        </w:r>
      </w:ins>
      <w:r>
        <w:t xml:space="preserve">These aggregate measures are likely more reflective of the generalized pattern of efficiency in tool production over time at the </w:t>
      </w:r>
      <w:proofErr w:type="spellStart"/>
      <w:r>
        <w:t>Kanjera</w:t>
      </w:r>
      <w:proofErr w:type="spellEnd"/>
      <w:r>
        <w:t xml:space="preserve"> South locality.</w:t>
      </w:r>
    </w:p>
    <w:p w14:paraId="3347D2C5" w14:textId="77777777" w:rsidR="009334A4" w:rsidRPr="009334A4" w:rsidRDefault="009334A4" w:rsidP="00693BD8">
      <w:pPr>
        <w:pStyle w:val="BodyText"/>
        <w:rPr>
          <w:ins w:id="1226" w:author="Author" w:date="2020-11-20T15:56:00Z"/>
        </w:rPr>
        <w:pPrChange w:id="1227" w:author="Author" w:date="2020-12-31T19:31:00Z">
          <w:pPr>
            <w:pStyle w:val="FirstParagraph"/>
            <w:spacing w:line="480" w:lineRule="auto"/>
          </w:pPr>
        </w:pPrChange>
      </w:pPr>
    </w:p>
    <w:p w14:paraId="2B9B8AD0" w14:textId="70AFECCB" w:rsidR="00EA125D" w:rsidDel="005F1550" w:rsidRDefault="005104C7">
      <w:pPr>
        <w:pStyle w:val="BodyText"/>
        <w:spacing w:before="0" w:after="0" w:line="480" w:lineRule="auto"/>
        <w:rPr>
          <w:ins w:id="1228" w:author="Author" w:date="2020-11-21T17:01:00Z"/>
          <w:del w:id="1229" w:author="Author" w:date="2020-12-24T11:45:00Z"/>
        </w:rPr>
        <w:pPrChange w:id="1230" w:author="Author" w:date="2020-12-24T11:45:00Z">
          <w:pPr>
            <w:pStyle w:val="BodyText"/>
          </w:pPr>
        </w:pPrChange>
      </w:pPr>
      <w:ins w:id="1231" w:author="Author" w:date="2020-11-20T15:56:00Z">
        <w:r>
          <w:t>2.</w:t>
        </w:r>
      </w:ins>
      <w:ins w:id="1232" w:author="Author" w:date="2020-12-24T11:44:00Z">
        <w:r w:rsidR="005F1550">
          <w:t>4</w:t>
        </w:r>
      </w:ins>
      <w:ins w:id="1233" w:author="Author" w:date="2020-11-20T15:56:00Z">
        <w:del w:id="1234" w:author="Author" w:date="2020-12-24T11:44:00Z">
          <w:r w:rsidDel="005F1550">
            <w:delText>3</w:delText>
          </w:r>
        </w:del>
        <w:r>
          <w:t xml:space="preserve"> </w:t>
        </w:r>
      </w:ins>
      <w:ins w:id="1235" w:author="Author" w:date="2020-11-21T16:38:00Z">
        <w:r w:rsidR="000C6ED3">
          <w:t xml:space="preserve"> </w:t>
        </w:r>
        <w:del w:id="1236" w:author="Author" w:date="2020-12-24T11:46:00Z">
          <w:r w:rsidR="000C6ED3" w:rsidRPr="00CB6DE5" w:rsidDel="005F1550">
            <w:rPr>
              <w:i/>
              <w:iCs/>
              <w:rPrChange w:id="1237" w:author="Author" w:date="2020-12-24T11:46:00Z">
                <w:rPr/>
              </w:rPrChange>
            </w:rPr>
            <w:delText>Statisical</w:delText>
          </w:r>
        </w:del>
      </w:ins>
      <w:ins w:id="1238" w:author="Author" w:date="2020-12-24T11:46:00Z">
        <w:r w:rsidR="005F1550" w:rsidRPr="00CB6DE5">
          <w:rPr>
            <w:i/>
            <w:iCs/>
            <w:rPrChange w:id="1239" w:author="Author" w:date="2020-12-24T11:46:00Z">
              <w:rPr/>
            </w:rPrChange>
          </w:rPr>
          <w:t>Statistical</w:t>
        </w:r>
      </w:ins>
      <w:ins w:id="1240" w:author="Author" w:date="2020-11-21T16:38:00Z">
        <w:r w:rsidR="000C6ED3" w:rsidRPr="00CB6DE5">
          <w:rPr>
            <w:i/>
            <w:iCs/>
            <w:rPrChange w:id="1241" w:author="Author" w:date="2020-12-24T11:46:00Z">
              <w:rPr/>
            </w:rPrChange>
          </w:rPr>
          <w:t xml:space="preserve"> c</w:t>
        </w:r>
      </w:ins>
      <w:ins w:id="1242" w:author="Author" w:date="2020-11-20T15:56:00Z">
        <w:del w:id="1243" w:author="Author" w:date="2020-11-21T16:38:00Z">
          <w:r w:rsidRPr="00CB6DE5" w:rsidDel="000C6ED3">
            <w:rPr>
              <w:i/>
              <w:iCs/>
              <w:rPrChange w:id="1244" w:author="Author" w:date="2020-12-24T11:46:00Z">
                <w:rPr/>
              </w:rPrChange>
            </w:rPr>
            <w:delText>C</w:delText>
          </w:r>
        </w:del>
        <w:r w:rsidRPr="00CB6DE5">
          <w:rPr>
            <w:i/>
            <w:iCs/>
            <w:rPrChange w:id="1245" w:author="Author" w:date="2020-12-24T11:46:00Z">
              <w:rPr/>
            </w:rPrChange>
          </w:rPr>
          <w:t>ompar</w:t>
        </w:r>
        <w:r w:rsidR="00BB4C39" w:rsidRPr="00CB6DE5">
          <w:rPr>
            <w:i/>
            <w:iCs/>
            <w:rPrChange w:id="1246" w:author="Author" w:date="2020-12-24T11:46:00Z">
              <w:rPr/>
            </w:rPrChange>
          </w:rPr>
          <w:t>isons</w:t>
        </w:r>
      </w:ins>
    </w:p>
    <w:p w14:paraId="43DBB4AB" w14:textId="77777777" w:rsidR="00CE2529" w:rsidRDefault="00CE2529">
      <w:pPr>
        <w:pStyle w:val="BodyText"/>
        <w:spacing w:before="0" w:after="0" w:line="480" w:lineRule="auto"/>
        <w:rPr>
          <w:ins w:id="1247" w:author="Author" w:date="2020-11-21T16:18:00Z"/>
        </w:rPr>
        <w:pPrChange w:id="1248" w:author="Author" w:date="2020-12-24T11:45:00Z">
          <w:pPr>
            <w:pStyle w:val="BodyText"/>
            <w:ind w:firstLine="0"/>
          </w:pPr>
        </w:pPrChange>
      </w:pPr>
    </w:p>
    <w:p w14:paraId="42D63CA1" w14:textId="77777777" w:rsidR="005C4CF2" w:rsidRPr="009334A4" w:rsidDel="00E04D41" w:rsidRDefault="005C4CF2">
      <w:pPr>
        <w:pStyle w:val="BodyText"/>
        <w:spacing w:before="0" w:after="0" w:line="480" w:lineRule="auto"/>
        <w:ind w:firstLine="0"/>
        <w:rPr>
          <w:ins w:id="1249" w:author="Author" w:date="2020-11-21T16:28:00Z"/>
          <w:del w:id="1250" w:author="Author" w:date="2020-12-24T11:58:00Z"/>
          <w:szCs w:val="22"/>
        </w:rPr>
        <w:pPrChange w:id="1251" w:author="Author" w:date="2020-12-24T12:00:00Z">
          <w:pPr>
            <w:pStyle w:val="BodyText"/>
            <w:ind w:firstLine="0"/>
          </w:pPr>
        </w:pPrChange>
      </w:pPr>
      <w:ins w:id="1252" w:author="Author" w:date="2020-11-21T16:18:00Z">
        <w:r w:rsidRPr="00CB6DE5">
          <w:rPr>
            <w:sz w:val="24"/>
            <w:rPrChange w:id="1253" w:author="Author" w:date="2020-12-24T11:58:00Z">
              <w:rPr/>
            </w:rPrChange>
          </w:rPr>
          <w:tab/>
        </w:r>
      </w:ins>
      <w:ins w:id="1254" w:author="Author" w:date="2020-11-21T16:23:00Z">
        <w:r w:rsidRPr="009334A4">
          <w:rPr>
            <w:szCs w:val="22"/>
          </w:rPr>
          <w:t xml:space="preserve">The following comparisons were made to elucidate the broader land-use strategy of the Kanjera </w:t>
        </w:r>
      </w:ins>
    </w:p>
    <w:p w14:paraId="3E4A100C" w14:textId="1B0AE6C6" w:rsidR="000C6ED3" w:rsidRPr="009334A4" w:rsidDel="00E04D41" w:rsidRDefault="005C4CF2">
      <w:pPr>
        <w:pStyle w:val="BodyText"/>
        <w:spacing w:before="0" w:after="0" w:line="480" w:lineRule="auto"/>
        <w:ind w:firstLine="0"/>
        <w:rPr>
          <w:ins w:id="1255" w:author="Author" w:date="2020-11-21T16:36:00Z"/>
          <w:del w:id="1256" w:author="Author" w:date="2020-12-24T11:58:00Z"/>
          <w:szCs w:val="22"/>
        </w:rPr>
        <w:pPrChange w:id="1257" w:author="Author" w:date="2020-12-24T12:00:00Z">
          <w:pPr>
            <w:pStyle w:val="BodyText"/>
            <w:ind w:firstLine="0"/>
          </w:pPr>
        </w:pPrChange>
      </w:pPr>
      <w:ins w:id="1258" w:author="Author" w:date="2020-11-21T16:23:00Z">
        <w:r w:rsidRPr="009334A4">
          <w:rPr>
            <w:szCs w:val="22"/>
          </w:rPr>
          <w:t>South hominin</w:t>
        </w:r>
      </w:ins>
      <w:ins w:id="1259" w:author="Author" w:date="2020-11-21T16:24:00Z">
        <w:r w:rsidRPr="009334A4">
          <w:rPr>
            <w:szCs w:val="22"/>
          </w:rPr>
          <w:t>s</w:t>
        </w:r>
      </w:ins>
      <w:ins w:id="1260" w:author="Author" w:date="2020-12-24T12:33:00Z">
        <w:r w:rsidR="00294D53">
          <w:rPr>
            <w:szCs w:val="22"/>
          </w:rPr>
          <w:t>:</w:t>
        </w:r>
      </w:ins>
      <w:ins w:id="1261" w:author="Author" w:date="2020-11-21T16:24:00Z">
        <w:del w:id="1262" w:author="Author" w:date="2020-12-24T12:33:00Z">
          <w:r w:rsidRPr="009334A4" w:rsidDel="00294D53">
            <w:rPr>
              <w:szCs w:val="22"/>
            </w:rPr>
            <w:delText>.</w:delText>
          </w:r>
        </w:del>
        <w:r w:rsidRPr="009334A4">
          <w:rPr>
            <w:szCs w:val="22"/>
          </w:rPr>
          <w:t xml:space="preserve"> To examine the influence of raw material provenance</w:t>
        </w:r>
      </w:ins>
      <w:ins w:id="1263" w:author="Author" w:date="2020-11-21T16:36:00Z">
        <w:r w:rsidR="000C6ED3" w:rsidRPr="009334A4">
          <w:rPr>
            <w:szCs w:val="22"/>
          </w:rPr>
          <w:t xml:space="preserve"> and </w:t>
        </w:r>
      </w:ins>
      <w:ins w:id="1264" w:author="Author" w:date="2020-11-21T16:39:00Z">
        <w:r w:rsidR="00CE2529" w:rsidRPr="009334A4">
          <w:rPr>
            <w:szCs w:val="22"/>
          </w:rPr>
          <w:t>transport</w:t>
        </w:r>
      </w:ins>
      <w:ins w:id="1265" w:author="Author" w:date="2020-11-21T16:24:00Z">
        <w:r w:rsidRPr="009334A4">
          <w:rPr>
            <w:szCs w:val="22"/>
          </w:rPr>
          <w:t xml:space="preserve"> </w:t>
        </w:r>
      </w:ins>
      <w:ins w:id="1266" w:author="Author" w:date="2020-11-21T16:28:00Z">
        <w:r w:rsidRPr="009334A4">
          <w:rPr>
            <w:szCs w:val="22"/>
          </w:rPr>
          <w:t>on</w:t>
        </w:r>
      </w:ins>
      <w:ins w:id="1267" w:author="Author" w:date="2020-11-21T16:24:00Z">
        <w:r w:rsidRPr="009334A4">
          <w:rPr>
            <w:szCs w:val="22"/>
          </w:rPr>
          <w:t xml:space="preserve"> core</w:t>
        </w:r>
      </w:ins>
      <w:ins w:id="1268" w:author="Author" w:date="2020-11-21T16:28:00Z">
        <w:r w:rsidRPr="009334A4">
          <w:rPr>
            <w:szCs w:val="22"/>
          </w:rPr>
          <w:t xml:space="preserve"> </w:t>
        </w:r>
      </w:ins>
      <w:ins w:id="1269" w:author="Author" w:date="2020-11-21T16:24:00Z">
        <w:r w:rsidRPr="009334A4">
          <w:rPr>
            <w:szCs w:val="22"/>
          </w:rPr>
          <w:t>utilization</w:t>
        </w:r>
      </w:ins>
      <w:ins w:id="1270" w:author="Author" w:date="2020-11-21T16:28:00Z">
        <w:r w:rsidRPr="009334A4">
          <w:rPr>
            <w:szCs w:val="22"/>
          </w:rPr>
          <w:t xml:space="preserve">, </w:t>
        </w:r>
      </w:ins>
    </w:p>
    <w:p w14:paraId="69A3FEE2" w14:textId="77777777" w:rsidR="00CE2529" w:rsidRPr="009334A4" w:rsidDel="00E04D41" w:rsidRDefault="005C4CF2">
      <w:pPr>
        <w:pStyle w:val="BodyText"/>
        <w:spacing w:before="0" w:after="0" w:line="480" w:lineRule="auto"/>
        <w:ind w:firstLine="0"/>
        <w:rPr>
          <w:ins w:id="1271" w:author="Author" w:date="2020-11-21T16:42:00Z"/>
          <w:del w:id="1272" w:author="Author" w:date="2020-12-24T11:58:00Z"/>
          <w:szCs w:val="22"/>
        </w:rPr>
        <w:pPrChange w:id="1273" w:author="Author" w:date="2020-12-24T12:00:00Z">
          <w:pPr>
            <w:pStyle w:val="BodyText"/>
            <w:ind w:firstLine="0"/>
          </w:pPr>
        </w:pPrChange>
      </w:pPr>
      <w:ins w:id="1274" w:author="Author" w:date="2020-11-21T16:28:00Z">
        <w:r w:rsidRPr="009334A4">
          <w:rPr>
            <w:szCs w:val="22"/>
          </w:rPr>
          <w:t>core reduction</w:t>
        </w:r>
      </w:ins>
      <w:ins w:id="1275" w:author="Author" w:date="2020-11-21T16:36:00Z">
        <w:r w:rsidR="000C6ED3" w:rsidRPr="009334A4">
          <w:rPr>
            <w:szCs w:val="22"/>
          </w:rPr>
          <w:t xml:space="preserve"> </w:t>
        </w:r>
      </w:ins>
      <w:ins w:id="1276" w:author="Author" w:date="2020-11-21T16:33:00Z">
        <w:r w:rsidR="000C6ED3" w:rsidRPr="009334A4">
          <w:rPr>
            <w:szCs w:val="22"/>
          </w:rPr>
          <w:t>i</w:t>
        </w:r>
      </w:ins>
      <w:ins w:id="1277" w:author="Author" w:date="2020-11-21T16:28:00Z">
        <w:r w:rsidRPr="009334A4">
          <w:rPr>
            <w:szCs w:val="22"/>
          </w:rPr>
          <w:t>ntensity values</w:t>
        </w:r>
      </w:ins>
      <w:ins w:id="1278" w:author="Author" w:date="2020-11-21T16:36:00Z">
        <w:r w:rsidR="000C6ED3" w:rsidRPr="009334A4">
          <w:rPr>
            <w:szCs w:val="22"/>
          </w:rPr>
          <w:t xml:space="preserve"> and flake sequence values</w:t>
        </w:r>
      </w:ins>
      <w:ins w:id="1279" w:author="Author" w:date="2020-11-21T16:28:00Z">
        <w:r w:rsidRPr="009334A4">
          <w:rPr>
            <w:szCs w:val="22"/>
          </w:rPr>
          <w:t xml:space="preserve"> were compared according to raw material type.</w:t>
        </w:r>
      </w:ins>
      <w:ins w:id="1280" w:author="Author" w:date="2020-11-21T16:40:00Z">
        <w:r w:rsidR="00CE2529" w:rsidRPr="009334A4">
          <w:rPr>
            <w:szCs w:val="22"/>
          </w:rPr>
          <w:t xml:space="preserve"> </w:t>
        </w:r>
      </w:ins>
    </w:p>
    <w:p w14:paraId="70BF8F14" w14:textId="0D1E4491" w:rsidR="00CE2529" w:rsidRPr="009334A4" w:rsidDel="00E04D41" w:rsidRDefault="00CE2529">
      <w:pPr>
        <w:pStyle w:val="BodyText"/>
        <w:spacing w:before="0" w:after="0" w:line="480" w:lineRule="auto"/>
        <w:ind w:firstLine="0"/>
        <w:rPr>
          <w:ins w:id="1281" w:author="Author" w:date="2020-11-21T16:42:00Z"/>
          <w:del w:id="1282" w:author="Author" w:date="2020-12-24T11:58:00Z"/>
          <w:szCs w:val="22"/>
        </w:rPr>
        <w:pPrChange w:id="1283" w:author="Author" w:date="2020-12-24T12:00:00Z">
          <w:pPr>
            <w:pStyle w:val="BodyText"/>
            <w:ind w:firstLine="0"/>
          </w:pPr>
        </w:pPrChange>
      </w:pPr>
      <w:ins w:id="1284" w:author="Author" w:date="2020-11-21T16:40:00Z">
        <w:r w:rsidRPr="009334A4">
          <w:rPr>
            <w:szCs w:val="22"/>
          </w:rPr>
          <w:t>Th</w:t>
        </w:r>
      </w:ins>
      <w:ins w:id="1285" w:author="Author" w:date="2020-12-24T11:59:00Z">
        <w:r w:rsidR="00E04D41">
          <w:rPr>
            <w:szCs w:val="22"/>
          </w:rPr>
          <w:t xml:space="preserve">e </w:t>
        </w:r>
      </w:ins>
      <w:ins w:id="1286" w:author="Author" w:date="2020-11-21T16:40:00Z">
        <w:del w:id="1287" w:author="Author" w:date="2020-12-24T11:59:00Z">
          <w:r w:rsidRPr="009334A4" w:rsidDel="00E04D41">
            <w:rPr>
              <w:szCs w:val="22"/>
            </w:rPr>
            <w:delText xml:space="preserve">is </w:delText>
          </w:r>
        </w:del>
        <w:r w:rsidRPr="009334A4">
          <w:rPr>
            <w:szCs w:val="22"/>
          </w:rPr>
          <w:t xml:space="preserve">significance of these differences was </w:t>
        </w:r>
        <w:del w:id="1288" w:author="Author" w:date="2020-12-24T11:59:00Z">
          <w:r w:rsidRPr="009334A4" w:rsidDel="00E04D41">
            <w:rPr>
              <w:szCs w:val="22"/>
            </w:rPr>
            <w:delText xml:space="preserve">then </w:delText>
          </w:r>
        </w:del>
        <w:r w:rsidRPr="009334A4">
          <w:rPr>
            <w:szCs w:val="22"/>
          </w:rPr>
          <w:t>tested using a Kruskal</w:t>
        </w:r>
      </w:ins>
      <w:ins w:id="1289" w:author="Author" w:date="2020-11-21T16:41:00Z">
        <w:r w:rsidRPr="009334A4">
          <w:rPr>
            <w:szCs w:val="22"/>
          </w:rPr>
          <w:t>-Wallis</w:t>
        </w:r>
        <w:del w:id="1290" w:author="Author" w:date="2020-12-24T11:59:00Z">
          <w:r w:rsidRPr="009334A4" w:rsidDel="00E04D41">
            <w:rPr>
              <w:szCs w:val="22"/>
            </w:rPr>
            <w:delText>,</w:delText>
          </w:r>
        </w:del>
        <w:r w:rsidRPr="009334A4">
          <w:rPr>
            <w:szCs w:val="22"/>
          </w:rPr>
          <w:t xml:space="preserve"> </w:t>
        </w:r>
      </w:ins>
      <w:ins w:id="1291" w:author="Author" w:date="2020-12-24T11:59:00Z">
        <w:r w:rsidR="00E04D41">
          <w:rPr>
            <w:szCs w:val="22"/>
          </w:rPr>
          <w:t xml:space="preserve">and </w:t>
        </w:r>
      </w:ins>
      <w:ins w:id="1292" w:author="Author" w:date="2020-11-21T16:41:00Z">
        <w:r w:rsidRPr="009334A4">
          <w:rPr>
            <w:szCs w:val="22"/>
          </w:rPr>
          <w:t xml:space="preserve">significant differences were </w:t>
        </w:r>
      </w:ins>
    </w:p>
    <w:p w14:paraId="1D62208D" w14:textId="736825AB" w:rsidR="00CE2529" w:rsidRPr="009334A4" w:rsidDel="00E04D41" w:rsidRDefault="00CE2529">
      <w:pPr>
        <w:pStyle w:val="BodyText"/>
        <w:spacing w:before="0" w:after="0" w:line="480" w:lineRule="auto"/>
        <w:ind w:firstLine="0"/>
        <w:rPr>
          <w:ins w:id="1293" w:author="Author" w:date="2020-11-21T16:42:00Z"/>
          <w:del w:id="1294" w:author="Author" w:date="2020-12-24T11:57:00Z"/>
          <w:szCs w:val="22"/>
        </w:rPr>
        <w:pPrChange w:id="1295" w:author="Author" w:date="2020-12-24T12:00:00Z">
          <w:pPr>
            <w:pStyle w:val="BodyText"/>
            <w:ind w:firstLine="0"/>
          </w:pPr>
        </w:pPrChange>
      </w:pPr>
      <w:ins w:id="1296" w:author="Author" w:date="2020-11-21T16:41:00Z">
        <w:r w:rsidRPr="009334A4">
          <w:rPr>
            <w:szCs w:val="22"/>
          </w:rPr>
          <w:t xml:space="preserve">determined using a </w:t>
        </w:r>
        <w:r w:rsidRPr="009334A4">
          <w:rPr>
            <w:i/>
            <w:iCs/>
            <w:szCs w:val="22"/>
          </w:rPr>
          <w:t xml:space="preserve">p-value </w:t>
        </w:r>
        <w:r w:rsidRPr="009334A4">
          <w:rPr>
            <w:szCs w:val="22"/>
          </w:rPr>
          <w:t xml:space="preserve">threshold of .05 </w:t>
        </w:r>
      </w:ins>
      <w:r w:rsidRPr="009334A4">
        <w:rPr>
          <w:szCs w:val="22"/>
        </w:rPr>
        <w:fldChar w:fldCharType="begin"/>
      </w:r>
      <w:r w:rsidRPr="009334A4">
        <w:rPr>
          <w:szCs w:val="22"/>
        </w:rPr>
        <w:instrText xml:space="preserve"> ADDIN ZOTERO_ITEM CSL_CITATION {"citationID":"56yfmsYe","properties":{"formattedCitation":"(Gotelli and Ellison, 2013)","plainCitation":"(Gotelli and Ellison, 2013)","noteIndex":0},"citationItems":[{"id":2610,"uris":["http://zotero.org/users/2042166/items/V35GLZIY"],"uri":["http://zotero.org/users/2042166/items/V35GLZIY"],"itemData":{"id":2610,"type":"book","call-number":"QH541.15.S72 G68 2013","edition":"Second edition","event-place":"Sunderland, Massachusetts","ISBN":"978-1-60535-064-6","language":"en","number-of-pages":"614","publisher":"Sinauer Associates, Inc., Publishers","publisher-place":"Sunderland, Massachusetts","source":"Library of Congress ISBN","title":"A primer of ecological statistics","author":[{"family":"Gotelli","given":"Nicholas J."},{"family":"Ellison","given":"Aaron M."}],"issued":{"date-parts":[["2013"]]}}}],"schema":"https://github.com/citation-style-language/schema/raw/master/csl-citation.json"} </w:instrText>
      </w:r>
      <w:r w:rsidRPr="009334A4">
        <w:rPr>
          <w:szCs w:val="22"/>
        </w:rPr>
        <w:fldChar w:fldCharType="separate"/>
      </w:r>
      <w:r w:rsidRPr="009334A4">
        <w:rPr>
          <w:noProof/>
          <w:szCs w:val="22"/>
        </w:rPr>
        <w:t>(Gotelli and Ellison, 2013)</w:t>
      </w:r>
      <w:r w:rsidRPr="009334A4">
        <w:rPr>
          <w:szCs w:val="22"/>
        </w:rPr>
        <w:fldChar w:fldCharType="end"/>
      </w:r>
      <w:ins w:id="1297" w:author="Author" w:date="2020-11-21T16:41:00Z">
        <w:r w:rsidRPr="009334A4">
          <w:rPr>
            <w:szCs w:val="22"/>
          </w:rPr>
          <w:t xml:space="preserve">. </w:t>
        </w:r>
      </w:ins>
      <w:ins w:id="1298" w:author="Author" w:date="2020-11-21T16:38:00Z">
        <w:del w:id="1299" w:author="Author" w:date="2020-12-24T12:00:00Z">
          <w:r w:rsidR="000C6ED3" w:rsidRPr="009334A4" w:rsidDel="00E04D41">
            <w:rPr>
              <w:szCs w:val="22"/>
            </w:rPr>
            <w:delText>This provides means by which to</w:delText>
          </w:r>
        </w:del>
        <w:del w:id="1300" w:author="Author" w:date="2020-12-24T11:57:00Z">
          <w:r w:rsidR="000C6ED3" w:rsidRPr="009334A4" w:rsidDel="00E04D41">
            <w:rPr>
              <w:szCs w:val="22"/>
            </w:rPr>
            <w:delText xml:space="preserve"> </w:delText>
          </w:r>
        </w:del>
      </w:ins>
    </w:p>
    <w:p w14:paraId="670E9D18" w14:textId="685920E3" w:rsidR="00CE2529" w:rsidRPr="009334A4" w:rsidDel="00E04D41" w:rsidRDefault="000C6ED3">
      <w:pPr>
        <w:pStyle w:val="BodyText"/>
        <w:spacing w:before="0" w:after="0" w:line="480" w:lineRule="auto"/>
        <w:ind w:firstLine="0"/>
        <w:rPr>
          <w:ins w:id="1301" w:author="Author" w:date="2020-11-21T16:43:00Z"/>
          <w:del w:id="1302" w:author="Author" w:date="2020-12-24T11:57:00Z"/>
          <w:szCs w:val="22"/>
        </w:rPr>
        <w:pPrChange w:id="1303" w:author="Author" w:date="2020-12-24T12:00:00Z">
          <w:pPr>
            <w:pStyle w:val="BodyText"/>
            <w:ind w:firstLine="0"/>
          </w:pPr>
        </w:pPrChange>
      </w:pPr>
      <w:ins w:id="1304" w:author="Author" w:date="2020-11-21T16:38:00Z">
        <w:del w:id="1305" w:author="Author" w:date="2020-12-24T12:00:00Z">
          <w:r w:rsidRPr="009334A4" w:rsidDel="00E04D41">
            <w:rPr>
              <w:szCs w:val="22"/>
            </w:rPr>
            <w:delText xml:space="preserve">place the </w:delText>
          </w:r>
        </w:del>
      </w:ins>
      <w:ins w:id="1306" w:author="Author" w:date="2020-11-21T16:39:00Z">
        <w:del w:id="1307" w:author="Author" w:date="2020-12-24T12:00:00Z">
          <w:r w:rsidR="00CE2529" w:rsidRPr="009334A4" w:rsidDel="00E04D41">
            <w:rPr>
              <w:szCs w:val="22"/>
            </w:rPr>
            <w:delText xml:space="preserve">documented assemblage variability within the context </w:delText>
          </w:r>
        </w:del>
      </w:ins>
      <w:ins w:id="1308" w:author="Author" w:date="2020-11-21T16:46:00Z">
        <w:del w:id="1309" w:author="Author" w:date="2020-12-24T12:00:00Z">
          <w:r w:rsidR="00CE2529" w:rsidRPr="009334A4" w:rsidDel="00E04D41">
            <w:rPr>
              <w:szCs w:val="22"/>
            </w:rPr>
            <w:delText>of broader</w:delText>
          </w:r>
        </w:del>
      </w:ins>
      <w:ins w:id="1310" w:author="Author" w:date="2020-11-21T16:39:00Z">
        <w:del w:id="1311" w:author="Author" w:date="2020-12-24T12:00:00Z">
          <w:r w:rsidR="00CE2529" w:rsidRPr="009334A4" w:rsidDel="00E04D41">
            <w:rPr>
              <w:szCs w:val="22"/>
            </w:rPr>
            <w:delText xml:space="preserve"> foraging and land-use system</w:delText>
          </w:r>
        </w:del>
      </w:ins>
    </w:p>
    <w:p w14:paraId="73518601" w14:textId="0516F768" w:rsidR="00CE2529" w:rsidRPr="009334A4" w:rsidDel="00E04D41" w:rsidRDefault="00CE2529">
      <w:pPr>
        <w:pStyle w:val="BodyText"/>
        <w:spacing w:before="0" w:after="0" w:line="480" w:lineRule="auto"/>
        <w:ind w:firstLine="0"/>
        <w:rPr>
          <w:ins w:id="1312" w:author="Author" w:date="2020-11-21T16:45:00Z"/>
          <w:del w:id="1313" w:author="Author" w:date="2020-12-24T11:58:00Z"/>
          <w:szCs w:val="22"/>
        </w:rPr>
        <w:pPrChange w:id="1314" w:author="Author" w:date="2020-12-24T12:00:00Z">
          <w:pPr>
            <w:pStyle w:val="BodyText"/>
            <w:ind w:firstLine="0"/>
          </w:pPr>
        </w:pPrChange>
      </w:pPr>
      <w:ins w:id="1315" w:author="Author" w:date="2020-11-21T16:39:00Z">
        <w:del w:id="1316" w:author="Author" w:date="2020-12-24T12:00:00Z">
          <w:r w:rsidRPr="009334A4" w:rsidDel="00E04D41">
            <w:rPr>
              <w:szCs w:val="22"/>
            </w:rPr>
            <w:delText xml:space="preserve"> </w:delText>
          </w:r>
        </w:del>
      </w:ins>
      <w:ins w:id="1317" w:author="Author" w:date="2020-11-21T16:42:00Z">
        <w:del w:id="1318" w:author="Author" w:date="2020-12-24T12:00:00Z">
          <w:r w:rsidRPr="009334A4" w:rsidDel="00E04D41">
            <w:rPr>
              <w:szCs w:val="22"/>
            </w:rPr>
            <w:delText>that stone tool use is a part of</w:delText>
          </w:r>
        </w:del>
      </w:ins>
      <w:ins w:id="1319" w:author="Author" w:date="2020-11-21T16:43:00Z">
        <w:del w:id="1320" w:author="Author" w:date="2020-12-24T12:00:00Z">
          <w:r w:rsidRPr="009334A4" w:rsidDel="00E04D41">
            <w:rPr>
              <w:szCs w:val="22"/>
            </w:rPr>
            <w:delText xml:space="preserve">. </w:delText>
          </w:r>
        </w:del>
        <w:r w:rsidRPr="009334A4">
          <w:rPr>
            <w:szCs w:val="22"/>
          </w:rPr>
          <w:t xml:space="preserve">To examine </w:t>
        </w:r>
      </w:ins>
      <w:ins w:id="1321" w:author="Author" w:date="2020-11-21T16:44:00Z">
        <w:r w:rsidRPr="009334A4">
          <w:rPr>
            <w:szCs w:val="22"/>
          </w:rPr>
          <w:t xml:space="preserve">whether </w:t>
        </w:r>
        <w:del w:id="1322" w:author="Author" w:date="2020-12-24T12:00:00Z">
          <w:r w:rsidRPr="009334A4" w:rsidDel="00E04D41">
            <w:rPr>
              <w:szCs w:val="22"/>
            </w:rPr>
            <w:delText xml:space="preserve">this </w:delText>
          </w:r>
        </w:del>
      </w:ins>
      <w:ins w:id="1323" w:author="Author" w:date="2020-11-21T16:43:00Z">
        <w:r w:rsidRPr="009334A4">
          <w:rPr>
            <w:szCs w:val="22"/>
          </w:rPr>
          <w:t>land-use strategy</w:t>
        </w:r>
      </w:ins>
      <w:ins w:id="1324" w:author="Author" w:date="2020-11-21T16:44:00Z">
        <w:r w:rsidRPr="009334A4">
          <w:rPr>
            <w:szCs w:val="22"/>
          </w:rPr>
          <w:t xml:space="preserve"> had an effect on the </w:t>
        </w:r>
      </w:ins>
      <w:ins w:id="1325" w:author="Author" w:date="2020-11-21T16:43:00Z">
        <w:r w:rsidRPr="009334A4">
          <w:rPr>
            <w:szCs w:val="22"/>
          </w:rPr>
          <w:t xml:space="preserve">core </w:t>
        </w:r>
      </w:ins>
    </w:p>
    <w:p w14:paraId="65E53E88" w14:textId="77171DD1" w:rsidR="00CE2529" w:rsidRPr="009334A4" w:rsidDel="00E04D41" w:rsidRDefault="00CE2529">
      <w:pPr>
        <w:pStyle w:val="BodyText"/>
        <w:spacing w:before="0" w:after="0" w:line="480" w:lineRule="auto"/>
        <w:ind w:firstLine="0"/>
        <w:rPr>
          <w:ins w:id="1326" w:author="Author" w:date="2020-11-21T16:46:00Z"/>
          <w:del w:id="1327" w:author="Author" w:date="2020-12-24T11:58:00Z"/>
          <w:szCs w:val="22"/>
        </w:rPr>
        <w:pPrChange w:id="1328" w:author="Author" w:date="2020-12-24T12:00:00Z">
          <w:pPr>
            <w:pStyle w:val="BodyText"/>
            <w:ind w:firstLine="0"/>
          </w:pPr>
        </w:pPrChange>
      </w:pPr>
      <w:ins w:id="1329" w:author="Author" w:date="2020-11-21T16:43:00Z">
        <w:r w:rsidRPr="009334A4">
          <w:rPr>
            <w:szCs w:val="22"/>
          </w:rPr>
          <w:t>reduction strategies employed at Kanjera South</w:t>
        </w:r>
      </w:ins>
      <w:ins w:id="1330" w:author="Author" w:date="2020-12-24T12:00:00Z">
        <w:r w:rsidR="00E04D41">
          <w:rPr>
            <w:szCs w:val="22"/>
          </w:rPr>
          <w:t>,</w:t>
        </w:r>
      </w:ins>
      <w:ins w:id="1331" w:author="Author" w:date="2020-11-21T16:45:00Z">
        <w:del w:id="1332" w:author="Author" w:date="2020-12-24T12:00:00Z">
          <w:r w:rsidRPr="009334A4" w:rsidDel="00E04D41">
            <w:rPr>
              <w:szCs w:val="22"/>
            </w:rPr>
            <w:delText>.</w:delText>
          </w:r>
        </w:del>
        <w:r w:rsidRPr="009334A4">
          <w:rPr>
            <w:szCs w:val="22"/>
          </w:rPr>
          <w:t xml:space="preserve"> </w:t>
        </w:r>
      </w:ins>
      <w:ins w:id="1333" w:author="Author" w:date="2020-12-24T12:00:00Z">
        <w:r w:rsidR="00E04D41">
          <w:rPr>
            <w:szCs w:val="22"/>
          </w:rPr>
          <w:t>t</w:t>
        </w:r>
      </w:ins>
      <w:ins w:id="1334" w:author="Author" w:date="2020-11-21T16:45:00Z">
        <w:del w:id="1335" w:author="Author" w:date="2020-12-24T12:00:00Z">
          <w:r w:rsidRPr="009334A4" w:rsidDel="00E04D41">
            <w:rPr>
              <w:szCs w:val="22"/>
            </w:rPr>
            <w:delText>T</w:delText>
          </w:r>
        </w:del>
        <w:r w:rsidRPr="009334A4">
          <w:rPr>
            <w:szCs w:val="22"/>
          </w:rPr>
          <w:t xml:space="preserve">he representation of diacritic reduction types was </w:t>
        </w:r>
      </w:ins>
    </w:p>
    <w:p w14:paraId="358860A3" w14:textId="4B02A492" w:rsidR="00CE2529" w:rsidRPr="009334A4" w:rsidDel="00E04D41" w:rsidRDefault="00CE2529">
      <w:pPr>
        <w:pStyle w:val="BodyText"/>
        <w:spacing w:before="0" w:after="0" w:line="480" w:lineRule="auto"/>
        <w:ind w:firstLine="0"/>
        <w:rPr>
          <w:ins w:id="1336" w:author="Author" w:date="2020-11-21T16:46:00Z"/>
          <w:del w:id="1337" w:author="Author" w:date="2020-12-24T11:58:00Z"/>
          <w:szCs w:val="22"/>
        </w:rPr>
        <w:pPrChange w:id="1338" w:author="Author" w:date="2020-12-24T12:00:00Z">
          <w:pPr>
            <w:pStyle w:val="BodyText"/>
            <w:ind w:firstLine="0"/>
          </w:pPr>
        </w:pPrChange>
      </w:pPr>
      <w:ins w:id="1339" w:author="Author" w:date="2020-11-21T16:45:00Z">
        <w:r w:rsidRPr="009334A4">
          <w:rPr>
            <w:szCs w:val="22"/>
          </w:rPr>
          <w:t>compared by raw material type</w:t>
        </w:r>
      </w:ins>
      <w:ins w:id="1340" w:author="Author" w:date="2020-12-24T12:00:00Z">
        <w:r w:rsidR="00E04D41">
          <w:rPr>
            <w:szCs w:val="22"/>
          </w:rPr>
          <w:t xml:space="preserve">. </w:t>
        </w:r>
      </w:ins>
      <w:ins w:id="1341" w:author="Author" w:date="2020-11-21T16:45:00Z">
        <w:del w:id="1342" w:author="Author" w:date="2020-12-24T12:00:00Z">
          <w:r w:rsidRPr="009334A4" w:rsidDel="00E04D41">
            <w:rPr>
              <w:szCs w:val="22"/>
            </w:rPr>
            <w:delText xml:space="preserve"> and </w:delText>
          </w:r>
        </w:del>
      </w:ins>
      <w:ins w:id="1343" w:author="Author" w:date="2020-12-24T12:00:00Z">
        <w:r w:rsidR="00E04D41">
          <w:rPr>
            <w:szCs w:val="22"/>
          </w:rPr>
          <w:t>A</w:t>
        </w:r>
      </w:ins>
      <w:ins w:id="1344" w:author="Author" w:date="2020-11-21T16:45:00Z">
        <w:del w:id="1345" w:author="Author" w:date="2020-12-24T12:00:00Z">
          <w:r w:rsidRPr="009334A4" w:rsidDel="00E04D41">
            <w:rPr>
              <w:szCs w:val="22"/>
            </w:rPr>
            <w:delText>a</w:delText>
          </w:r>
        </w:del>
        <w:r w:rsidRPr="009334A4">
          <w:rPr>
            <w:szCs w:val="22"/>
          </w:rPr>
          <w:t xml:space="preserve"> chi-squared test was used </w:t>
        </w:r>
      </w:ins>
      <w:ins w:id="1346" w:author="Author" w:date="2020-11-21T16:46:00Z">
        <w:r w:rsidRPr="009334A4">
          <w:rPr>
            <w:szCs w:val="22"/>
          </w:rPr>
          <w:t xml:space="preserve">to test the significance of these </w:t>
        </w:r>
      </w:ins>
    </w:p>
    <w:p w14:paraId="7DC6A6AA" w14:textId="7DABFD8A" w:rsidR="00CE2529" w:rsidRPr="009334A4" w:rsidDel="00E04D41" w:rsidRDefault="00CE2529">
      <w:pPr>
        <w:pStyle w:val="BodyText"/>
        <w:spacing w:before="0" w:after="0" w:line="480" w:lineRule="auto"/>
        <w:ind w:firstLine="0"/>
        <w:rPr>
          <w:ins w:id="1347" w:author="Author" w:date="2020-11-21T16:47:00Z"/>
          <w:del w:id="1348" w:author="Author" w:date="2020-12-24T11:58:00Z"/>
          <w:szCs w:val="22"/>
        </w:rPr>
        <w:pPrChange w:id="1349" w:author="Author" w:date="2020-12-24T12:00:00Z">
          <w:pPr>
            <w:pStyle w:val="BodyText"/>
            <w:ind w:firstLine="0"/>
          </w:pPr>
        </w:pPrChange>
      </w:pPr>
      <w:ins w:id="1350" w:author="Author" w:date="2020-11-21T16:46:00Z">
        <w:r w:rsidRPr="009334A4">
          <w:rPr>
            <w:szCs w:val="22"/>
          </w:rPr>
          <w:t xml:space="preserve">differences. </w:t>
        </w:r>
        <w:del w:id="1351" w:author="Author" w:date="2020-12-24T12:01:00Z">
          <w:r w:rsidRPr="009334A4" w:rsidDel="00E04D41">
            <w:rPr>
              <w:szCs w:val="22"/>
            </w:rPr>
            <w:delText>In addition</w:delText>
          </w:r>
        </w:del>
      </w:ins>
      <w:ins w:id="1352" w:author="Author" w:date="2020-12-24T12:01:00Z">
        <w:r w:rsidR="00E04D41">
          <w:rPr>
            <w:szCs w:val="22"/>
          </w:rPr>
          <w:t>Finally</w:t>
        </w:r>
      </w:ins>
      <w:ins w:id="1353" w:author="Author" w:date="2020-11-21T16:46:00Z">
        <w:r w:rsidRPr="009334A4">
          <w:rPr>
            <w:szCs w:val="22"/>
          </w:rPr>
          <w:t>, core reduction intensity values</w:t>
        </w:r>
      </w:ins>
      <w:ins w:id="1354" w:author="Author" w:date="2020-11-21T16:47:00Z">
        <w:r w:rsidRPr="009334A4">
          <w:rPr>
            <w:szCs w:val="22"/>
          </w:rPr>
          <w:t xml:space="preserve"> were also analyzed according to raw material</w:t>
        </w:r>
      </w:ins>
      <w:ins w:id="1355" w:author="Author" w:date="2020-12-24T11:58:00Z">
        <w:r w:rsidR="00E04D41" w:rsidRPr="009334A4">
          <w:rPr>
            <w:szCs w:val="22"/>
          </w:rPr>
          <w:t xml:space="preserve"> </w:t>
        </w:r>
      </w:ins>
    </w:p>
    <w:p w14:paraId="7EA49448" w14:textId="0EDE55C0" w:rsidR="00CE2529" w:rsidRPr="009334A4" w:rsidRDefault="00CE2529">
      <w:pPr>
        <w:pStyle w:val="BodyText"/>
        <w:spacing w:before="0" w:after="0" w:line="480" w:lineRule="auto"/>
        <w:ind w:firstLine="0"/>
        <w:rPr>
          <w:ins w:id="1356" w:author="Author" w:date="2020-11-21T16:18:00Z"/>
          <w:szCs w:val="22"/>
        </w:rPr>
        <w:pPrChange w:id="1357" w:author="Author" w:date="2020-12-24T12:00:00Z">
          <w:pPr>
            <w:pStyle w:val="BodyText"/>
            <w:ind w:firstLine="0"/>
          </w:pPr>
        </w:pPrChange>
      </w:pPr>
      <w:ins w:id="1358" w:author="Author" w:date="2020-11-21T16:47:00Z">
        <w:r w:rsidRPr="009334A4">
          <w:rPr>
            <w:szCs w:val="22"/>
          </w:rPr>
          <w:t>type. A Kruskal-</w:t>
        </w:r>
      </w:ins>
      <w:ins w:id="1359" w:author="Author" w:date="2020-12-24T12:00:00Z">
        <w:r w:rsidR="00E04D41">
          <w:rPr>
            <w:szCs w:val="22"/>
          </w:rPr>
          <w:t>W</w:t>
        </w:r>
      </w:ins>
      <w:ins w:id="1360" w:author="Author" w:date="2020-11-21T16:47:00Z">
        <w:del w:id="1361" w:author="Author" w:date="2020-12-24T12:00:00Z">
          <w:r w:rsidRPr="009334A4" w:rsidDel="00E04D41">
            <w:rPr>
              <w:szCs w:val="22"/>
            </w:rPr>
            <w:delText>w</w:delText>
          </w:r>
        </w:del>
        <w:r w:rsidRPr="009334A4">
          <w:rPr>
            <w:szCs w:val="22"/>
          </w:rPr>
          <w:t>allis was used to assess t</w:t>
        </w:r>
      </w:ins>
      <w:ins w:id="1362" w:author="Author" w:date="2020-11-21T16:48:00Z">
        <w:r w:rsidRPr="009334A4">
          <w:rPr>
            <w:szCs w:val="22"/>
          </w:rPr>
          <w:t xml:space="preserve">he significance of these differences. </w:t>
        </w:r>
      </w:ins>
      <w:ins w:id="1363" w:author="Author" w:date="2020-11-21T16:47:00Z">
        <w:r w:rsidRPr="009334A4">
          <w:rPr>
            <w:szCs w:val="22"/>
          </w:rPr>
          <w:t xml:space="preserve"> </w:t>
        </w:r>
      </w:ins>
    </w:p>
    <w:p w14:paraId="57210DC8" w14:textId="77777777" w:rsidR="00EA125D" w:rsidRPr="00FF2B7A" w:rsidRDefault="00EA125D">
      <w:pPr>
        <w:pStyle w:val="BodyText"/>
        <w:ind w:firstLine="0"/>
        <w:pPrChange w:id="1364" w:author="Author" w:date="2020-11-21T16:18:00Z">
          <w:pPr>
            <w:pStyle w:val="FirstParagraph"/>
            <w:spacing w:line="480" w:lineRule="auto"/>
          </w:pPr>
        </w:pPrChange>
      </w:pPr>
    </w:p>
    <w:p w14:paraId="0C91A931" w14:textId="3E3D2B98" w:rsidR="001A42AA" w:rsidRDefault="006F7FF8">
      <w:pPr>
        <w:pStyle w:val="Heading1"/>
        <w:spacing w:before="180" w:after="180"/>
        <w:pPrChange w:id="1365" w:author="Author" w:date="2020-11-20T15:23:00Z">
          <w:pPr>
            <w:pStyle w:val="Heading1"/>
          </w:pPr>
        </w:pPrChange>
      </w:pPr>
      <w:bookmarkStart w:id="1366" w:name="results"/>
      <w:ins w:id="1367" w:author="Author" w:date="2020-09-04T16:08:00Z">
        <w:r>
          <w:lastRenderedPageBreak/>
          <w:t xml:space="preserve">3. </w:t>
        </w:r>
      </w:ins>
      <w:r w:rsidR="00232C7D">
        <w:t>Results</w:t>
      </w:r>
      <w:bookmarkEnd w:id="1366"/>
    </w:p>
    <w:p w14:paraId="4B1479CB" w14:textId="39412424" w:rsidR="001A42AA" w:rsidRDefault="006F7FF8">
      <w:pPr>
        <w:pStyle w:val="Heading2"/>
        <w:spacing w:before="180" w:after="180" w:line="480" w:lineRule="auto"/>
        <w:pPrChange w:id="1368" w:author="Author" w:date="2020-11-20T15:23:00Z">
          <w:pPr>
            <w:pStyle w:val="Heading2"/>
            <w:spacing w:line="480" w:lineRule="auto"/>
          </w:pPr>
        </w:pPrChange>
      </w:pPr>
      <w:bookmarkStart w:id="1369" w:name="core-utilization"/>
      <w:ins w:id="1370" w:author="Author" w:date="2020-09-04T16:08:00Z">
        <w:r>
          <w:t xml:space="preserve">3.1.  </w:t>
        </w:r>
      </w:ins>
      <w:r w:rsidR="00232C7D">
        <w:t>Core Utilization</w:t>
      </w:r>
      <w:bookmarkEnd w:id="1369"/>
    </w:p>
    <w:p w14:paraId="6B91350A" w14:textId="00ED3C5C" w:rsidR="001A42AA" w:rsidRDefault="00232C7D">
      <w:pPr>
        <w:pStyle w:val="FirstParagraph"/>
        <w:spacing w:line="480" w:lineRule="auto"/>
      </w:pPr>
      <w:r>
        <w:t xml:space="preserve">Core reduction intensity estimates reveal </w:t>
      </w:r>
      <w:del w:id="1371" w:author="Author" w:date="2020-12-24T12:06:00Z">
        <w:r w:rsidDel="00E04D41">
          <w:delText xml:space="preserve">that there is </w:delText>
        </w:r>
      </w:del>
      <w:r>
        <w:t xml:space="preserve">a wide range of variation in the amount of mass </w:t>
      </w:r>
      <w:del w:id="1372" w:author="Author" w:date="2020-12-24T12:06:00Z">
        <w:r w:rsidDel="00410B3B">
          <w:delText xml:space="preserve">that was </w:delText>
        </w:r>
      </w:del>
      <w:r>
        <w:t xml:space="preserve">removed from the cores at Kanjera South. Some cores were minimally utilized whereas others were reduced as much as 95% of their original mass. There is also a significant relationship between core reduction intensity and raw material type (Kruskal-Wallis, </w:t>
      </w:r>
      <w:r w:rsidRPr="00C15DBD">
        <w:rPr>
          <w:i/>
          <w:iCs/>
          <w:rPrChange w:id="1373" w:author="Author" w:date="2020-09-04T16:09:00Z">
            <w:rPr/>
          </w:rPrChange>
        </w:rPr>
        <w:t>p</w:t>
      </w:r>
      <w:ins w:id="1374" w:author="Author" w:date="2020-11-20T10:31:00Z">
        <w:r w:rsidR="006A733A">
          <w:t xml:space="preserve"> </w:t>
        </w:r>
      </w:ins>
      <w:del w:id="1375" w:author="Author" w:date="2020-11-20T10:31:00Z">
        <w:r w:rsidDel="006A733A">
          <w:delText xml:space="preserve"> </w:delText>
        </w:r>
        <w:commentRangeStart w:id="1376"/>
        <w:r w:rsidDel="006A733A">
          <w:delText>=</w:delText>
        </w:r>
      </w:del>
      <w:r>
        <w:t xml:space="preserve"> &lt;</w:t>
      </w:r>
      <w:commentRangeEnd w:id="1376"/>
      <w:r w:rsidR="006F7FF8">
        <w:rPr>
          <w:rStyle w:val="CommentReference"/>
          <w:rFonts w:asciiTheme="minorHAnsi" w:hAnsiTheme="minorHAnsi"/>
        </w:rPr>
        <w:commentReference w:id="1376"/>
      </w:r>
      <w:r>
        <w:t xml:space="preserve"> </w:t>
      </w:r>
      <w:ins w:id="1377" w:author="Author" w:date="2020-09-04T16:09:00Z">
        <w:r w:rsidR="006F7FF8">
          <w:t>0</w:t>
        </w:r>
      </w:ins>
      <w:r>
        <w:t>.0001). This pattern appears to be driven by raw material provenance. Cores produced on raw material types that originate from more distant sources (</w:t>
      </w:r>
      <w:proofErr w:type="spellStart"/>
      <w:r>
        <w:t>BBa</w:t>
      </w:r>
      <w:proofErr w:type="spellEnd"/>
      <w:r>
        <w:t xml:space="preserve">, </w:t>
      </w:r>
      <w:proofErr w:type="spellStart"/>
      <w:r>
        <w:t>BFe</w:t>
      </w:r>
      <w:proofErr w:type="spellEnd"/>
      <w:r>
        <w:t xml:space="preserve">, </w:t>
      </w:r>
      <w:proofErr w:type="spellStart"/>
      <w:r>
        <w:t>BQu</w:t>
      </w:r>
      <w:proofErr w:type="spellEnd"/>
      <w:r>
        <w:t xml:space="preserve">, </w:t>
      </w:r>
      <w:proofErr w:type="spellStart"/>
      <w:r>
        <w:t>NyR</w:t>
      </w:r>
      <w:proofErr w:type="spellEnd"/>
      <w:r>
        <w:t xml:space="preserve">, and </w:t>
      </w:r>
      <w:proofErr w:type="spellStart"/>
      <w:r>
        <w:t>OGr</w:t>
      </w:r>
      <w:proofErr w:type="spellEnd"/>
      <w:r>
        <w:t>) are on average more substantially reduced than those that occur locally (</w:t>
      </w:r>
      <w:proofErr w:type="spellStart"/>
      <w:r>
        <w:t>FNy</w:t>
      </w:r>
      <w:proofErr w:type="spellEnd"/>
      <w:r>
        <w:t xml:space="preserve">, </w:t>
      </w:r>
      <w:proofErr w:type="spellStart"/>
      <w:r>
        <w:t>HPh</w:t>
      </w:r>
      <w:proofErr w:type="spellEnd"/>
      <w:r>
        <w:t xml:space="preserve">, </w:t>
      </w:r>
      <w:proofErr w:type="spellStart"/>
      <w:r>
        <w:t>HLi</w:t>
      </w:r>
      <w:proofErr w:type="spellEnd"/>
      <w:r>
        <w:t xml:space="preserve">) (Kruskal-Wallis, </w:t>
      </w:r>
      <w:r w:rsidRPr="00C15DBD">
        <w:rPr>
          <w:i/>
          <w:iCs/>
          <w:rPrChange w:id="1378" w:author="Author" w:date="2020-09-04T16:09:00Z">
            <w:rPr/>
          </w:rPrChange>
        </w:rPr>
        <w:t>p</w:t>
      </w:r>
      <w:r>
        <w:t xml:space="preserve"> &lt; </w:t>
      </w:r>
      <w:ins w:id="1379" w:author="Author" w:date="2020-09-04T16:10:00Z">
        <w:r w:rsidR="006F7FF8">
          <w:t>0</w:t>
        </w:r>
      </w:ins>
      <w:r>
        <w:t>.001</w:t>
      </w:r>
      <w:ins w:id="1380" w:author="Author" w:date="2020-09-04T16:09:00Z">
        <w:r w:rsidR="006F7FF8">
          <w:t xml:space="preserve">; </w:t>
        </w:r>
      </w:ins>
      <w:del w:id="1381" w:author="Author" w:date="2020-09-04T16:09:00Z">
        <w:r w:rsidDel="006F7FF8">
          <w:delText xml:space="preserve">, </w:delText>
        </w:r>
      </w:del>
      <w:r>
        <w:t>Fig</w:t>
      </w:r>
      <w:ins w:id="1382" w:author="Author" w:date="2020-09-04T16:09:00Z">
        <w:r w:rsidR="006F7FF8">
          <w:t xml:space="preserve">. </w:t>
        </w:r>
      </w:ins>
      <w:del w:id="1383" w:author="Author" w:date="2020-09-04T16:09:00Z">
        <w:r w:rsidDel="006F7FF8">
          <w:delText xml:space="preserve">ure: </w:delText>
        </w:r>
      </w:del>
      <w:r w:rsidR="003F0E20">
        <w:t>4</w:t>
      </w:r>
      <w:r>
        <w:t>).</w:t>
      </w:r>
    </w:p>
    <w:p w14:paraId="3CACA7BC" w14:textId="77777777" w:rsidR="001A42AA" w:rsidRDefault="001A42AA">
      <w:pPr>
        <w:pStyle w:val="CaptionedFigure"/>
        <w:spacing w:before="180" w:after="180" w:line="480" w:lineRule="auto"/>
        <w:pPrChange w:id="1384" w:author="Author" w:date="2020-11-20T15:23:00Z">
          <w:pPr>
            <w:pStyle w:val="CaptionedFigure"/>
            <w:spacing w:line="480" w:lineRule="auto"/>
          </w:pPr>
        </w:pPrChange>
      </w:pPr>
    </w:p>
    <w:p w14:paraId="46ABAEBD" w14:textId="698F2E43" w:rsidR="001A42AA" w:rsidRPr="00C15DBD" w:rsidRDefault="006F7FF8">
      <w:pPr>
        <w:pStyle w:val="ImageCaption"/>
        <w:spacing w:before="180" w:after="180" w:line="480" w:lineRule="auto"/>
        <w:jc w:val="center"/>
        <w:rPr>
          <w:i w:val="0"/>
          <w:iCs/>
          <w:rPrChange w:id="1385" w:author="Author" w:date="2020-09-04T16:10:00Z">
            <w:rPr>
              <w:b/>
              <w:bCs/>
            </w:rPr>
          </w:rPrChange>
        </w:rPr>
        <w:pPrChange w:id="1386" w:author="Author" w:date="2020-11-20T15:23:00Z">
          <w:pPr>
            <w:pStyle w:val="ImageCaption"/>
            <w:spacing w:line="480" w:lineRule="auto"/>
          </w:pPr>
        </w:pPrChange>
      </w:pPr>
      <w:ins w:id="1387" w:author="Author" w:date="2020-09-04T16:10:00Z">
        <w:r>
          <w:rPr>
            <w:i w:val="0"/>
            <w:iCs/>
          </w:rPr>
          <w:t xml:space="preserve">Insert </w:t>
        </w:r>
      </w:ins>
      <w:r w:rsidR="003F0E20" w:rsidRPr="00C15DBD">
        <w:rPr>
          <w:i w:val="0"/>
          <w:iCs/>
          <w:rPrChange w:id="1388" w:author="Author" w:date="2020-09-04T16:10:00Z">
            <w:rPr>
              <w:b/>
              <w:bCs/>
            </w:rPr>
          </w:rPrChange>
        </w:rPr>
        <w:t>Figure 4</w:t>
      </w:r>
      <w:del w:id="1389" w:author="Author" w:date="2020-09-04T16:09:00Z">
        <w:r w:rsidR="003F0E20" w:rsidRPr="00C15DBD" w:rsidDel="006F7FF8">
          <w:rPr>
            <w:i w:val="0"/>
            <w:iCs/>
            <w:rPrChange w:id="1390" w:author="Author" w:date="2020-09-04T16:10:00Z">
              <w:rPr>
                <w:b/>
                <w:bCs/>
              </w:rPr>
            </w:rPrChange>
          </w:rPr>
          <w:delText xml:space="preserve">: </w:delText>
        </w:r>
        <w:r w:rsidR="00232C7D" w:rsidRPr="00C15DBD" w:rsidDel="006F7FF8">
          <w:rPr>
            <w:i w:val="0"/>
            <w:iCs/>
            <w:rPrChange w:id="1391" w:author="Author" w:date="2020-09-04T16:10:00Z">
              <w:rPr>
                <w:b/>
                <w:bCs/>
              </w:rPr>
            </w:rPrChange>
          </w:rPr>
          <w:delText>The distribution of core reduction intensity values as predicted by the GLMM (Douglass et al 2017). The results show stark differences in the degree of reduction in materials originating from more distant sources than those that originate from local sources of stone.</w:delText>
        </w:r>
      </w:del>
    </w:p>
    <w:p w14:paraId="33AB8C42" w14:textId="77777777" w:rsidR="00410B3B" w:rsidRDefault="00232C7D">
      <w:pPr>
        <w:pStyle w:val="BodyText"/>
        <w:spacing w:line="480" w:lineRule="auto"/>
        <w:rPr>
          <w:ins w:id="1392" w:author="Author" w:date="2020-12-24T12:10:00Z"/>
        </w:rPr>
      </w:pPr>
      <w:del w:id="1393" w:author="Author" w:date="2020-11-21T17:02:00Z">
        <w:r w:rsidDel="00CE2529">
          <w:delText>The application of the flake sequence model to the Kanjera South assemblage reveals a similar pattern to that found in the core reduction intensity analysis</w:delText>
        </w:r>
      </w:del>
      <w:del w:id="1394" w:author="Author" w:date="2020-11-21T20:29:00Z">
        <w:r w:rsidDel="005119EB">
          <w:delText xml:space="preserve">. </w:delText>
        </w:r>
      </w:del>
      <w:r>
        <w:t xml:space="preserve">Flake sequence values range from the first flakes off the core to the 30th flake in the sequence. As with core reduction intensity, raw material type has a significant influence on flake sequence values (Kruskal-Wallis, </w:t>
      </w:r>
      <w:r w:rsidRPr="00C15DBD">
        <w:rPr>
          <w:i/>
          <w:iCs/>
          <w:rPrChange w:id="1395" w:author="Author" w:date="2020-09-04T16:10:00Z">
            <w:rPr/>
          </w:rPrChange>
        </w:rPr>
        <w:t>p</w:t>
      </w:r>
      <w:ins w:id="1396" w:author="Author" w:date="2020-09-04T16:10:00Z">
        <w:r w:rsidR="006F7FF8">
          <w:t xml:space="preserve"> </w:t>
        </w:r>
      </w:ins>
      <w:r>
        <w:t xml:space="preserve">&lt; </w:t>
      </w:r>
      <w:ins w:id="1397" w:author="Author" w:date="2020-09-04T16:10:00Z">
        <w:r w:rsidR="006F7FF8">
          <w:t>0</w:t>
        </w:r>
      </w:ins>
      <w:r>
        <w:t xml:space="preserve">.001). The largest differences are, again, </w:t>
      </w:r>
      <w:del w:id="1398" w:author="Author" w:date="2020-12-24T12:08:00Z">
        <w:r w:rsidDel="00410B3B">
          <w:delText xml:space="preserve">those </w:delText>
        </w:r>
      </w:del>
      <w:r>
        <w:t>between rock types derived from more distant sources and those found locally. Flakes produced on rock types from more distant raw material sources are from later in the reduction sequence (</w:t>
      </w:r>
      <w:r w:rsidR="003F0E20">
        <w:t>F</w:t>
      </w:r>
      <w:r>
        <w:t>ig</w:t>
      </w:r>
      <w:ins w:id="1399" w:author="Author" w:date="2020-09-04T16:10:00Z">
        <w:r w:rsidR="006F7FF8">
          <w:t>.</w:t>
        </w:r>
      </w:ins>
      <w:del w:id="1400" w:author="Author" w:date="2020-09-04T16:10:00Z">
        <w:r w:rsidDel="006F7FF8">
          <w:delText>ure</w:delText>
        </w:r>
      </w:del>
      <w:r>
        <w:t xml:space="preserve"> </w:t>
      </w:r>
      <w:r w:rsidR="003F0E20">
        <w:t>5</w:t>
      </w:r>
      <w:r>
        <w:t>), while flakes from the locally found materials are from earlier stages of reduction</w:t>
      </w:r>
      <w:del w:id="1401" w:author="Author" w:date="2020-09-04T16:13:00Z">
        <w:r w:rsidDel="006F7FF8">
          <w:delText xml:space="preserve"> </w:delText>
        </w:r>
      </w:del>
      <w:r>
        <w:t xml:space="preserve">. </w:t>
      </w:r>
    </w:p>
    <w:p w14:paraId="435B6186" w14:textId="49F92F9A" w:rsidR="001A42AA" w:rsidRDefault="00232C7D">
      <w:pPr>
        <w:pStyle w:val="BodyText"/>
        <w:spacing w:line="480" w:lineRule="auto"/>
      </w:pPr>
      <w:r>
        <w:t xml:space="preserve">Interestingly, there is a striking amount of homogeneity in the distribution of flake sequence values associated with exotic or distant raw materials. </w:t>
      </w:r>
      <w:del w:id="1402" w:author="Author" w:date="2020-12-24T12:10:00Z">
        <w:r w:rsidDel="00410B3B">
          <w:delText xml:space="preserve">Aside </w:delText>
        </w:r>
      </w:del>
      <w:ins w:id="1403" w:author="Author" w:date="2020-12-24T12:10:00Z">
        <w:r w:rsidR="00410B3B">
          <w:t xml:space="preserve">With the exception of </w:t>
        </w:r>
      </w:ins>
      <w:del w:id="1404" w:author="Author" w:date="2020-12-24T12:10:00Z">
        <w:r w:rsidDel="00410B3B">
          <w:delText xml:space="preserve">from </w:delText>
        </w:r>
      </w:del>
      <w:proofErr w:type="spellStart"/>
      <w:r>
        <w:t>Bukoban</w:t>
      </w:r>
      <w:proofErr w:type="spellEnd"/>
      <w:r>
        <w:t xml:space="preserve"> Felsite (</w:t>
      </w:r>
      <w:proofErr w:type="spellStart"/>
      <w:r>
        <w:t>BFe</w:t>
      </w:r>
      <w:proofErr w:type="spellEnd"/>
      <w:r>
        <w:t>)</w:t>
      </w:r>
      <w:ins w:id="1405" w:author="Author" w:date="2020-12-24T12:10:00Z">
        <w:r w:rsidR="00410B3B">
          <w:t>,</w:t>
        </w:r>
      </w:ins>
      <w:r>
        <w:t xml:space="preserve"> the inter-quartile range of flake sequence values are very similar from distant sources. Even though </w:t>
      </w:r>
      <w:proofErr w:type="spellStart"/>
      <w:r>
        <w:t>Bukoban</w:t>
      </w:r>
      <w:proofErr w:type="spellEnd"/>
      <w:r>
        <w:t xml:space="preserve"> Felsite has a wider range than the other</w:t>
      </w:r>
      <w:ins w:id="1406" w:author="Author" w:date="2020-11-21T20:31:00Z">
        <w:r w:rsidR="005119EB">
          <w:t xml:space="preserve"> exotic </w:t>
        </w:r>
        <w:del w:id="1407" w:author="Author" w:date="2020-12-24T12:08:00Z">
          <w:r w:rsidR="005119EB" w:rsidDel="00410B3B">
            <w:delText>mateirals</w:delText>
          </w:r>
        </w:del>
      </w:ins>
      <w:ins w:id="1408" w:author="Author" w:date="2020-12-24T12:08:00Z">
        <w:r w:rsidR="00410B3B">
          <w:t>materials</w:t>
        </w:r>
      </w:ins>
      <w:del w:id="1409" w:author="Author" w:date="2020-11-21T20:31:00Z">
        <w:r w:rsidDel="005119EB">
          <w:delText>s</w:delText>
        </w:r>
      </w:del>
      <w:r>
        <w:t>, its median is</w:t>
      </w:r>
      <w:del w:id="1410" w:author="Author" w:date="2020-11-21T20:31:00Z">
        <w:r w:rsidDel="005119EB">
          <w:delText xml:space="preserve"> </w:delText>
        </w:r>
      </w:del>
      <w:ins w:id="1411" w:author="Author" w:date="2020-11-21T20:31:00Z">
        <w:r w:rsidR="005119EB">
          <w:t xml:space="preserve"> quite similar</w:t>
        </w:r>
      </w:ins>
      <w:del w:id="1412" w:author="Author" w:date="2020-11-21T20:31:00Z">
        <w:r w:rsidDel="005119EB">
          <w:delText>nearly the same as the others</w:delText>
        </w:r>
      </w:del>
      <w:r>
        <w:t xml:space="preserve">. The </w:t>
      </w:r>
      <w:del w:id="1413" w:author="Author" w:date="2020-11-21T20:30:00Z">
        <w:r w:rsidDel="005119EB">
          <w:delText xml:space="preserve">flake </w:delText>
        </w:r>
      </w:del>
      <w:r>
        <w:t xml:space="preserve">sequence values associated with flakes from the local materials are also similar to each other but show slightly more variation. </w:t>
      </w:r>
      <w:proofErr w:type="spellStart"/>
      <w:r>
        <w:t>Homa</w:t>
      </w:r>
      <w:proofErr w:type="spellEnd"/>
      <w:r>
        <w:t xml:space="preserve"> Phonolite exhibits the widest range of flake sequence values.</w:t>
      </w:r>
    </w:p>
    <w:p w14:paraId="23B93BDB" w14:textId="77777777" w:rsidR="001A42AA" w:rsidRDefault="001A42AA">
      <w:pPr>
        <w:pStyle w:val="CaptionedFigure"/>
        <w:spacing w:before="180" w:after="180" w:line="480" w:lineRule="auto"/>
        <w:pPrChange w:id="1414" w:author="Author" w:date="2020-11-20T15:23:00Z">
          <w:pPr>
            <w:pStyle w:val="CaptionedFigure"/>
            <w:spacing w:line="480" w:lineRule="auto"/>
          </w:pPr>
        </w:pPrChange>
      </w:pPr>
    </w:p>
    <w:p w14:paraId="143A02CC" w14:textId="5AA7548F" w:rsidR="001A42AA" w:rsidRPr="00C15DBD" w:rsidRDefault="006F7FF8">
      <w:pPr>
        <w:pStyle w:val="ImageCaption"/>
        <w:spacing w:before="180" w:after="180" w:line="480" w:lineRule="auto"/>
        <w:jc w:val="center"/>
        <w:rPr>
          <w:i w:val="0"/>
          <w:iCs/>
          <w:rPrChange w:id="1415" w:author="Author" w:date="2020-09-04T16:10:00Z">
            <w:rPr>
              <w:b/>
              <w:bCs/>
            </w:rPr>
          </w:rPrChange>
        </w:rPr>
        <w:pPrChange w:id="1416" w:author="Author" w:date="2020-11-20T15:23:00Z">
          <w:pPr>
            <w:pStyle w:val="ImageCaption"/>
            <w:spacing w:line="480" w:lineRule="auto"/>
          </w:pPr>
        </w:pPrChange>
      </w:pPr>
      <w:ins w:id="1417" w:author="Author" w:date="2020-09-04T16:10:00Z">
        <w:r>
          <w:rPr>
            <w:i w:val="0"/>
            <w:iCs/>
          </w:rPr>
          <w:t xml:space="preserve">Insert </w:t>
        </w:r>
      </w:ins>
      <w:r w:rsidR="003F0E20" w:rsidRPr="00C15DBD">
        <w:rPr>
          <w:i w:val="0"/>
          <w:iCs/>
          <w:rPrChange w:id="1418" w:author="Author" w:date="2020-09-04T16:10:00Z">
            <w:rPr>
              <w:b/>
              <w:bCs/>
            </w:rPr>
          </w:rPrChange>
        </w:rPr>
        <w:t>Figure 5</w:t>
      </w:r>
      <w:del w:id="1419" w:author="Author" w:date="2020-09-04T16:10:00Z">
        <w:r w:rsidR="003F0E20" w:rsidRPr="00C15DBD" w:rsidDel="006F7FF8">
          <w:rPr>
            <w:i w:val="0"/>
            <w:iCs/>
            <w:rPrChange w:id="1420" w:author="Author" w:date="2020-09-04T16:10:00Z">
              <w:rPr>
                <w:b/>
                <w:bCs/>
              </w:rPr>
            </w:rPrChange>
          </w:rPr>
          <w:delText xml:space="preserve">: </w:delText>
        </w:r>
        <w:r w:rsidR="00232C7D" w:rsidRPr="00C15DBD" w:rsidDel="006F7FF8">
          <w:rPr>
            <w:i w:val="0"/>
            <w:iCs/>
            <w:rPrChange w:id="1421" w:author="Author" w:date="2020-09-04T16:10:00Z">
              <w:rPr>
                <w:b/>
                <w:bCs/>
              </w:rPr>
            </w:rPrChange>
          </w:rPr>
          <w:delText>The distribution of flake sequence values present within the Kanjera South flake assemblage. The primary differences in flake sequence values are between materials originating from more distant sources than those that originate from local sources of stone.</w:delText>
        </w:r>
      </w:del>
    </w:p>
    <w:p w14:paraId="753B6611" w14:textId="254D5CFA" w:rsidR="00B32AB4" w:rsidRDefault="00232C7D">
      <w:pPr>
        <w:pStyle w:val="BodyText"/>
        <w:spacing w:line="480" w:lineRule="auto"/>
        <w:rPr>
          <w:ins w:id="1422" w:author="Author" w:date="2020-11-21T20:39:00Z"/>
        </w:rPr>
      </w:pPr>
      <w:r>
        <w:t>As previously reported (</w:t>
      </w:r>
      <w:ins w:id="1423" w:author="Author" w:date="2020-12-28T18:29:00Z">
        <w:r w:rsidR="00D014A6">
          <w:t>Braun</w:t>
        </w:r>
      </w:ins>
      <w:del w:id="1424" w:author="Author" w:date="2020-12-28T18:29:00Z">
        <w:r w:rsidDel="00D014A6">
          <w:delText>D. R. Braun, Plummer, Ditchfield,</w:delText>
        </w:r>
      </w:del>
      <w:r>
        <w:t xml:space="preserve"> et al.</w:t>
      </w:r>
      <w:ins w:id="1425" w:author="Author" w:date="2020-12-28T18:29:00Z">
        <w:r w:rsidR="00D014A6">
          <w:t>,</w:t>
        </w:r>
      </w:ins>
      <w:r>
        <w:t xml:space="preserve"> 2009), the Kanjera core assemblage is comprised of a wide variety of technological types </w:t>
      </w:r>
      <w:del w:id="1426" w:author="Author" w:date="2020-12-24T12:13:00Z">
        <w:r w:rsidDel="00410B3B">
          <w:delText xml:space="preserve">or </w:delText>
        </w:r>
      </w:del>
      <w:ins w:id="1427" w:author="Author" w:date="2020-12-24T12:13:00Z">
        <w:r w:rsidR="00410B3B">
          <w:t xml:space="preserve">and </w:t>
        </w:r>
      </w:ins>
      <w:r>
        <w:t xml:space="preserve">core reduction strategies. The frequency of core reduction strategies present </w:t>
      </w:r>
      <w:ins w:id="1428" w:author="Author" w:date="2020-12-24T12:13:00Z">
        <w:r w:rsidR="00410B3B">
          <w:t xml:space="preserve">has </w:t>
        </w:r>
      </w:ins>
      <w:del w:id="1429" w:author="Author" w:date="2020-12-24T12:13:00Z">
        <w:r w:rsidDel="00410B3B">
          <w:delText xml:space="preserve">shows </w:delText>
        </w:r>
      </w:del>
      <w:r>
        <w:t xml:space="preserve">a significant relationship with the raw material type (Fishers exact test, </w:t>
      </w:r>
      <w:r w:rsidRPr="00C15DBD">
        <w:rPr>
          <w:i/>
          <w:iCs/>
          <w:rPrChange w:id="1430" w:author="Author" w:date="2020-09-04T16:11:00Z">
            <w:rPr/>
          </w:rPrChange>
        </w:rPr>
        <w:t>p</w:t>
      </w:r>
      <w:del w:id="1431" w:author="Author" w:date="2020-09-04T16:13:00Z">
        <w:r w:rsidDel="006F7FF8">
          <w:delText>-value</w:delText>
        </w:r>
      </w:del>
      <w:del w:id="1432" w:author="Author" w:date="2020-09-04T16:11:00Z">
        <w:r w:rsidDel="006F7FF8">
          <w:delText>:</w:delText>
        </w:r>
      </w:del>
      <w:r>
        <w:t xml:space="preserve"> &lt; </w:t>
      </w:r>
      <w:ins w:id="1433" w:author="Author" w:date="2020-09-04T16:11:00Z">
        <w:r w:rsidR="006F7FF8">
          <w:t>0</w:t>
        </w:r>
      </w:ins>
      <w:r>
        <w:t xml:space="preserve">.001). </w:t>
      </w:r>
      <w:del w:id="1434" w:author="Author" w:date="2020-11-21T20:35:00Z">
        <w:r w:rsidDel="005119EB">
          <w:delText xml:space="preserve">In general, raw materials </w:delText>
        </w:r>
      </w:del>
      <w:del w:id="1435" w:author="Author" w:date="2020-11-21T20:32:00Z">
        <w:r w:rsidDel="005119EB">
          <w:delText xml:space="preserve">that derive </w:delText>
        </w:r>
      </w:del>
      <w:del w:id="1436" w:author="Author" w:date="2020-11-21T20:35:00Z">
        <w:r w:rsidDel="005119EB">
          <w:delText>from</w:delText>
        </w:r>
      </w:del>
      <w:del w:id="1437" w:author="Author" w:date="2020-11-21T20:34:00Z">
        <w:r w:rsidDel="005119EB">
          <w:delText xml:space="preserve"> more </w:delText>
        </w:r>
      </w:del>
      <w:del w:id="1438" w:author="Author" w:date="2020-11-21T20:35:00Z">
        <w:r w:rsidDel="005119EB">
          <w:delText>distant sources</w:delText>
        </w:r>
      </w:del>
      <w:del w:id="1439" w:author="Author" w:date="2020-11-21T20:34:00Z">
        <w:r w:rsidDel="005119EB">
          <w:delText>,</w:delText>
        </w:r>
      </w:del>
      <w:del w:id="1440" w:author="Author" w:date="2020-11-21T20:35:00Z">
        <w:r w:rsidDel="005119EB">
          <w:delText xml:space="preserve"> are represented by core reduction strategies that involve a greater number of core rotations or more complex rotations (i.e. centripetal flaking</w:delText>
        </w:r>
      </w:del>
      <w:ins w:id="1441" w:author="Author" w:date="2020-09-04T16:11:00Z">
        <w:del w:id="1442" w:author="Author" w:date="2020-11-21T20:35:00Z">
          <w:r w:rsidR="006F7FF8" w:rsidDel="005119EB">
            <w:delText>;</w:delText>
          </w:r>
        </w:del>
      </w:ins>
      <w:del w:id="1443" w:author="Author" w:date="2020-11-21T20:35:00Z">
        <w:r w:rsidDel="005119EB">
          <w:delText xml:space="preserve">, </w:delText>
        </w:r>
        <w:r w:rsidR="003F0E20" w:rsidDel="005119EB">
          <w:delText>F</w:delText>
        </w:r>
        <w:r w:rsidDel="005119EB">
          <w:delText>ig</w:delText>
        </w:r>
      </w:del>
      <w:ins w:id="1444" w:author="Author" w:date="2020-09-04T16:11:00Z">
        <w:del w:id="1445" w:author="Author" w:date="2020-11-21T20:35:00Z">
          <w:r w:rsidR="006F7FF8" w:rsidDel="005119EB">
            <w:delText>.</w:delText>
          </w:r>
        </w:del>
      </w:ins>
      <w:del w:id="1446" w:author="Author" w:date="2020-11-21T20:35:00Z">
        <w:r w:rsidDel="005119EB">
          <w:delText xml:space="preserve">ure </w:delText>
        </w:r>
        <w:r w:rsidR="003F0E20" w:rsidDel="005119EB">
          <w:delText>6</w:delText>
        </w:r>
        <w:r w:rsidDel="005119EB">
          <w:delText xml:space="preserve">). </w:delText>
        </w:r>
      </w:del>
      <w:r>
        <w:t xml:space="preserve">Though unifacial and unidirectional reduction strategies are present in small frequencies, there is a greater representation of centripetal, bifacial and </w:t>
      </w:r>
      <w:proofErr w:type="spellStart"/>
      <w:r>
        <w:t>multi</w:t>
      </w:r>
      <w:ins w:id="1447" w:author="Author" w:date="2020-11-21T20:35:00Z">
        <w:del w:id="1448" w:author="Author" w:date="2020-12-30T15:55:00Z">
          <w:r w:rsidR="005119EB" w:rsidDel="00EC441D">
            <w:delText>-</w:delText>
          </w:r>
        </w:del>
      </w:ins>
      <w:r>
        <w:t>facial</w:t>
      </w:r>
      <w:proofErr w:type="spellEnd"/>
      <w:r>
        <w:t xml:space="preserve"> exploitation strategies in materials from more distant origins (Fig</w:t>
      </w:r>
      <w:ins w:id="1449" w:author="Author" w:date="2020-09-04T16:11:00Z">
        <w:r w:rsidR="006F7FF8">
          <w:t>.</w:t>
        </w:r>
      </w:ins>
      <w:del w:id="1450" w:author="Author" w:date="2020-09-04T16:11:00Z">
        <w:r w:rsidDel="006F7FF8">
          <w:delText>ure</w:delText>
        </w:r>
      </w:del>
      <w:r w:rsidR="003F0E20">
        <w:t xml:space="preserve"> 6</w:t>
      </w:r>
      <w:r>
        <w:t xml:space="preserve">). On the other hand, local materials such as the </w:t>
      </w:r>
      <w:proofErr w:type="spellStart"/>
      <w:r>
        <w:t>Fenetized</w:t>
      </w:r>
      <w:proofErr w:type="spellEnd"/>
      <w:r>
        <w:t xml:space="preserve"> </w:t>
      </w:r>
      <w:proofErr w:type="spellStart"/>
      <w:r>
        <w:t>Nyanzian</w:t>
      </w:r>
      <w:proofErr w:type="spellEnd"/>
      <w:r>
        <w:t xml:space="preserve"> (</w:t>
      </w:r>
      <w:proofErr w:type="spellStart"/>
      <w:r>
        <w:t>FNy</w:t>
      </w:r>
      <w:proofErr w:type="spellEnd"/>
      <w:r>
        <w:t xml:space="preserve">) and </w:t>
      </w:r>
      <w:proofErr w:type="spellStart"/>
      <w:r>
        <w:t>Homa</w:t>
      </w:r>
      <w:proofErr w:type="spellEnd"/>
      <w:r>
        <w:t xml:space="preserve"> Phonolite (</w:t>
      </w:r>
      <w:proofErr w:type="spellStart"/>
      <w:r>
        <w:t>HPh</w:t>
      </w:r>
      <w:proofErr w:type="spellEnd"/>
      <w:r>
        <w:t xml:space="preserve">) are represented by greater number of unifacial or </w:t>
      </w:r>
      <w:proofErr w:type="spellStart"/>
      <w:r>
        <w:t>uni</w:t>
      </w:r>
      <w:proofErr w:type="spellEnd"/>
      <w:r>
        <w:t>-directional core reduction strategies (</w:t>
      </w:r>
      <w:commentRangeStart w:id="1451"/>
      <w:commentRangeStart w:id="1452"/>
      <w:r>
        <w:t>Fig</w:t>
      </w:r>
      <w:ins w:id="1453" w:author="Author" w:date="2020-09-04T16:11:00Z">
        <w:r w:rsidR="006F7FF8">
          <w:t>.</w:t>
        </w:r>
        <w:commentRangeEnd w:id="1451"/>
        <w:r w:rsidR="006F7FF8">
          <w:rPr>
            <w:rStyle w:val="CommentReference"/>
            <w:rFonts w:asciiTheme="minorHAnsi" w:hAnsiTheme="minorHAnsi"/>
          </w:rPr>
          <w:commentReference w:id="1451"/>
        </w:r>
      </w:ins>
      <w:commentRangeEnd w:id="1452"/>
      <w:r w:rsidR="00410B3B">
        <w:rPr>
          <w:rStyle w:val="CommentReference"/>
          <w:rFonts w:asciiTheme="minorHAnsi" w:hAnsiTheme="minorHAnsi"/>
        </w:rPr>
        <w:commentReference w:id="1452"/>
      </w:r>
      <w:del w:id="1454" w:author="Author" w:date="2020-09-04T16:11:00Z">
        <w:r w:rsidDel="006F7FF8">
          <w:delText>ure:</w:delText>
        </w:r>
      </w:del>
      <w:r>
        <w:t xml:space="preserve"> ). </w:t>
      </w:r>
      <w:del w:id="1455" w:author="Author" w:date="2020-11-21T20:36:00Z">
        <w:r w:rsidDel="00B32AB4">
          <w:delText xml:space="preserve">Homa Limestone, runs </w:delText>
        </w:r>
      </w:del>
      <w:ins w:id="1456" w:author="Author" w:date="2020-11-21T20:36:00Z">
        <w:r w:rsidR="00B32AB4">
          <w:t>C</w:t>
        </w:r>
      </w:ins>
      <w:del w:id="1457" w:author="Author" w:date="2020-11-21T20:36:00Z">
        <w:r w:rsidDel="00B32AB4">
          <w:delText>c</w:delText>
        </w:r>
      </w:del>
      <w:r>
        <w:t>ontrary to this general pattern</w:t>
      </w:r>
      <w:ins w:id="1458" w:author="Author" w:date="2020-11-21T20:36:00Z">
        <w:r w:rsidR="00B32AB4">
          <w:t>,</w:t>
        </w:r>
      </w:ins>
      <w:ins w:id="1459" w:author="Author" w:date="2020-11-21T20:37:00Z">
        <w:r w:rsidR="00B32AB4">
          <w:t xml:space="preserve"> cores produced with</w:t>
        </w:r>
      </w:ins>
      <w:ins w:id="1460" w:author="Author" w:date="2020-11-21T20:36:00Z">
        <w:r w:rsidR="00B32AB4">
          <w:t xml:space="preserve"> the local material</w:t>
        </w:r>
      </w:ins>
      <w:del w:id="1461" w:author="Author" w:date="2020-11-21T20:36:00Z">
        <w:r w:rsidDel="00B32AB4">
          <w:delText>.</w:delText>
        </w:r>
      </w:del>
      <w:r>
        <w:t xml:space="preserve"> </w:t>
      </w:r>
      <w:del w:id="1462" w:author="Author" w:date="2020-11-21T20:36:00Z">
        <w:r w:rsidDel="00B32AB4">
          <w:delText xml:space="preserve">Although </w:delText>
        </w:r>
      </w:del>
      <w:proofErr w:type="spellStart"/>
      <w:r>
        <w:t>Homa</w:t>
      </w:r>
      <w:proofErr w:type="spellEnd"/>
      <w:r>
        <w:t xml:space="preserve"> Limestone</w:t>
      </w:r>
      <w:ins w:id="1463" w:author="Author" w:date="2020-11-21T20:36:00Z">
        <w:r w:rsidR="00B32AB4">
          <w:t xml:space="preserve"> (</w:t>
        </w:r>
        <w:proofErr w:type="spellStart"/>
        <w:r w:rsidR="00B32AB4">
          <w:t>HLi</w:t>
        </w:r>
        <w:proofErr w:type="spellEnd"/>
        <w:r w:rsidR="00B32AB4">
          <w:t>)</w:t>
        </w:r>
        <w:r w:rsidR="00B32AB4" w:rsidDel="00B32AB4">
          <w:t xml:space="preserve"> </w:t>
        </w:r>
      </w:ins>
      <w:del w:id="1464" w:author="Author" w:date="2020-11-21T20:36:00Z">
        <w:r w:rsidDel="00B32AB4">
          <w:delText xml:space="preserve"> is found in abundance locally, cores produced on this raw material t</w:delText>
        </w:r>
      </w:del>
      <w:del w:id="1465" w:author="Author" w:date="2020-11-21T20:37:00Z">
        <w:r w:rsidDel="00B32AB4">
          <w:delText xml:space="preserve">ype </w:delText>
        </w:r>
      </w:del>
      <w:r>
        <w:t xml:space="preserve">are often </w:t>
      </w:r>
      <w:proofErr w:type="spellStart"/>
      <w:r>
        <w:t>multi</w:t>
      </w:r>
      <w:del w:id="1466" w:author="Author" w:date="2020-12-30T15:55:00Z">
        <w:r w:rsidDel="00EC441D">
          <w:delText>-</w:delText>
        </w:r>
      </w:del>
      <w:r>
        <w:t>facially</w:t>
      </w:r>
      <w:proofErr w:type="spellEnd"/>
      <w:r>
        <w:t xml:space="preserve"> reduced. However, as</w:t>
      </w:r>
      <w:del w:id="1467" w:author="Author" w:date="2020-12-24T12:14:00Z">
        <w:r w:rsidDel="00410B3B">
          <w:delText xml:space="preserve"> is</w:delText>
        </w:r>
      </w:del>
      <w:r>
        <w:t xml:space="preserve"> addressed in the discussion</w:t>
      </w:r>
      <w:ins w:id="1468" w:author="Author" w:date="2020-12-24T12:14:00Z">
        <w:r w:rsidR="00410B3B">
          <w:t>,</w:t>
        </w:r>
      </w:ins>
      <w:r>
        <w:t xml:space="preserve"> this is likely related to the properties of the raw material itself</w:t>
      </w:r>
      <w:del w:id="1469" w:author="Author" w:date="2020-11-21T20:37:00Z">
        <w:r w:rsidDel="00B32AB4">
          <w:delText xml:space="preserve"> (D. R. Braun, Plummer, Ditchfield, et al. 2009</w:delText>
        </w:r>
      </w:del>
      <w:ins w:id="1470" w:author="Author" w:date="2020-11-21T20:37:00Z">
        <w:r w:rsidR="00B32AB4">
          <w:t xml:space="preserve"> </w:t>
        </w:r>
      </w:ins>
      <w:fldSimple w:instr=" ADDIN ZOTERO_TEMP ">
        <w:r w:rsidR="00B32AB4">
          <w:rPr>
            <w:noProof/>
          </w:rPr>
          <w:t>(Braun et al., 2009)</w:t>
        </w:r>
      </w:fldSimple>
      <w:del w:id="1471" w:author="Author" w:date="2020-11-21T20:37:00Z">
        <w:r w:rsidDel="00B32AB4">
          <w:delText>)</w:delText>
        </w:r>
      </w:del>
      <w:r>
        <w:t>.</w:t>
      </w:r>
      <w:del w:id="1472" w:author="Author" w:date="2020-11-21T20:39:00Z">
        <w:r w:rsidDel="00B32AB4">
          <w:delText xml:space="preserve"> When core reduction intensity is compared according by core reduction strategy an interesting pattern emerges</w:delText>
        </w:r>
      </w:del>
      <w:ins w:id="1473" w:author="Author" w:date="2020-11-21T20:39:00Z">
        <w:r w:rsidR="00B32AB4">
          <w:t xml:space="preserve"> </w:t>
        </w:r>
      </w:ins>
    </w:p>
    <w:p w14:paraId="108A1578" w14:textId="62386384" w:rsidR="001A42AA" w:rsidDel="00B00D09" w:rsidRDefault="00B32AB4" w:rsidP="00B00D09">
      <w:pPr>
        <w:pStyle w:val="BodyText"/>
        <w:spacing w:line="480" w:lineRule="auto"/>
        <w:rPr>
          <w:del w:id="1474" w:author="Author" w:date="2020-11-28T17:20:00Z"/>
        </w:rPr>
      </w:pPr>
      <w:commentRangeStart w:id="1475"/>
      <w:ins w:id="1476" w:author="Author" w:date="2020-11-21T20:39:00Z">
        <w:r>
          <w:t xml:space="preserve">When the core reduction intensity values for </w:t>
        </w:r>
      </w:ins>
      <w:ins w:id="1477" w:author="Author" w:date="2020-11-21T20:40:00Z">
        <w:r>
          <w:t>each reduction strategy are considered,</w:t>
        </w:r>
      </w:ins>
      <w:del w:id="1478" w:author="Author" w:date="2020-11-21T20:39:00Z">
        <w:r w:rsidR="00232C7D" w:rsidDel="00B32AB4">
          <w:delText>.</w:delText>
        </w:r>
      </w:del>
      <w:r w:rsidR="00232C7D">
        <w:t xml:space="preserve"> </w:t>
      </w:r>
      <w:ins w:id="1479" w:author="Author" w:date="2020-11-21T20:40:00Z">
        <w:r>
          <w:t>u</w:t>
        </w:r>
      </w:ins>
      <w:del w:id="1480" w:author="Author" w:date="2020-11-21T20:40:00Z">
        <w:r w:rsidR="00232C7D" w:rsidDel="00B32AB4">
          <w:delText>U</w:delText>
        </w:r>
      </w:del>
      <w:r w:rsidR="00232C7D">
        <w:t>nifacial and unipolar</w:t>
      </w:r>
      <w:del w:id="1481" w:author="Author" w:date="2020-12-24T12:15:00Z">
        <w:r w:rsidR="00232C7D" w:rsidDel="00410B3B">
          <w:delText>,</w:delText>
        </w:r>
      </w:del>
      <w:r w:rsidR="00232C7D">
        <w:t xml:space="preserve"> core</w:t>
      </w:r>
      <w:ins w:id="1482" w:author="Author" w:date="2020-12-24T12:15:00Z">
        <w:r w:rsidR="00410B3B">
          <w:t xml:space="preserve">s </w:t>
        </w:r>
      </w:ins>
      <w:del w:id="1483" w:author="Author" w:date="2020-12-24T12:15:00Z">
        <w:r w:rsidR="00232C7D" w:rsidDel="00410B3B">
          <w:delText xml:space="preserve"> reduction strategies </w:delText>
        </w:r>
      </w:del>
      <w:ins w:id="1484" w:author="Author" w:date="2020-12-31T19:25:00Z">
        <w:r w:rsidR="009334A4">
          <w:t xml:space="preserve">are reduced less </w:t>
        </w:r>
      </w:ins>
      <w:del w:id="1485" w:author="Author" w:date="2020-12-31T19:25:00Z">
        <w:r w:rsidR="00232C7D" w:rsidDel="009334A4">
          <w:delText xml:space="preserve">result in less reduction </w:delText>
        </w:r>
      </w:del>
      <w:r w:rsidR="00232C7D">
        <w:t xml:space="preserve">than </w:t>
      </w:r>
      <w:del w:id="1486" w:author="Author" w:date="2020-12-24T12:16:00Z">
        <w:r w:rsidR="00232C7D" w:rsidDel="00410B3B">
          <w:delText xml:space="preserve">strategies that require </w:delText>
        </w:r>
      </w:del>
      <w:r w:rsidR="00232C7D">
        <w:t xml:space="preserve">bifacial, </w:t>
      </w:r>
      <w:proofErr w:type="spellStart"/>
      <w:r w:rsidR="00232C7D">
        <w:t>multifacial</w:t>
      </w:r>
      <w:proofErr w:type="spellEnd"/>
      <w:r w:rsidR="00232C7D">
        <w:t xml:space="preserve"> or polyhedral </w:t>
      </w:r>
      <w:del w:id="1487" w:author="Author" w:date="2020-12-24T12:16:00Z">
        <w:r w:rsidR="00232C7D" w:rsidDel="00410B3B">
          <w:delText xml:space="preserve">strategies </w:delText>
        </w:r>
      </w:del>
      <w:ins w:id="1488" w:author="Author" w:date="2020-12-24T12:16:00Z">
        <w:r w:rsidR="00410B3B">
          <w:t xml:space="preserve">cores </w:t>
        </w:r>
        <w:commentRangeEnd w:id="1475"/>
        <w:r w:rsidR="00410B3B">
          <w:rPr>
            <w:rStyle w:val="CommentReference"/>
            <w:rFonts w:asciiTheme="minorHAnsi" w:hAnsiTheme="minorHAnsi"/>
          </w:rPr>
          <w:commentReference w:id="1475"/>
        </w:r>
      </w:ins>
      <w:r w:rsidR="00232C7D">
        <w:t xml:space="preserve">(Kruskal Wallis, </w:t>
      </w:r>
      <w:ins w:id="1489" w:author="Author" w:date="2020-09-04T16:11:00Z">
        <w:r w:rsidR="006F7FF8" w:rsidRPr="00C15DBD">
          <w:rPr>
            <w:i/>
            <w:iCs/>
            <w:rPrChange w:id="1490" w:author="Author" w:date="2020-09-04T16:11:00Z">
              <w:rPr/>
            </w:rPrChange>
          </w:rPr>
          <w:t>p</w:t>
        </w:r>
      </w:ins>
      <w:del w:id="1491" w:author="Author" w:date="2020-09-04T16:11:00Z">
        <w:r w:rsidR="00232C7D" w:rsidDel="006F7FF8">
          <w:delText>P-value:</w:delText>
        </w:r>
      </w:del>
      <w:r w:rsidR="00232C7D">
        <w:t xml:space="preserve"> &lt; .001) (Figure </w:t>
      </w:r>
      <w:r w:rsidR="003F0E20">
        <w:t>6</w:t>
      </w:r>
      <w:r w:rsidR="00232C7D">
        <w:t>). In other words, core reduction strategies that require fewer core rotations, such as unifacial and unidirectional strategies, are less reduced than those that</w:t>
      </w:r>
      <w:del w:id="1492" w:author="Author" w:date="2020-11-21T20:41:00Z">
        <w:r w:rsidR="00232C7D" w:rsidDel="00B32AB4">
          <w:delText xml:space="preserve"> </w:delText>
        </w:r>
      </w:del>
      <w:ins w:id="1493" w:author="Author" w:date="2020-11-21T20:41:00Z">
        <w:r>
          <w:t xml:space="preserve"> that involved more comple</w:t>
        </w:r>
      </w:ins>
      <w:ins w:id="1494" w:author="Author" w:date="2020-12-24T12:18:00Z">
        <w:r w:rsidR="000E19CD">
          <w:t>x</w:t>
        </w:r>
      </w:ins>
      <w:ins w:id="1495" w:author="Author" w:date="2020-11-21T20:41:00Z">
        <w:del w:id="1496" w:author="Author" w:date="2020-12-24T12:18:00Z">
          <w:r w:rsidDel="000E19CD">
            <w:delText>s</w:delText>
          </w:r>
        </w:del>
        <w:r>
          <w:t xml:space="preserve"> patterns of rotation</w:t>
        </w:r>
      </w:ins>
      <w:del w:id="1497" w:author="Author" w:date="2020-11-21T20:41:00Z">
        <w:r w:rsidR="00232C7D" w:rsidDel="00B32AB4">
          <w:delText>involve more complex rotation strategies</w:delText>
        </w:r>
      </w:del>
      <w:r w:rsidR="00232C7D">
        <w:t>.</w:t>
      </w:r>
    </w:p>
    <w:p w14:paraId="1C664967" w14:textId="77777777" w:rsidR="001A42AA" w:rsidRDefault="001A42AA">
      <w:pPr>
        <w:pStyle w:val="BodyText"/>
        <w:spacing w:line="480" w:lineRule="auto"/>
        <w:pPrChange w:id="1498" w:author="Author" w:date="2020-11-28T17:20:00Z">
          <w:pPr>
            <w:pStyle w:val="CaptionedFigure"/>
            <w:spacing w:line="480" w:lineRule="auto"/>
          </w:pPr>
        </w:pPrChange>
      </w:pPr>
    </w:p>
    <w:p w14:paraId="1B1ABFB9" w14:textId="1E0CF445" w:rsidR="001A42AA" w:rsidRPr="00C15DBD" w:rsidRDefault="006F7FF8">
      <w:pPr>
        <w:pStyle w:val="ImageCaption"/>
        <w:spacing w:before="180" w:after="180" w:line="480" w:lineRule="auto"/>
        <w:jc w:val="center"/>
        <w:rPr>
          <w:i w:val="0"/>
          <w:iCs/>
          <w:rPrChange w:id="1499" w:author="Author" w:date="2020-09-04T16:14:00Z">
            <w:rPr/>
          </w:rPrChange>
        </w:rPr>
        <w:pPrChange w:id="1500" w:author="Author" w:date="2020-11-20T15:23:00Z">
          <w:pPr>
            <w:pStyle w:val="ImageCaption"/>
            <w:spacing w:line="480" w:lineRule="auto"/>
          </w:pPr>
        </w:pPrChange>
      </w:pPr>
      <w:ins w:id="1501" w:author="Author" w:date="2020-09-04T16:14:00Z">
        <w:r>
          <w:rPr>
            <w:i w:val="0"/>
            <w:iCs/>
          </w:rPr>
          <w:t xml:space="preserve">Insert </w:t>
        </w:r>
      </w:ins>
      <w:r w:rsidR="003F0E20" w:rsidRPr="00C15DBD">
        <w:rPr>
          <w:i w:val="0"/>
          <w:iCs/>
          <w:rPrChange w:id="1502" w:author="Author" w:date="2020-09-04T16:14:00Z">
            <w:rPr/>
          </w:rPrChange>
        </w:rPr>
        <w:t>Figure 6</w:t>
      </w:r>
      <w:del w:id="1503" w:author="Author" w:date="2020-09-04T16:14:00Z">
        <w:r w:rsidR="003F0E20" w:rsidRPr="00C15DBD" w:rsidDel="006F7FF8">
          <w:rPr>
            <w:i w:val="0"/>
            <w:iCs/>
            <w:rPrChange w:id="1504" w:author="Author" w:date="2020-09-04T16:14:00Z">
              <w:rPr/>
            </w:rPrChange>
          </w:rPr>
          <w:delText xml:space="preserve">: </w:delText>
        </w:r>
        <w:r w:rsidR="00232C7D" w:rsidRPr="00C15DBD" w:rsidDel="006F7FF8">
          <w:rPr>
            <w:i w:val="0"/>
            <w:iCs/>
            <w:rPrChange w:id="1505" w:author="Author" w:date="2020-09-04T16:14:00Z">
              <w:rPr/>
            </w:rPrChange>
          </w:rPr>
          <w:delText xml:space="preserve">Left: The distribution of core reduction strategies by raw material type. With the exception of Homa Limestone, raw materials that derive from the Kisi highlights more greatly represented by complex core reduction strategies than those that can be found in the immediate vicinity of Kanjera South. Right: The distribution of reduction intensity values according to reduction strategy. </w:delText>
        </w:r>
        <w:r w:rsidR="00232C7D" w:rsidRPr="00C15DBD" w:rsidDel="006F7FF8">
          <w:rPr>
            <w:i w:val="0"/>
            <w:iCs/>
            <w:rPrChange w:id="1506" w:author="Author" w:date="2020-09-04T16:14:00Z">
              <w:rPr>
                <w:b/>
              </w:rPr>
            </w:rPrChange>
          </w:rPr>
          <w:delText>USP</w:delText>
        </w:r>
        <w:r w:rsidR="00232C7D" w:rsidRPr="00C15DBD" w:rsidDel="006F7FF8">
          <w:rPr>
            <w:i w:val="0"/>
            <w:iCs/>
            <w:rPrChange w:id="1507" w:author="Author" w:date="2020-09-04T16:14:00Z">
              <w:rPr/>
            </w:rPrChange>
          </w:rPr>
          <w:delText xml:space="preserve">: Unifacial Simple Partial. </w:delText>
        </w:r>
        <w:r w:rsidR="00232C7D" w:rsidRPr="00C15DBD" w:rsidDel="006F7FF8">
          <w:rPr>
            <w:i w:val="0"/>
            <w:iCs/>
            <w:rPrChange w:id="1508" w:author="Author" w:date="2020-09-04T16:14:00Z">
              <w:rPr>
                <w:b/>
              </w:rPr>
            </w:rPrChange>
          </w:rPr>
          <w:delText>UAU</w:delText>
        </w:r>
        <w:r w:rsidR="00232C7D" w:rsidRPr="00C15DBD" w:rsidDel="006F7FF8">
          <w:rPr>
            <w:i w:val="0"/>
            <w:iCs/>
            <w:rPrChange w:id="1509" w:author="Author" w:date="2020-09-04T16:14:00Z">
              <w:rPr/>
            </w:rPrChange>
          </w:rPr>
          <w:delText xml:space="preserve">: Unidirectional abrupt unifacial. </w:delText>
        </w:r>
        <w:r w:rsidR="00232C7D" w:rsidRPr="00C15DBD" w:rsidDel="006F7FF8">
          <w:rPr>
            <w:i w:val="0"/>
            <w:iCs/>
            <w:rPrChange w:id="1510" w:author="Author" w:date="2020-09-04T16:14:00Z">
              <w:rPr>
                <w:b/>
              </w:rPr>
            </w:rPrChange>
          </w:rPr>
          <w:delText>UABI</w:delText>
        </w:r>
        <w:r w:rsidR="00232C7D" w:rsidRPr="00C15DBD" w:rsidDel="006F7FF8">
          <w:rPr>
            <w:i w:val="0"/>
            <w:iCs/>
            <w:rPrChange w:id="1511" w:author="Author" w:date="2020-09-04T16:14:00Z">
              <w:rPr/>
            </w:rPrChange>
          </w:rPr>
          <w:delText xml:space="preserve">: Unifacial abrupt bidirectional. </w:delText>
        </w:r>
        <w:r w:rsidR="00232C7D" w:rsidRPr="00C15DBD" w:rsidDel="006F7FF8">
          <w:rPr>
            <w:i w:val="0"/>
            <w:iCs/>
            <w:rPrChange w:id="1512" w:author="Author" w:date="2020-09-04T16:14:00Z">
              <w:rPr>
                <w:b/>
              </w:rPr>
            </w:rPrChange>
          </w:rPr>
          <w:delText>BA</w:delText>
        </w:r>
        <w:r w:rsidR="00232C7D" w:rsidRPr="00C15DBD" w:rsidDel="006F7FF8">
          <w:rPr>
            <w:i w:val="0"/>
            <w:iCs/>
            <w:rPrChange w:id="1513" w:author="Author" w:date="2020-09-04T16:14:00Z">
              <w:rPr/>
            </w:rPrChange>
          </w:rPr>
          <w:delText xml:space="preserve">: Bidirectional Abrupt. </w:delText>
        </w:r>
        <w:r w:rsidR="00232C7D" w:rsidRPr="00C15DBD" w:rsidDel="006F7FF8">
          <w:rPr>
            <w:i w:val="0"/>
            <w:iCs/>
            <w:rPrChange w:id="1514" w:author="Author" w:date="2020-09-04T16:14:00Z">
              <w:rPr>
                <w:b/>
              </w:rPr>
            </w:rPrChange>
          </w:rPr>
          <w:delText>BAP</w:delText>
        </w:r>
        <w:r w:rsidR="00232C7D" w:rsidRPr="00C15DBD" w:rsidDel="006F7FF8">
          <w:rPr>
            <w:i w:val="0"/>
            <w:iCs/>
            <w:rPrChange w:id="1515" w:author="Author" w:date="2020-09-04T16:14:00Z">
              <w:rPr/>
            </w:rPrChange>
          </w:rPr>
          <w:delText xml:space="preserve"> Bifacial Partial. </w:delText>
        </w:r>
        <w:r w:rsidR="00232C7D" w:rsidRPr="00C15DBD" w:rsidDel="006F7FF8">
          <w:rPr>
            <w:i w:val="0"/>
            <w:iCs/>
            <w:rPrChange w:id="1516" w:author="Author" w:date="2020-09-04T16:14:00Z">
              <w:rPr>
                <w:b/>
              </w:rPr>
            </w:rPrChange>
          </w:rPr>
          <w:delText>UC</w:delText>
        </w:r>
        <w:r w:rsidR="00232C7D" w:rsidRPr="00C15DBD" w:rsidDel="006F7FF8">
          <w:rPr>
            <w:i w:val="0"/>
            <w:iCs/>
            <w:rPrChange w:id="1517" w:author="Author" w:date="2020-09-04T16:14:00Z">
              <w:rPr/>
            </w:rPrChange>
          </w:rPr>
          <w:delText xml:space="preserve">: Unifacial centripetal. </w:delText>
        </w:r>
        <w:r w:rsidR="00232C7D" w:rsidRPr="00C15DBD" w:rsidDel="006F7FF8">
          <w:rPr>
            <w:i w:val="0"/>
            <w:iCs/>
            <w:rPrChange w:id="1518" w:author="Author" w:date="2020-09-04T16:14:00Z">
              <w:rPr>
                <w:b/>
              </w:rPr>
            </w:rPrChange>
          </w:rPr>
          <w:delText>BC</w:delText>
        </w:r>
        <w:r w:rsidR="00232C7D" w:rsidRPr="00C15DBD" w:rsidDel="006F7FF8">
          <w:rPr>
            <w:i w:val="0"/>
            <w:iCs/>
            <w:rPrChange w:id="1519" w:author="Author" w:date="2020-09-04T16:14:00Z">
              <w:rPr/>
            </w:rPrChange>
          </w:rPr>
          <w:delText xml:space="preserve">: Bifacial Centripetal. </w:delText>
        </w:r>
        <w:r w:rsidR="00232C7D" w:rsidRPr="00C15DBD" w:rsidDel="006F7FF8">
          <w:rPr>
            <w:i w:val="0"/>
            <w:iCs/>
            <w:rPrChange w:id="1520" w:author="Author" w:date="2020-09-04T16:14:00Z">
              <w:rPr>
                <w:b/>
              </w:rPr>
            </w:rPrChange>
          </w:rPr>
          <w:delText>Poly</w:delText>
        </w:r>
        <w:r w:rsidR="00232C7D" w:rsidRPr="00C15DBD" w:rsidDel="006F7FF8">
          <w:rPr>
            <w:i w:val="0"/>
            <w:iCs/>
            <w:rPrChange w:id="1521" w:author="Author" w:date="2020-09-04T16:14:00Z">
              <w:rPr/>
            </w:rPrChange>
          </w:rPr>
          <w:delText xml:space="preserve">: Polyhedral. </w:delText>
        </w:r>
        <w:r w:rsidR="00232C7D" w:rsidRPr="00C15DBD" w:rsidDel="006F7FF8">
          <w:rPr>
            <w:i w:val="0"/>
            <w:iCs/>
            <w:rPrChange w:id="1522" w:author="Author" w:date="2020-09-04T16:14:00Z">
              <w:rPr>
                <w:b/>
              </w:rPr>
            </w:rPrChange>
          </w:rPr>
          <w:delText>MFI</w:delText>
        </w:r>
        <w:r w:rsidR="00232C7D" w:rsidRPr="00C15DBD" w:rsidDel="006F7FF8">
          <w:rPr>
            <w:i w:val="0"/>
            <w:iCs/>
            <w:rPrChange w:id="1523" w:author="Author" w:date="2020-09-04T16:14:00Z">
              <w:rPr/>
            </w:rPrChange>
          </w:rPr>
          <w:delText>: Mutifacial Irregular. The colors of the boxplots correspond with the representation of different reduction strategies in the left figure.</w:delText>
        </w:r>
      </w:del>
    </w:p>
    <w:p w14:paraId="6C39E4BC" w14:textId="031807CC" w:rsidR="001A42AA" w:rsidRDefault="006F7FF8">
      <w:pPr>
        <w:pStyle w:val="Heading2"/>
        <w:spacing w:before="180" w:after="180" w:line="480" w:lineRule="auto"/>
        <w:pPrChange w:id="1524" w:author="Author" w:date="2020-11-20T15:23:00Z">
          <w:pPr>
            <w:pStyle w:val="Heading2"/>
            <w:spacing w:line="480" w:lineRule="auto"/>
          </w:pPr>
        </w:pPrChange>
      </w:pPr>
      <w:bookmarkStart w:id="1525" w:name="flake-efficiency"/>
      <w:ins w:id="1526" w:author="Author" w:date="2020-09-04T16:14:00Z">
        <w:r>
          <w:t xml:space="preserve">3.2.  </w:t>
        </w:r>
      </w:ins>
      <w:r w:rsidR="00232C7D">
        <w:t>Flake efficiency</w:t>
      </w:r>
      <w:bookmarkEnd w:id="1525"/>
    </w:p>
    <w:p w14:paraId="0408F9E9" w14:textId="3DD69EF4" w:rsidR="001A42AA" w:rsidDel="00B32AB4" w:rsidRDefault="00232C7D" w:rsidP="00485E05">
      <w:pPr>
        <w:pStyle w:val="FirstParagraph"/>
        <w:spacing w:line="480" w:lineRule="auto"/>
        <w:rPr>
          <w:del w:id="1527" w:author="Author" w:date="2020-11-21T20:50:00Z"/>
        </w:rPr>
      </w:pPr>
      <w:r>
        <w:t xml:space="preserve">Analysis of the relative proportion of </w:t>
      </w:r>
      <w:ins w:id="1528" w:author="Author" w:date="2020-12-24T12:22:00Z">
        <w:r w:rsidR="000E19CD">
          <w:t xml:space="preserve">flake </w:t>
        </w:r>
      </w:ins>
      <w:r>
        <w:t xml:space="preserve">edge to mass </w:t>
      </w:r>
      <w:del w:id="1529" w:author="Author" w:date="2020-12-24T12:22:00Z">
        <w:r w:rsidDel="000E19CD">
          <w:delText xml:space="preserve">in flakes </w:delText>
        </w:r>
      </w:del>
      <w:r>
        <w:t xml:space="preserve">indicates significantly different technological strategies applied to the different raw materials from the Kanjera South assemblage. Although the mean values of </w:t>
      </w:r>
      <w:del w:id="1530" w:author="Author" w:date="2020-12-24T12:23:00Z">
        <w:r w:rsidDel="000E19CD">
          <w:delText xml:space="preserve">the different </w:delText>
        </w:r>
      </w:del>
      <w:r>
        <w:t xml:space="preserve">raw materials are relatively similar, the overall distribution </w:t>
      </w:r>
      <w:del w:id="1531" w:author="Author" w:date="2020-12-24T12:24:00Z">
        <w:r w:rsidDel="000E19CD">
          <w:delText xml:space="preserve">of values </w:delText>
        </w:r>
      </w:del>
      <w:r>
        <w:t>indicates that rock types from sources that are further away from Kanjera South (e.g. </w:t>
      </w:r>
      <w:del w:id="1532" w:author="Author" w:date="2020-12-24T12:24:00Z">
        <w:r w:rsidDel="000E19CD">
          <w:delText>rhyolite</w:delText>
        </w:r>
      </w:del>
      <w:proofErr w:type="spellStart"/>
      <w:ins w:id="1533" w:author="Author" w:date="2020-12-24T12:24:00Z">
        <w:r w:rsidR="000E19CD">
          <w:t>N</w:t>
        </w:r>
      </w:ins>
      <w:ins w:id="1534" w:author="Author" w:date="2020-12-24T12:25:00Z">
        <w:r w:rsidR="000E19CD">
          <w:t>yR</w:t>
        </w:r>
      </w:ins>
      <w:proofErr w:type="spellEnd"/>
      <w:r>
        <w:t xml:space="preserve">, </w:t>
      </w:r>
      <w:del w:id="1535" w:author="Author" w:date="2020-12-24T12:25:00Z">
        <w:r w:rsidDel="000E19CD">
          <w:delText>felsite</w:delText>
        </w:r>
      </w:del>
      <w:proofErr w:type="spellStart"/>
      <w:ins w:id="1536" w:author="Author" w:date="2020-12-24T12:25:00Z">
        <w:r w:rsidR="000E19CD">
          <w:t>BFe</w:t>
        </w:r>
      </w:ins>
      <w:proofErr w:type="spellEnd"/>
      <w:r>
        <w:t xml:space="preserve">, </w:t>
      </w:r>
      <w:del w:id="1537" w:author="Author" w:date="2020-12-24T12:25:00Z">
        <w:r w:rsidDel="000E19CD">
          <w:delText>quartzite</w:delText>
        </w:r>
      </w:del>
      <w:proofErr w:type="spellStart"/>
      <w:ins w:id="1538" w:author="Author" w:date="2020-12-24T12:25:00Z">
        <w:r w:rsidR="000E19CD">
          <w:t>BQu</w:t>
        </w:r>
      </w:ins>
      <w:proofErr w:type="spellEnd"/>
      <w:r>
        <w:t xml:space="preserve">) are produced in a </w:t>
      </w:r>
      <w:r>
        <w:lastRenderedPageBreak/>
        <w:t>way that allows for much higher efficiency values than those seen in the rock types found close to Kanjera South</w:t>
      </w:r>
      <w:moveFromRangeStart w:id="1539" w:author="Author" w:date="2020-11-21T20:43:00Z" w:name="move56883817"/>
      <w:moveFrom w:id="1540" w:author="Author" w:date="2020-11-21T20:43:00Z">
        <w:r w:rsidDel="00B32AB4">
          <w:t xml:space="preserve">. In particular, the relatively low values seen in the Fenetized Nyanzian and Homa limestone indicate that flakes made on these rock types were produced in a manner that does not increase the use life of these cores (D. R. Braun, Rogers, et al. 2008; Shott 1996; Shott and Sillitoe 2004). </w:t>
        </w:r>
      </w:moveFrom>
      <w:moveFromRangeEnd w:id="1539"/>
      <w:ins w:id="1541" w:author="Author" w:date="2020-11-21T20:43:00Z">
        <w:r w:rsidR="00B32AB4">
          <w:t xml:space="preserve"> </w:t>
        </w:r>
      </w:ins>
      <w:del w:id="1542" w:author="Author" w:date="2020-11-21T20:43:00Z">
        <w:r w:rsidDel="00B32AB4">
          <w:delText xml:space="preserve">In particular the differences between the rocks types from the Kisii highlands (Bukoban quartzite, felsite and basalt) show signficant differences from those rock types that can be found in the drainages near Kanjera </w:delText>
        </w:r>
      </w:del>
      <w:r>
        <w:t>(e.g. </w:t>
      </w:r>
      <w:proofErr w:type="spellStart"/>
      <w:del w:id="1543" w:author="Author" w:date="2020-12-24T12:25:00Z">
        <w:r w:rsidDel="000E19CD">
          <w:delText>Homa Limestone</w:delText>
        </w:r>
      </w:del>
      <w:ins w:id="1544" w:author="Author" w:date="2020-12-24T12:25:00Z">
        <w:r w:rsidR="000E19CD">
          <w:t>HLi</w:t>
        </w:r>
      </w:ins>
      <w:proofErr w:type="spellEnd"/>
      <w:r>
        <w:t xml:space="preserve"> and </w:t>
      </w:r>
      <w:proofErr w:type="spellStart"/>
      <w:ins w:id="1545" w:author="Author" w:date="2020-12-24T12:25:00Z">
        <w:r w:rsidR="000E19CD">
          <w:t>FNy</w:t>
        </w:r>
      </w:ins>
      <w:proofErr w:type="spellEnd"/>
      <w:del w:id="1546" w:author="Author" w:date="2020-12-24T12:25:00Z">
        <w:r w:rsidDel="000E19CD">
          <w:delText>Fenetized Nyanzian</w:delText>
        </w:r>
      </w:del>
      <w:r>
        <w:t xml:space="preserve">, </w:t>
      </w:r>
      <w:commentRangeStart w:id="1547"/>
      <w:commentRangeStart w:id="1548"/>
      <w:commentRangeStart w:id="1549"/>
      <w:commentRangeStart w:id="1550"/>
      <w:r w:rsidRPr="00C15DBD">
        <w:rPr>
          <w:i/>
          <w:iCs/>
          <w:rPrChange w:id="1551" w:author="Author" w:date="2020-09-04T16:14:00Z">
            <w:rPr/>
          </w:rPrChange>
        </w:rPr>
        <w:t>p</w:t>
      </w:r>
      <w:ins w:id="1552" w:author="Author" w:date="2020-09-04T16:14:00Z">
        <w:r w:rsidR="006F7FF8">
          <w:t xml:space="preserve"> </w:t>
        </w:r>
      </w:ins>
      <w:r>
        <w:t>&lt;</w:t>
      </w:r>
      <w:ins w:id="1553" w:author="Author" w:date="2020-09-04T16:15:00Z">
        <w:r w:rsidR="006F7FF8">
          <w:t xml:space="preserve"> 0</w:t>
        </w:r>
      </w:ins>
      <w:r>
        <w:t>.0</w:t>
      </w:r>
      <w:ins w:id="1554" w:author="Author" w:date="2020-12-31T19:25:00Z">
        <w:r w:rsidR="009334A4">
          <w:t>0</w:t>
        </w:r>
      </w:ins>
      <w:r>
        <w:t xml:space="preserve">1 </w:t>
      </w:r>
      <w:commentRangeEnd w:id="1547"/>
      <w:r w:rsidR="006F7FF8">
        <w:rPr>
          <w:rStyle w:val="CommentReference"/>
          <w:rFonts w:asciiTheme="minorHAnsi" w:hAnsiTheme="minorHAnsi"/>
        </w:rPr>
        <w:commentReference w:id="1547"/>
      </w:r>
      <w:commentRangeEnd w:id="1548"/>
      <w:r w:rsidR="000E19CD">
        <w:rPr>
          <w:rStyle w:val="CommentReference"/>
          <w:rFonts w:asciiTheme="minorHAnsi" w:hAnsiTheme="minorHAnsi"/>
        </w:rPr>
        <w:commentReference w:id="1548"/>
      </w:r>
      <w:r>
        <w:t xml:space="preserve">for all pairwise comparisons between </w:t>
      </w:r>
      <w:proofErr w:type="spellStart"/>
      <w:ins w:id="1555" w:author="Author" w:date="2020-12-24T12:28:00Z">
        <w:r w:rsidR="00CB6DE5">
          <w:t>HLi</w:t>
        </w:r>
        <w:proofErr w:type="spellEnd"/>
        <w:r w:rsidR="00CB6DE5">
          <w:t xml:space="preserve"> </w:t>
        </w:r>
      </w:ins>
      <w:del w:id="1556" w:author="Author" w:date="2020-12-24T12:28:00Z">
        <w:r w:rsidDel="00CB6DE5">
          <w:delText xml:space="preserve">Homa Limestone </w:delText>
        </w:r>
      </w:del>
      <w:r>
        <w:t xml:space="preserve">and all </w:t>
      </w:r>
      <w:del w:id="1557" w:author="Author" w:date="2020-12-24T12:29:00Z">
        <w:r w:rsidDel="00CB6DE5">
          <w:delText xml:space="preserve">Bukoban </w:delText>
        </w:r>
      </w:del>
      <w:proofErr w:type="spellStart"/>
      <w:ins w:id="1558" w:author="Author" w:date="2020-12-24T12:29:00Z">
        <w:r w:rsidR="00CB6DE5">
          <w:t>BQu</w:t>
        </w:r>
        <w:proofErr w:type="spellEnd"/>
        <w:r w:rsidR="00CB6DE5">
          <w:t xml:space="preserve"> </w:t>
        </w:r>
      </w:ins>
      <w:r>
        <w:t xml:space="preserve">rock types; </w:t>
      </w:r>
      <w:r w:rsidRPr="00C15DBD">
        <w:rPr>
          <w:i/>
          <w:iCs/>
          <w:rPrChange w:id="1559" w:author="Author" w:date="2020-09-04T16:15:00Z">
            <w:rPr/>
          </w:rPrChange>
        </w:rPr>
        <w:t>p</w:t>
      </w:r>
      <w:ins w:id="1560" w:author="Author" w:date="2020-09-04T16:15:00Z">
        <w:r w:rsidR="006F7FF8">
          <w:t xml:space="preserve"> </w:t>
        </w:r>
      </w:ins>
      <w:r>
        <w:t>&lt;</w:t>
      </w:r>
      <w:ins w:id="1561" w:author="Author" w:date="2020-09-04T16:15:00Z">
        <w:r w:rsidR="006F7FF8">
          <w:t>0</w:t>
        </w:r>
      </w:ins>
      <w:r>
        <w:t xml:space="preserve">.001 for all comparisons between </w:t>
      </w:r>
      <w:del w:id="1562" w:author="Author" w:date="2020-12-24T12:29:00Z">
        <w:r w:rsidDel="00CB6DE5">
          <w:delText>Fenetized Nyanzian</w:delText>
        </w:r>
      </w:del>
      <w:proofErr w:type="spellStart"/>
      <w:ins w:id="1563" w:author="Author" w:date="2020-12-24T12:29:00Z">
        <w:r w:rsidR="00CB6DE5">
          <w:t>FNy</w:t>
        </w:r>
      </w:ins>
      <w:proofErr w:type="spellEnd"/>
      <w:r>
        <w:t xml:space="preserve"> and all other rock types</w:t>
      </w:r>
      <w:ins w:id="1564" w:author="Author" w:date="2020-12-24T12:29:00Z">
        <w:r w:rsidR="00CB6DE5">
          <w:t>.</w:t>
        </w:r>
      </w:ins>
      <w:r>
        <w:t xml:space="preserve"> Kruskal-Wallis Rank Sum test, </w:t>
      </w:r>
      <w:ins w:id="1565" w:author="Author" w:date="2020-09-04T16:16:00Z">
        <w:r w:rsidR="00103B57">
          <w:t>C</w:t>
        </w:r>
      </w:ins>
      <w:del w:id="1566" w:author="Author" w:date="2020-09-04T16:15:00Z">
        <w:r w:rsidDel="00103B57">
          <w:delText>c</w:delText>
        </w:r>
      </w:del>
      <w:r>
        <w:t>hi</w:t>
      </w:r>
      <w:r w:rsidRPr="00C15DBD">
        <w:rPr>
          <w:vertAlign w:val="superscript"/>
          <w:rPrChange w:id="1567" w:author="Author" w:date="2020-09-04T16:15:00Z">
            <w:rPr/>
          </w:rPrChange>
        </w:rPr>
        <w:t>2</w:t>
      </w:r>
      <w:ins w:id="1568" w:author="Author" w:date="2020-09-04T16:16:00Z">
        <w:r w:rsidR="00103B57">
          <w:rPr>
            <w:vertAlign w:val="superscript"/>
          </w:rPr>
          <w:t xml:space="preserve"> </w:t>
        </w:r>
      </w:ins>
      <w:r>
        <w:t>=</w:t>
      </w:r>
      <w:ins w:id="1569" w:author="Author" w:date="2020-09-04T16:16:00Z">
        <w:r w:rsidR="00103B57">
          <w:t xml:space="preserve"> </w:t>
        </w:r>
      </w:ins>
      <w:r>
        <w:t>312.70, df</w:t>
      </w:r>
      <w:ins w:id="1570" w:author="Author" w:date="2020-09-04T16:16:00Z">
        <w:r w:rsidR="00103B57">
          <w:t xml:space="preserve"> </w:t>
        </w:r>
      </w:ins>
      <w:r>
        <w:t>=</w:t>
      </w:r>
      <w:ins w:id="1571" w:author="Author" w:date="2020-09-04T16:16:00Z">
        <w:r w:rsidR="00103B57">
          <w:t xml:space="preserve"> </w:t>
        </w:r>
      </w:ins>
      <w:r>
        <w:t>5, pairwise comparisons between raw materials use Du</w:t>
      </w:r>
      <w:del w:id="1572" w:author="Author" w:date="2020-12-24T12:28:00Z">
        <w:r w:rsidDel="00CB6DE5">
          <w:delText>n</w:delText>
        </w:r>
      </w:del>
      <w:r>
        <w:t xml:space="preserve">nn’s Test with Benjamin-Hochberg correction for multiple comparisons). </w:t>
      </w:r>
      <w:commentRangeEnd w:id="1549"/>
      <w:r w:rsidR="00103B57">
        <w:rPr>
          <w:rStyle w:val="CommentReference"/>
          <w:rFonts w:asciiTheme="minorHAnsi" w:hAnsiTheme="minorHAnsi"/>
        </w:rPr>
        <w:commentReference w:id="1549"/>
      </w:r>
      <w:commentRangeEnd w:id="1550"/>
      <w:r w:rsidR="00CB6DE5">
        <w:rPr>
          <w:rStyle w:val="CommentReference"/>
          <w:rFonts w:asciiTheme="minorHAnsi" w:hAnsiTheme="minorHAnsi"/>
        </w:rPr>
        <w:commentReference w:id="1550"/>
      </w:r>
      <w:moveToRangeStart w:id="1573" w:author="Author" w:date="2020-11-21T20:43:00Z" w:name="move56883817"/>
      <w:moveTo w:id="1574" w:author="Author" w:date="2020-11-21T20:43:00Z">
        <w:del w:id="1575" w:author="Author" w:date="2020-11-21T20:44:00Z">
          <w:r w:rsidR="00B32AB4" w:rsidDel="00B32AB4">
            <w:delText>. In particular, the relatively low values seen in the Fenetized Nyanzian and Homa limestone indicate that flakes made on these rock types were produced in a manner that does not increase the use life of these cores (D. R. Braun, Rogers, et al. 2008; Shott 1996; Shott and Sillitoe 2004).</w:delText>
          </w:r>
        </w:del>
      </w:moveTo>
      <w:moveToRangeEnd w:id="1573"/>
      <w:r>
        <w:t xml:space="preserve">It should be noted that even though there are significant differences between the edge to mass ratios, the distributions show </w:t>
      </w:r>
      <w:del w:id="1576" w:author="Author" w:date="2020-12-24T12:27:00Z">
        <w:r w:rsidDel="000E19CD">
          <w:delText xml:space="preserve">significant </w:delText>
        </w:r>
      </w:del>
      <w:r>
        <w:t>overlap (Fig</w:t>
      </w:r>
      <w:ins w:id="1577" w:author="Author" w:date="2020-09-04T16:18:00Z">
        <w:r w:rsidR="00103B57">
          <w:t>.</w:t>
        </w:r>
      </w:ins>
      <w:del w:id="1578" w:author="Author" w:date="2020-09-04T16:18:00Z">
        <w:r w:rsidDel="00103B57">
          <w:delText>ure</w:delText>
        </w:r>
      </w:del>
      <w:r>
        <w:t xml:space="preserve"> </w:t>
      </w:r>
      <w:r w:rsidR="003F0E20">
        <w:t>7)</w:t>
      </w:r>
      <w:r>
        <w:t xml:space="preserve">. This indicates that while it is physically possible to produce flakes with similar edge to mass ratios in each raw material type, hominins at Kanjera South did not implement this strategy as frequently on raw materials that were locally abundant. Hominins at Kanjera South consistently produced flakes with greater edge and less mass from rock types that came from more distant sources. We only include rock types that have greater than 50 flakes because the wide variance in values seen in this measure results in </w:t>
      </w:r>
      <w:del w:id="1579" w:author="Author" w:date="2020-11-21T20:50:00Z">
        <w:r w:rsidDel="00B32AB4">
          <w:delText>wilidly</w:delText>
        </w:r>
      </w:del>
      <w:ins w:id="1580" w:author="Author" w:date="2020-11-21T20:50:00Z">
        <w:r w:rsidR="00B32AB4">
          <w:t>wildly</w:t>
        </w:r>
      </w:ins>
      <w:r>
        <w:t xml:space="preserve"> divergent values in small samples.</w:t>
      </w:r>
    </w:p>
    <w:p w14:paraId="67680BA0" w14:textId="77777777" w:rsidR="001A42AA" w:rsidRDefault="001A42AA">
      <w:pPr>
        <w:pStyle w:val="FirstParagraph"/>
        <w:spacing w:line="480" w:lineRule="auto"/>
        <w:pPrChange w:id="1581" w:author="Author" w:date="2020-11-21T20:50:00Z">
          <w:pPr>
            <w:pStyle w:val="CaptionedFigure"/>
            <w:spacing w:line="480" w:lineRule="auto"/>
          </w:pPr>
        </w:pPrChange>
      </w:pPr>
    </w:p>
    <w:p w14:paraId="1D92EADE" w14:textId="6961275A" w:rsidR="001A42AA" w:rsidRPr="00C15DBD" w:rsidRDefault="00103B57">
      <w:pPr>
        <w:pStyle w:val="ImageCaption"/>
        <w:spacing w:before="180" w:after="180" w:line="480" w:lineRule="auto"/>
        <w:jc w:val="center"/>
        <w:rPr>
          <w:i w:val="0"/>
          <w:iCs/>
          <w:rPrChange w:id="1582" w:author="Author" w:date="2020-09-04T16:18:00Z">
            <w:rPr>
              <w:b/>
              <w:bCs/>
            </w:rPr>
          </w:rPrChange>
        </w:rPr>
        <w:pPrChange w:id="1583" w:author="Author" w:date="2020-11-20T15:23:00Z">
          <w:pPr>
            <w:pStyle w:val="ImageCaption"/>
            <w:spacing w:line="480" w:lineRule="auto"/>
          </w:pPr>
        </w:pPrChange>
      </w:pPr>
      <w:ins w:id="1584" w:author="Author" w:date="2020-09-04T16:18:00Z">
        <w:r>
          <w:rPr>
            <w:i w:val="0"/>
            <w:iCs/>
          </w:rPr>
          <w:t xml:space="preserve">Insert </w:t>
        </w:r>
      </w:ins>
      <w:r w:rsidR="003F0E20" w:rsidRPr="00C15DBD">
        <w:rPr>
          <w:i w:val="0"/>
          <w:iCs/>
          <w:rPrChange w:id="1585" w:author="Author" w:date="2020-09-04T16:18:00Z">
            <w:rPr>
              <w:b/>
              <w:bCs/>
            </w:rPr>
          </w:rPrChange>
        </w:rPr>
        <w:t>Figure 7</w:t>
      </w:r>
      <w:del w:id="1586" w:author="Author" w:date="2020-09-04T16:18:00Z">
        <w:r w:rsidR="003F0E20" w:rsidRPr="00C15DBD" w:rsidDel="00103B57">
          <w:rPr>
            <w:i w:val="0"/>
            <w:iCs/>
            <w:rPrChange w:id="1587" w:author="Author" w:date="2020-09-04T16:18:00Z">
              <w:rPr>
                <w:b/>
                <w:bCs/>
              </w:rPr>
            </w:rPrChange>
          </w:rPr>
          <w:delText xml:space="preserve">: </w:delText>
        </w:r>
        <w:r w:rsidR="00232C7D" w:rsidRPr="00C15DBD" w:rsidDel="00103B57">
          <w:rPr>
            <w:i w:val="0"/>
            <w:iCs/>
            <w:rPrChange w:id="1588" w:author="Author" w:date="2020-09-04T16:18:00Z">
              <w:rPr>
                <w:b/>
                <w:bCs/>
              </w:rPr>
            </w:rPrChange>
          </w:rPr>
          <w:delText>Boxplots of the measures of flake efficiency. Y-axis represents perimeter of flakes divided by a logarithmically transformed mass value.</w:delText>
        </w:r>
      </w:del>
    </w:p>
    <w:p w14:paraId="28491626" w14:textId="7F03F443" w:rsidR="001A42AA" w:rsidRDefault="00103B57">
      <w:pPr>
        <w:pStyle w:val="Heading1"/>
        <w:spacing w:before="180" w:after="180"/>
        <w:pPrChange w:id="1589" w:author="Author" w:date="2020-11-20T15:23:00Z">
          <w:pPr>
            <w:pStyle w:val="Heading1"/>
          </w:pPr>
        </w:pPrChange>
      </w:pPr>
      <w:bookmarkStart w:id="1590" w:name="discussion"/>
      <w:ins w:id="1591" w:author="Author" w:date="2020-09-04T16:18:00Z">
        <w:r>
          <w:t xml:space="preserve">4. </w:t>
        </w:r>
      </w:ins>
      <w:r w:rsidR="00232C7D">
        <w:t>Discussion</w:t>
      </w:r>
      <w:bookmarkEnd w:id="1590"/>
    </w:p>
    <w:p w14:paraId="16E37EEF" w14:textId="1398D17A" w:rsidR="001A42AA" w:rsidRPr="00E42CC2" w:rsidDel="0005761E" w:rsidRDefault="0005761E" w:rsidP="00E42CC2">
      <w:pPr>
        <w:pStyle w:val="FirstParagraph"/>
        <w:spacing w:line="480" w:lineRule="auto"/>
        <w:rPr>
          <w:del w:id="1592" w:author="Author" w:date="2020-11-21T20:51:00Z"/>
          <w:i/>
          <w:iCs/>
          <w:rPrChange w:id="1593" w:author="Author" w:date="2020-11-24T22:53:00Z">
            <w:rPr>
              <w:del w:id="1594" w:author="Author" w:date="2020-11-21T20:51:00Z"/>
            </w:rPr>
          </w:rPrChange>
        </w:rPr>
      </w:pPr>
      <w:bookmarkStart w:id="1595" w:name="the-influence-of-raw-material-properties"/>
      <w:ins w:id="1596" w:author="Author" w:date="2020-11-24T22:52:00Z">
        <w:r w:rsidRPr="00E42CC2">
          <w:rPr>
            <w:i/>
            <w:iCs/>
            <w:rPrChange w:id="1597" w:author="Author" w:date="2020-11-24T22:53:00Z">
              <w:rPr/>
            </w:rPrChange>
          </w:rPr>
          <w:t xml:space="preserve">Inferring </w:t>
        </w:r>
      </w:ins>
      <w:ins w:id="1598" w:author="Author" w:date="2020-12-28T18:07:00Z">
        <w:r w:rsidR="00676BB2">
          <w:rPr>
            <w:i/>
            <w:iCs/>
          </w:rPr>
          <w:t>l</w:t>
        </w:r>
      </w:ins>
      <w:ins w:id="1599" w:author="Author" w:date="2020-11-24T22:52:00Z">
        <w:del w:id="1600" w:author="Author" w:date="2020-12-28T18:07:00Z">
          <w:r w:rsidRPr="00E42CC2" w:rsidDel="00676BB2">
            <w:rPr>
              <w:i/>
              <w:iCs/>
              <w:rPrChange w:id="1601" w:author="Author" w:date="2020-11-24T22:53:00Z">
                <w:rPr/>
              </w:rPrChange>
            </w:rPr>
            <w:delText>L</w:delText>
          </w:r>
        </w:del>
        <w:r w:rsidRPr="00E42CC2">
          <w:rPr>
            <w:i/>
            <w:iCs/>
            <w:rPrChange w:id="1602" w:author="Author" w:date="2020-11-24T22:53:00Z">
              <w:rPr/>
            </w:rPrChange>
          </w:rPr>
          <w:t>and</w:t>
        </w:r>
      </w:ins>
      <w:ins w:id="1603" w:author="Author" w:date="2020-12-28T18:05:00Z">
        <w:r w:rsidR="00676BB2">
          <w:rPr>
            <w:i/>
            <w:iCs/>
          </w:rPr>
          <w:t>-</w:t>
        </w:r>
      </w:ins>
      <w:ins w:id="1604" w:author="Author" w:date="2020-11-24T22:52:00Z">
        <w:del w:id="1605" w:author="Author" w:date="2020-12-28T18:05:00Z">
          <w:r w:rsidRPr="00E42CC2" w:rsidDel="00676BB2">
            <w:rPr>
              <w:i/>
              <w:iCs/>
              <w:rPrChange w:id="1606" w:author="Author" w:date="2020-11-24T22:53:00Z">
                <w:rPr/>
              </w:rPrChange>
            </w:rPr>
            <w:delText xml:space="preserve"> </w:delText>
          </w:r>
        </w:del>
      </w:ins>
      <w:ins w:id="1607" w:author="Author" w:date="2020-12-28T18:07:00Z">
        <w:r w:rsidR="00676BB2">
          <w:rPr>
            <w:i/>
            <w:iCs/>
          </w:rPr>
          <w:t>u</w:t>
        </w:r>
      </w:ins>
      <w:ins w:id="1608" w:author="Author" w:date="2020-11-24T22:52:00Z">
        <w:del w:id="1609" w:author="Author" w:date="2020-12-28T18:07:00Z">
          <w:r w:rsidRPr="00E42CC2" w:rsidDel="00676BB2">
            <w:rPr>
              <w:i/>
              <w:iCs/>
              <w:rPrChange w:id="1610" w:author="Author" w:date="2020-11-24T22:53:00Z">
                <w:rPr/>
              </w:rPrChange>
            </w:rPr>
            <w:delText>U</w:delText>
          </w:r>
        </w:del>
        <w:r w:rsidRPr="00E42CC2">
          <w:rPr>
            <w:i/>
            <w:iCs/>
            <w:rPrChange w:id="1611" w:author="Author" w:date="2020-11-24T22:53:00Z">
              <w:rPr/>
            </w:rPrChange>
          </w:rPr>
          <w:t xml:space="preserve">se at Kanjera South </w:t>
        </w:r>
      </w:ins>
      <w:ins w:id="1612" w:author="Author" w:date="2020-09-04T16:18:00Z">
        <w:del w:id="1613" w:author="Author" w:date="2020-11-21T20:51:00Z">
          <w:r w:rsidR="00103B57" w:rsidRPr="00E42CC2" w:rsidDel="00B20BFE">
            <w:rPr>
              <w:i/>
              <w:iCs/>
              <w:rPrChange w:id="1614" w:author="Author" w:date="2020-11-24T22:53:00Z">
                <w:rPr/>
              </w:rPrChange>
            </w:rPr>
            <w:delText xml:space="preserve">4.1.  </w:delText>
          </w:r>
        </w:del>
      </w:ins>
      <w:del w:id="1615" w:author="Author" w:date="2020-11-21T20:51:00Z">
        <w:r w:rsidR="00232C7D" w:rsidRPr="00E42CC2" w:rsidDel="00B20BFE">
          <w:rPr>
            <w:i/>
            <w:iCs/>
            <w:rPrChange w:id="1616" w:author="Author" w:date="2020-11-24T22:53:00Z">
              <w:rPr/>
            </w:rPrChange>
          </w:rPr>
          <w:delText xml:space="preserve">The </w:delText>
        </w:r>
      </w:del>
      <w:ins w:id="1617" w:author="Author" w:date="2020-09-04T16:18:00Z">
        <w:del w:id="1618" w:author="Author" w:date="2020-11-21T20:51:00Z">
          <w:r w:rsidR="00103B57" w:rsidRPr="00E42CC2" w:rsidDel="00B20BFE">
            <w:rPr>
              <w:i/>
              <w:iCs/>
              <w:rPrChange w:id="1619" w:author="Author" w:date="2020-11-24T22:53:00Z">
                <w:rPr/>
              </w:rPrChange>
            </w:rPr>
            <w:delText>i</w:delText>
          </w:r>
        </w:del>
      </w:ins>
      <w:del w:id="1620" w:author="Author" w:date="2020-11-21T20:51:00Z">
        <w:r w:rsidR="00232C7D" w:rsidRPr="00E42CC2" w:rsidDel="00B20BFE">
          <w:rPr>
            <w:i/>
            <w:iCs/>
            <w:rPrChange w:id="1621" w:author="Author" w:date="2020-11-24T22:53:00Z">
              <w:rPr/>
            </w:rPrChange>
          </w:rPr>
          <w:delText xml:space="preserve">Influence of </w:delText>
        </w:r>
      </w:del>
      <w:ins w:id="1622" w:author="Author" w:date="2020-09-04T16:18:00Z">
        <w:del w:id="1623" w:author="Author" w:date="2020-11-21T20:51:00Z">
          <w:r w:rsidR="00103B57" w:rsidRPr="00E42CC2" w:rsidDel="00B20BFE">
            <w:rPr>
              <w:i/>
              <w:iCs/>
              <w:rPrChange w:id="1624" w:author="Author" w:date="2020-11-24T22:53:00Z">
                <w:rPr/>
              </w:rPrChange>
            </w:rPr>
            <w:delText>r</w:delText>
          </w:r>
        </w:del>
      </w:ins>
      <w:del w:id="1625" w:author="Author" w:date="2020-11-21T20:51:00Z">
        <w:r w:rsidR="00232C7D" w:rsidRPr="00E42CC2" w:rsidDel="00B20BFE">
          <w:rPr>
            <w:i/>
            <w:iCs/>
            <w:rPrChange w:id="1626" w:author="Author" w:date="2020-11-24T22:53:00Z">
              <w:rPr/>
            </w:rPrChange>
          </w:rPr>
          <w:delText xml:space="preserve">Raw </w:delText>
        </w:r>
      </w:del>
      <w:ins w:id="1627" w:author="Author" w:date="2020-09-04T16:18:00Z">
        <w:del w:id="1628" w:author="Author" w:date="2020-11-21T20:51:00Z">
          <w:r w:rsidR="00103B57" w:rsidRPr="00E42CC2" w:rsidDel="00B20BFE">
            <w:rPr>
              <w:i/>
              <w:iCs/>
              <w:rPrChange w:id="1629" w:author="Author" w:date="2020-11-24T22:53:00Z">
                <w:rPr/>
              </w:rPrChange>
            </w:rPr>
            <w:delText>m</w:delText>
          </w:r>
        </w:del>
      </w:ins>
      <w:del w:id="1630" w:author="Author" w:date="2020-11-21T20:51:00Z">
        <w:r w:rsidR="00232C7D" w:rsidRPr="00E42CC2" w:rsidDel="00B20BFE">
          <w:rPr>
            <w:i/>
            <w:iCs/>
            <w:rPrChange w:id="1631" w:author="Author" w:date="2020-11-24T22:53:00Z">
              <w:rPr/>
            </w:rPrChange>
          </w:rPr>
          <w:delText xml:space="preserve">Material </w:delText>
        </w:r>
      </w:del>
      <w:ins w:id="1632" w:author="Author" w:date="2020-09-04T16:19:00Z">
        <w:del w:id="1633" w:author="Author" w:date="2020-11-21T20:51:00Z">
          <w:r w:rsidR="00103B57" w:rsidRPr="00E42CC2" w:rsidDel="00B20BFE">
            <w:rPr>
              <w:i/>
              <w:iCs/>
              <w:rPrChange w:id="1634" w:author="Author" w:date="2020-11-24T22:53:00Z">
                <w:rPr/>
              </w:rPrChange>
            </w:rPr>
            <w:delText>p</w:delText>
          </w:r>
        </w:del>
      </w:ins>
      <w:del w:id="1635" w:author="Author" w:date="2020-11-21T20:51:00Z">
        <w:r w:rsidR="00232C7D" w:rsidRPr="00E42CC2" w:rsidDel="00B20BFE">
          <w:rPr>
            <w:i/>
            <w:iCs/>
            <w:rPrChange w:id="1636" w:author="Author" w:date="2020-11-24T22:53:00Z">
              <w:rPr/>
            </w:rPrChange>
          </w:rPr>
          <w:delText>Properties</w:delText>
        </w:r>
        <w:bookmarkEnd w:id="1595"/>
      </w:del>
    </w:p>
    <w:p w14:paraId="7D6CC061" w14:textId="77777777" w:rsidR="0005761E" w:rsidRPr="006B148C" w:rsidRDefault="0005761E">
      <w:pPr>
        <w:pStyle w:val="BodyText"/>
        <w:rPr>
          <w:ins w:id="1637" w:author="Author" w:date="2020-11-24T22:52:00Z"/>
          <w:iCs/>
        </w:rPr>
        <w:pPrChange w:id="1638" w:author="Author" w:date="2020-11-24T22:52:00Z">
          <w:pPr>
            <w:pStyle w:val="Heading2"/>
            <w:spacing w:line="480" w:lineRule="auto"/>
          </w:pPr>
        </w:pPrChange>
      </w:pPr>
    </w:p>
    <w:p w14:paraId="3089431C" w14:textId="62AC7E26" w:rsidR="001A42AA" w:rsidRDefault="00232C7D">
      <w:pPr>
        <w:pStyle w:val="FirstParagraph"/>
        <w:spacing w:line="480" w:lineRule="auto"/>
      </w:pPr>
      <w:r>
        <w:t xml:space="preserve">The results of this study show an interaction between stone tool utilization, raw material type and core reduction strategies. The most striking distinction is the difference in the degree of utilization of materials from local and distant sources. </w:t>
      </w:r>
      <w:del w:id="1639" w:author="Author" w:date="2020-11-28T15:21:00Z">
        <w:r w:rsidDel="00B4686C">
          <w:delText xml:space="preserve">That is, cores that are derived from the drainages of the more distant Kisi highlands are significantly more reduced than those from local sources. </w:delText>
        </w:r>
      </w:del>
      <w:r>
        <w:t xml:space="preserve">This is also reflected in the flake sequence data. </w:t>
      </w:r>
      <w:ins w:id="1640" w:author="Author" w:date="2020-11-21T20:52:00Z">
        <w:r w:rsidR="00B20BFE">
          <w:t>To some extent, this can be explained by</w:t>
        </w:r>
      </w:ins>
      <w:ins w:id="1641" w:author="Author" w:date="2020-11-21T21:12:00Z">
        <w:r w:rsidR="004D62E3">
          <w:t xml:space="preserve"> the poor quality of some of the local materials</w:t>
        </w:r>
      </w:ins>
      <w:ins w:id="1642" w:author="Author" w:date="2020-11-21T20:52:00Z">
        <w:r w:rsidR="00B20BFE">
          <w:t xml:space="preserve">. As discussed in Braun et al. </w:t>
        </w:r>
      </w:ins>
      <w:r w:rsidR="00B20BFE">
        <w:fldChar w:fldCharType="begin"/>
      </w:r>
      <w:r w:rsidR="00DD6714">
        <w:instrText xml:space="preserve"> ADDIN ZOTERO_ITEM CSL_CITATION {"citationID":"xXki4mXh","properties":{"formattedCitation":"(2009a)","plainCitation":"(2009a)","noteIndex":0},"citationItems":[{"id":468,"uris":["http://zotero.org/users/2042166/items/SVPTZKNX"],"uri":["http://zotero.org/users/2042166/items/SVPTZKNX"],"itemData":{"id":468,"type":"chapter","abstract":"Advances in the study of Oldowan research have suggested that the earliest tool-makers had the technological capabilities usually suggested in later time periods. Work in West Turkana and Gona research areas suggests that Pliocene hominins had a concise understanding of stone fracture mechanics and had a clear conception of how to reduce cores in a manner that maintained flaking surfaces. Here we investigate if these same patterns existed at the Pliocene site of Kanjera South in Western Kenya. Technological analyses suggest that although many of the technological capabilities described for other Oldowan sites are present in the Kanjera South assemblage, specific aspects of the context of the site (raw material variability) produced a different expression of these behaviors. The most obvious difference between the Kanjera South site and other Oldowan sites is that as reduction continues several different reduction patterns can be seen. This suggests that a reduction sequence or core reduction mode is not an immutable formula and can change depending on its context.","collection-title":"Vertebrate Paleobiology and Paleoanthropology","container-title":"Interdisciplinary Approaches to the Oldowan","event-place":"Dordrecht","ISBN":"978-1-4020-9060-8","language":"en","note":"DOI: 10.1007/978-1-4020-9060-8_9","page":"99-110","publisher":"Springer Netherlands","publisher-place":"Dordrecht","source":"Springer Link","title":"Oldowan Technology and Raw Material Variability at Kanjera South","URL":"https://doi.org/10.1007/978-1-4020-9060-8_9","author":[{"family":"Braun","given":"David R."},{"family":"Plummer","given":"Thomas W."},{"family":"Ditchfield","given":"Peter W."},{"family":"Bishop","given":"Laura C."},{"family":"Ferraro","given":"Joseph V."}],"accessed":{"date-parts":[["2019",3,12]]},"issued":{"date-parts":[["2009"]]}},"suppress-author":true}],"schema":"https://github.com/citation-style-language/schema/raw/master/csl-citation.json"} </w:instrText>
      </w:r>
      <w:r w:rsidR="00B20BFE">
        <w:fldChar w:fldCharType="separate"/>
      </w:r>
      <w:r w:rsidR="00DD6714">
        <w:rPr>
          <w:noProof/>
        </w:rPr>
        <w:t>(2009a)</w:t>
      </w:r>
      <w:r w:rsidR="00B20BFE">
        <w:fldChar w:fldCharType="end"/>
      </w:r>
      <w:ins w:id="1643" w:author="Author" w:date="2020-11-21T21:08:00Z">
        <w:r w:rsidR="004D62E3">
          <w:t xml:space="preserve">, </w:t>
        </w:r>
      </w:ins>
      <w:ins w:id="1644" w:author="Author" w:date="2020-11-21T21:09:00Z">
        <w:r w:rsidR="004D62E3">
          <w:t xml:space="preserve">removal sequences in </w:t>
        </w:r>
      </w:ins>
      <w:del w:id="1645" w:author="Author" w:date="2020-11-21T20:52:00Z">
        <w:r w:rsidDel="00B20BFE">
          <w:delText>Within the Kanjera South flake assemblage, those produced on exotic raw materials are more likely to be from later in the reduction sequence than flakes from locally sourced materials (Fig</w:delText>
        </w:r>
      </w:del>
      <w:ins w:id="1646" w:author="Author" w:date="2020-09-04T16:19:00Z">
        <w:del w:id="1647" w:author="Author" w:date="2020-11-21T20:52:00Z">
          <w:r w:rsidR="00103B57" w:rsidDel="00B20BFE">
            <w:delText>.</w:delText>
          </w:r>
        </w:del>
      </w:ins>
      <w:del w:id="1648" w:author="Author" w:date="2020-11-21T20:52:00Z">
        <w:r w:rsidDel="00B20BFE">
          <w:delText xml:space="preserve">ure </w:delText>
        </w:r>
        <w:r w:rsidR="003F0E20" w:rsidDel="00B20BFE">
          <w:delText>5</w:delText>
        </w:r>
        <w:r w:rsidDel="00B20BFE">
          <w:delText xml:space="preserve">). </w:delText>
        </w:r>
      </w:del>
      <w:del w:id="1649" w:author="Author" w:date="2020-11-21T21:08:00Z">
        <w:r w:rsidDel="004D62E3">
          <w:delText>This difference can be explained by a few different factors. Firstly, raw material properties play a role in causing these differences.</w:delText>
        </w:r>
      </w:del>
      <w:del w:id="1650" w:author="Author" w:date="2020-11-21T21:09:00Z">
        <w:r w:rsidDel="004D62E3">
          <w:delText xml:space="preserve"> The </w:delText>
        </w:r>
      </w:del>
      <w:r>
        <w:t xml:space="preserve">local </w:t>
      </w:r>
      <w:proofErr w:type="spellStart"/>
      <w:r>
        <w:t>fenetized</w:t>
      </w:r>
      <w:proofErr w:type="spellEnd"/>
      <w:r>
        <w:t xml:space="preserve"> rocks (</w:t>
      </w:r>
      <w:proofErr w:type="spellStart"/>
      <w:r>
        <w:t>FNy</w:t>
      </w:r>
      <w:proofErr w:type="spellEnd"/>
      <w:r>
        <w:t>)</w:t>
      </w:r>
      <w:ins w:id="1651" w:author="Author" w:date="2020-11-21T21:09:00Z">
        <w:r w:rsidR="004D62E3">
          <w:t xml:space="preserve"> tend to be short</w:t>
        </w:r>
        <w:del w:id="1652" w:author="Author" w:date="2020-12-28T17:22:00Z">
          <w:r w:rsidR="004D62E3" w:rsidDel="00722287">
            <w:delText xml:space="preserve"> </w:delText>
          </w:r>
        </w:del>
      </w:ins>
      <w:r>
        <w:t xml:space="preserve"> </w:t>
      </w:r>
      <w:ins w:id="1653" w:author="Author" w:date="2020-11-21T21:09:00Z">
        <w:r w:rsidR="004D62E3">
          <w:t>because of</w:t>
        </w:r>
      </w:ins>
      <w:ins w:id="1654" w:author="Author" w:date="2020-11-21T21:10:00Z">
        <w:r w:rsidR="004D62E3">
          <w:t xml:space="preserve"> the </w:t>
        </w:r>
      </w:ins>
      <w:del w:id="1655" w:author="Author" w:date="2020-11-21T21:09:00Z">
        <w:r w:rsidDel="004D62E3">
          <w:delText>are often discarded before complete reduction because of the intersection of removals with step</w:delText>
        </w:r>
      </w:del>
      <w:ins w:id="1656" w:author="Author" w:date="2020-11-21T21:10:00Z">
        <w:r w:rsidR="004D62E3">
          <w:t>presence of</w:t>
        </w:r>
      </w:ins>
      <w:del w:id="1657" w:author="Author" w:date="2020-11-21T21:09:00Z">
        <w:r w:rsidDel="004D62E3">
          <w:delText xml:space="preserve"> </w:delText>
        </w:r>
      </w:del>
      <w:del w:id="1658" w:author="Author" w:date="2020-11-21T21:10:00Z">
        <w:r w:rsidDel="004D62E3">
          <w:delText>fractures or</w:delText>
        </w:r>
      </w:del>
      <w:r>
        <w:t xml:space="preserve"> preexisting internal fracture planes</w:t>
      </w:r>
      <w:del w:id="1659" w:author="Author" w:date="2020-11-21T21:10:00Z">
        <w:r w:rsidDel="004D62E3">
          <w:delText xml:space="preserve"> </w:delText>
        </w:r>
      </w:del>
      <w:ins w:id="1660" w:author="Author" w:date="2020-11-21T21:10:00Z">
        <w:r w:rsidR="004D62E3">
          <w:t xml:space="preserve"> within the material</w:t>
        </w:r>
      </w:ins>
      <w:del w:id="1661" w:author="Author" w:date="2020-11-21T21:10:00Z">
        <w:r w:rsidDel="004D62E3">
          <w:delText>present in the highly metasomatized rocks (D. R. Braun, Plummer, Ferraro, et al. 2009)</w:delText>
        </w:r>
      </w:del>
      <w:r>
        <w:t xml:space="preserve">. The chalky nature and block-like geometry of </w:t>
      </w:r>
      <w:proofErr w:type="spellStart"/>
      <w:r>
        <w:t>Homa</w:t>
      </w:r>
      <w:proofErr w:type="spellEnd"/>
      <w:r>
        <w:t xml:space="preserve"> limestone (</w:t>
      </w:r>
      <w:proofErr w:type="spellStart"/>
      <w:r>
        <w:t>HLi</w:t>
      </w:r>
      <w:proofErr w:type="spellEnd"/>
      <w:r>
        <w:t>) also limits the number of flakes that can be removed.</w:t>
      </w:r>
      <w:del w:id="1662" w:author="Author" w:date="2020-11-28T15:22:00Z">
        <w:r w:rsidDel="00B4686C">
          <w:delText xml:space="preserve"> </w:delText>
        </w:r>
      </w:del>
      <w:del w:id="1663" w:author="Author" w:date="2020-11-21T21:12:00Z">
        <w:r w:rsidDel="004D62E3">
          <w:delText>In contrast, the majority of raw materials from more distant sources possess fewer flaws and fracture more predictably than those found locally (D. R. Braun, Plummer, Ferraro, et al. 2009).</w:delText>
        </w:r>
      </w:del>
    </w:p>
    <w:p w14:paraId="1CE04A10" w14:textId="72DA7621" w:rsidR="001A42AA" w:rsidRDefault="00232C7D">
      <w:pPr>
        <w:pStyle w:val="BodyText"/>
        <w:spacing w:line="480" w:lineRule="auto"/>
        <w:rPr>
          <w:ins w:id="1664" w:author="Author" w:date="2020-11-21T21:39:00Z"/>
        </w:rPr>
      </w:pPr>
      <w:r>
        <w:t xml:space="preserve">However, differences in material properties do not explain all of the differences in reduction intensity between local and exotic materials. </w:t>
      </w:r>
      <w:del w:id="1665" w:author="Author" w:date="2020-11-28T15:22:00Z">
        <w:r w:rsidDel="00B4686C">
          <w:delText>If all of the cores that were discarded due to presence of internal flaws are removed from the assemblage</w:delText>
        </w:r>
        <w:r w:rsidR="003F0E20" w:rsidDel="00B4686C">
          <w:delText xml:space="preserve">, </w:delText>
        </w:r>
        <w:r w:rsidDel="00B4686C">
          <w:delText>the overall pattern remains</w:delText>
        </w:r>
      </w:del>
      <w:ins w:id="1666" w:author="Author" w:date="2020-11-28T15:22:00Z">
        <w:r w:rsidR="00B4686C">
          <w:t xml:space="preserve">Not all </w:t>
        </w:r>
      </w:ins>
      <w:ins w:id="1667" w:author="Author" w:date="2020-11-28T15:23:00Z">
        <w:r w:rsidR="00B4686C">
          <w:t>of the cores from local sources have internal flaws</w:t>
        </w:r>
      </w:ins>
      <w:r>
        <w:t xml:space="preserve">. </w:t>
      </w:r>
      <w:ins w:id="1668" w:author="Author" w:date="2020-11-28T15:23:00Z">
        <w:r w:rsidR="00B4686C">
          <w:t xml:space="preserve">In </w:t>
        </w:r>
        <w:r w:rsidR="00B4686C">
          <w:lastRenderedPageBreak/>
          <w:t xml:space="preserve">particular, </w:t>
        </w:r>
      </w:ins>
      <w:del w:id="1669" w:author="Author" w:date="2020-11-21T21:38:00Z">
        <w:r w:rsidDel="004F3D23">
          <w:delText xml:space="preserve">In addition, </w:delText>
        </w:r>
      </w:del>
      <w:proofErr w:type="spellStart"/>
      <w:r>
        <w:t>Homa</w:t>
      </w:r>
      <w:proofErr w:type="spellEnd"/>
      <w:r>
        <w:t xml:space="preserve"> phonolite</w:t>
      </w:r>
      <w:ins w:id="1670" w:author="Author" w:date="2020-11-21T21:40:00Z">
        <w:r w:rsidR="004F3D23">
          <w:t xml:space="preserve"> </w:t>
        </w:r>
      </w:ins>
      <w:del w:id="1671" w:author="Author" w:date="2020-11-21T21:40:00Z">
        <w:r w:rsidDel="004F3D23">
          <w:delText>, a local raw material,</w:delText>
        </w:r>
      </w:del>
      <w:del w:id="1672" w:author="Author" w:date="2020-11-28T15:23:00Z">
        <w:r w:rsidDel="00B4686C">
          <w:delText xml:space="preserve"> </w:delText>
        </w:r>
      </w:del>
      <w:r>
        <w:t xml:space="preserve">does not have the defects common in </w:t>
      </w:r>
      <w:ins w:id="1673" w:author="Author" w:date="2020-11-24T19:37:00Z">
        <w:r w:rsidR="001101A8">
          <w:t xml:space="preserve">the </w:t>
        </w:r>
      </w:ins>
      <w:r>
        <w:t xml:space="preserve">other local raw materials but </w:t>
      </w:r>
      <w:del w:id="1674" w:author="Author" w:date="2020-12-28T17:22:00Z">
        <w:r w:rsidDel="00722287">
          <w:delText xml:space="preserve">it </w:delText>
        </w:r>
      </w:del>
      <w:r>
        <w:t xml:space="preserve">is still less reduced than the nonlocal raw materials. </w:t>
      </w:r>
      <w:ins w:id="1675" w:author="Author" w:date="2020-11-21T21:40:00Z">
        <w:r w:rsidR="004F3D23">
          <w:t xml:space="preserve">In addition, </w:t>
        </w:r>
      </w:ins>
      <w:del w:id="1676" w:author="Author" w:date="2020-11-21T21:40:00Z">
        <w:r w:rsidDel="004F3D23">
          <w:delText xml:space="preserve">In contrast with the other exotic materials, the properties of the Oyugis granite (OGr) also constrains the removal of flakes. </w:delText>
        </w:r>
      </w:del>
      <w:ins w:id="1677" w:author="Author" w:date="2020-11-21T21:40:00Z">
        <w:r w:rsidR="004F3D23">
          <w:t>t</w:t>
        </w:r>
      </w:ins>
      <w:del w:id="1678" w:author="Author" w:date="2020-11-21T21:40:00Z">
        <w:r w:rsidDel="004F3D23">
          <w:delText>T</w:delText>
        </w:r>
      </w:del>
      <w:r>
        <w:t xml:space="preserve">he </w:t>
      </w:r>
      <w:del w:id="1679" w:author="Author" w:date="2020-11-21T21:43:00Z">
        <w:r w:rsidDel="00873ED2">
          <w:delText xml:space="preserve">particularly </w:delText>
        </w:r>
      </w:del>
      <w:r>
        <w:t xml:space="preserve">coarse grained nature of </w:t>
      </w:r>
      <w:proofErr w:type="spellStart"/>
      <w:ins w:id="1680" w:author="Author" w:date="2020-11-21T21:40:00Z">
        <w:r w:rsidR="004F3D23">
          <w:t>Oyugis</w:t>
        </w:r>
        <w:proofErr w:type="spellEnd"/>
        <w:r w:rsidR="004F3D23">
          <w:t xml:space="preserve"> grani</w:t>
        </w:r>
      </w:ins>
      <w:ins w:id="1681" w:author="Author" w:date="2020-11-21T21:41:00Z">
        <w:r w:rsidR="004F3D23">
          <w:t xml:space="preserve">te, </w:t>
        </w:r>
      </w:ins>
      <w:del w:id="1682" w:author="Author" w:date="2020-11-21T21:40:00Z">
        <w:r w:rsidDel="004F3D23">
          <w:delText xml:space="preserve">this rock type </w:delText>
        </w:r>
      </w:del>
      <w:del w:id="1683" w:author="Author" w:date="2020-11-21T21:43:00Z">
        <w:r w:rsidDel="00873ED2">
          <w:delText xml:space="preserve">alters its fracture pattern. </w:delText>
        </w:r>
      </w:del>
      <w:ins w:id="1684" w:author="Author" w:date="2020-11-21T21:44:00Z">
        <w:r w:rsidR="00873ED2">
          <w:t xml:space="preserve">makes it </w:t>
        </w:r>
      </w:ins>
      <w:del w:id="1685" w:author="Author" w:date="2020-11-21T21:44:00Z">
        <w:r w:rsidDel="00873ED2">
          <w:delText xml:space="preserve">It is </w:delText>
        </w:r>
      </w:del>
      <w:r>
        <w:t>difficult to maintain angles of less than 90 degrees</w:t>
      </w:r>
      <w:ins w:id="1686" w:author="Author" w:date="2020-11-21T21:44:00Z">
        <w:r w:rsidR="00873ED2">
          <w:t xml:space="preserve">, </w:t>
        </w:r>
      </w:ins>
      <w:del w:id="1687" w:author="Author" w:date="2020-11-21T21:44:00Z">
        <w:r w:rsidDel="00873ED2">
          <w:delText xml:space="preserve">. It is likely that hominins could only exploit pre-existing angles on these granite blocks, </w:delText>
        </w:r>
      </w:del>
      <w:r>
        <w:t xml:space="preserve">thus limiting the degree that </w:t>
      </w:r>
      <w:del w:id="1688" w:author="Author" w:date="2020-11-21T21:44:00Z">
        <w:r w:rsidDel="00873ED2">
          <w:delText xml:space="preserve">they </w:delText>
        </w:r>
      </w:del>
      <w:ins w:id="1689" w:author="Author" w:date="2020-11-21T21:44:00Z">
        <w:r w:rsidR="00873ED2">
          <w:t xml:space="preserve">the material </w:t>
        </w:r>
      </w:ins>
      <w:r>
        <w:t>could be reduced (</w:t>
      </w:r>
      <w:del w:id="1690" w:author="Author" w:date="2020-12-28T17:23:00Z">
        <w:r w:rsidDel="00722287">
          <w:delText xml:space="preserve">D. R. </w:delText>
        </w:r>
      </w:del>
      <w:r>
        <w:t>Braun</w:t>
      </w:r>
      <w:ins w:id="1691" w:author="Author" w:date="2020-12-28T17:23:00Z">
        <w:r w:rsidR="00722287">
          <w:t xml:space="preserve"> </w:t>
        </w:r>
      </w:ins>
      <w:del w:id="1692" w:author="Author" w:date="2020-12-28T17:23:00Z">
        <w:r w:rsidDel="00722287">
          <w:delText xml:space="preserve">, Plummer, Ditchfield, </w:delText>
        </w:r>
      </w:del>
      <w:r>
        <w:t>et al.</w:t>
      </w:r>
      <w:ins w:id="1693" w:author="Author" w:date="2020-12-28T18:30:00Z">
        <w:r w:rsidR="00D014A6">
          <w:t>,</w:t>
        </w:r>
      </w:ins>
      <w:r>
        <w:t xml:space="preserve"> 2009). Despite the</w:t>
      </w:r>
      <w:ins w:id="1694" w:author="Author" w:date="2020-11-21T21:45:00Z">
        <w:r w:rsidR="00873ED2">
          <w:t>se</w:t>
        </w:r>
      </w:ins>
      <w:r>
        <w:t xml:space="preserve"> limitations</w:t>
      </w:r>
      <w:ins w:id="1695" w:author="Author" w:date="2020-11-21T21:45:00Z">
        <w:del w:id="1696" w:author="Author" w:date="2020-12-28T17:24:00Z">
          <w:r w:rsidR="00873ED2" w:rsidDel="00722287">
            <w:delText>, however</w:delText>
          </w:r>
        </w:del>
      </w:ins>
      <w:del w:id="1697" w:author="Author" w:date="2020-12-28T17:24:00Z">
        <w:r w:rsidDel="00722287">
          <w:delText xml:space="preserve"> </w:delText>
        </w:r>
      </w:del>
      <w:del w:id="1698" w:author="Author" w:date="2020-11-21T21:45:00Z">
        <w:r w:rsidDel="00873ED2">
          <w:delText>imposed by its material properties</w:delText>
        </w:r>
      </w:del>
      <w:r>
        <w:t xml:space="preserve">, </w:t>
      </w:r>
      <w:proofErr w:type="spellStart"/>
      <w:r>
        <w:t>Oyugis</w:t>
      </w:r>
      <w:proofErr w:type="spellEnd"/>
      <w:r>
        <w:t xml:space="preserve"> granite is still more reduced than any of the local raw materials (</w:t>
      </w:r>
      <w:ins w:id="1699" w:author="Author" w:date="2020-09-04T16:19:00Z">
        <w:r w:rsidR="00103B57">
          <w:t>F</w:t>
        </w:r>
      </w:ins>
      <w:del w:id="1700" w:author="Author" w:date="2020-09-04T16:19:00Z">
        <w:r w:rsidDel="00103B57">
          <w:delText>f</w:delText>
        </w:r>
      </w:del>
      <w:r>
        <w:t>ig</w:t>
      </w:r>
      <w:ins w:id="1701" w:author="Author" w:date="2020-09-04T16:19:00Z">
        <w:r w:rsidR="00103B57">
          <w:t>.</w:t>
        </w:r>
      </w:ins>
      <w:del w:id="1702" w:author="Author" w:date="2020-09-04T16:19:00Z">
        <w:r w:rsidDel="00103B57">
          <w:delText>ure</w:delText>
        </w:r>
      </w:del>
      <w:r>
        <w:t xml:space="preserve"> </w:t>
      </w:r>
      <w:r w:rsidR="003F0E20">
        <w:t>4</w:t>
      </w:r>
      <w:r>
        <w:t>).</w:t>
      </w:r>
      <w:ins w:id="1703" w:author="Author" w:date="2020-11-24T19:37:00Z">
        <w:r w:rsidR="00147839">
          <w:t xml:space="preserve"> The totality of these data sugg</w:t>
        </w:r>
      </w:ins>
      <w:ins w:id="1704" w:author="Author" w:date="2020-11-24T19:45:00Z">
        <w:r w:rsidR="00147839">
          <w:t xml:space="preserve">est </w:t>
        </w:r>
      </w:ins>
      <w:ins w:id="1705" w:author="Author" w:date="2020-11-24T19:47:00Z">
        <w:r w:rsidR="00147839">
          <w:t>that raw material properties do</w:t>
        </w:r>
        <w:del w:id="1706" w:author="Author" w:date="2020-12-28T17:28:00Z">
          <w:r w:rsidR="00147839" w:rsidDel="00722287">
            <w:delText>es</w:delText>
          </w:r>
        </w:del>
        <w:r w:rsidR="00147839">
          <w:t xml:space="preserve"> not explain all of the variation in the Kanjera South assemblage</w:t>
        </w:r>
      </w:ins>
      <w:ins w:id="1707" w:author="Author" w:date="2020-11-28T15:24:00Z">
        <w:r w:rsidR="00B4686C">
          <w:t>.</w:t>
        </w:r>
      </w:ins>
      <w:del w:id="1708" w:author="Author" w:date="2020-11-24T19:37:00Z">
        <w:r w:rsidDel="00147839">
          <w:delText xml:space="preserve"> </w:delText>
        </w:r>
      </w:del>
      <w:del w:id="1709" w:author="Author" w:date="2020-11-21T21:13:00Z">
        <w:r w:rsidDel="004D62E3">
          <w:delText>Previous research shows that the exotic raw materials that were transported to Kanjera South not only fracture more predictably but also produce flakes with more durable edges (D. R. Braun, Plummer, Ferraro, et al. 2009; de la Torre 2004; Ludwig and Harris 1998). The need to reduce relatively lower quality material may be related to the durability and the efficiency of the produced edges. In other words, flakes produced on local rock types have shorter use-lives because their edges dull more quickly. The consequence of this, is that for any given use, more flakes of a local raw material are required. In this sense, the high abundance of these materials and the relatively quick dulling of their cutting edges may explain the high frequency of local raw materials in the Kanjera South assemblage.</w:delText>
        </w:r>
      </w:del>
    </w:p>
    <w:p w14:paraId="521241A4" w14:textId="3264D328" w:rsidR="00123A26" w:rsidDel="00B4686C" w:rsidRDefault="004F3D23" w:rsidP="00B00D09">
      <w:pPr>
        <w:pStyle w:val="BodyText"/>
        <w:spacing w:line="480" w:lineRule="auto"/>
        <w:rPr>
          <w:ins w:id="1710" w:author="Author" w:date="2020-11-24T20:32:00Z"/>
          <w:del w:id="1711" w:author="Author" w:date="2020-11-28T15:29:00Z"/>
        </w:rPr>
      </w:pPr>
      <w:ins w:id="1712" w:author="Author" w:date="2020-11-21T21:39:00Z">
        <w:del w:id="1713" w:author="Author" w:date="2020-11-24T19:47:00Z">
          <w:r w:rsidDel="00147839">
            <w:delText xml:space="preserve">Therefore, </w:delText>
          </w:r>
        </w:del>
      </w:ins>
      <w:ins w:id="1714" w:author="Author" w:date="2020-11-24T19:47:00Z">
        <w:del w:id="1715" w:author="Author" w:date="2020-11-28T15:24:00Z">
          <w:r w:rsidR="00147839" w:rsidDel="00B4686C">
            <w:delText>T</w:delText>
          </w:r>
        </w:del>
      </w:ins>
      <w:ins w:id="1716" w:author="Author" w:date="2020-11-21T21:39:00Z">
        <w:del w:id="1717" w:author="Author" w:date="2020-11-28T15:24:00Z">
          <w:r w:rsidDel="00B4686C">
            <w:delText>this pattern may</w:delText>
          </w:r>
        </w:del>
      </w:ins>
      <w:ins w:id="1718" w:author="Author" w:date="2020-11-24T19:47:00Z">
        <w:del w:id="1719" w:author="Author" w:date="2020-11-28T15:24:00Z">
          <w:r w:rsidR="00147839" w:rsidDel="00B4686C">
            <w:delText xml:space="preserve"> also</w:delText>
          </w:r>
        </w:del>
      </w:ins>
      <w:ins w:id="1720" w:author="Author" w:date="2020-11-21T21:39:00Z">
        <w:del w:id="1721" w:author="Author" w:date="2020-11-28T15:24:00Z">
          <w:r w:rsidDel="00B4686C">
            <w:delText xml:space="preserve"> arise in part due to the dynamic trans</w:delText>
          </w:r>
        </w:del>
      </w:ins>
      <w:ins w:id="1722" w:author="Author" w:date="2020-11-21T21:46:00Z">
        <w:del w:id="1723" w:author="Author" w:date="2020-11-28T15:24:00Z">
          <w:r w:rsidR="00873ED2" w:rsidDel="00B4686C">
            <w:delText>port and utilizatio</w:delText>
          </w:r>
        </w:del>
      </w:ins>
      <w:ins w:id="1724" w:author="Author" w:date="2020-11-21T21:47:00Z">
        <w:del w:id="1725" w:author="Author" w:date="2020-11-28T15:24:00Z">
          <w:r w:rsidR="00873ED2" w:rsidDel="00B4686C">
            <w:delText>n of cores as they are moved across the landscape</w:delText>
          </w:r>
        </w:del>
      </w:ins>
      <w:ins w:id="1726" w:author="Author" w:date="2020-11-28T15:24:00Z">
        <w:del w:id="1727" w:author="Author" w:date="2020-12-28T17:24:00Z">
          <w:r w:rsidR="00B4686C" w:rsidDel="00722287">
            <w:delText>Therefore, the</w:delText>
          </w:r>
        </w:del>
      </w:ins>
      <w:ins w:id="1728" w:author="Author" w:date="2020-12-28T17:24:00Z">
        <w:r w:rsidR="00722287">
          <w:t>D</w:t>
        </w:r>
      </w:ins>
      <w:ins w:id="1729" w:author="Author" w:date="2020-11-28T15:24:00Z">
        <w:del w:id="1730" w:author="Author" w:date="2020-12-28T17:24:00Z">
          <w:r w:rsidR="00B4686C" w:rsidDel="00722287">
            <w:delText xml:space="preserve"> d</w:delText>
          </w:r>
        </w:del>
        <w:r w:rsidR="00B4686C">
          <w:t xml:space="preserve">ifferences in </w:t>
        </w:r>
      </w:ins>
      <w:ins w:id="1731" w:author="Author" w:date="2020-11-28T15:25:00Z">
        <w:r w:rsidR="00B4686C">
          <w:t>stone reduction intensity may be the result of</w:t>
        </w:r>
      </w:ins>
      <w:ins w:id="1732" w:author="Author" w:date="2020-12-28T17:24:00Z">
        <w:r w:rsidR="00722287">
          <w:t xml:space="preserve"> the</w:t>
        </w:r>
      </w:ins>
      <w:ins w:id="1733" w:author="Author" w:date="2020-11-28T15:25:00Z">
        <w:r w:rsidR="00B4686C">
          <w:t xml:space="preserve"> continuous use of exotic materials as they are moved across the landscape</w:t>
        </w:r>
      </w:ins>
      <w:ins w:id="1734" w:author="Author" w:date="2020-11-21T21:47:00Z">
        <w:r w:rsidR="00873ED2">
          <w:t>.</w:t>
        </w:r>
      </w:ins>
      <w:ins w:id="1735" w:author="Author" w:date="2020-11-24T19:54:00Z">
        <w:r w:rsidR="00333045">
          <w:t xml:space="preserve"> This is supported by</w:t>
        </w:r>
      </w:ins>
      <w:ins w:id="1736" w:author="Author" w:date="2020-11-24T19:48:00Z">
        <w:r w:rsidR="00333045">
          <w:t xml:space="preserve"> </w:t>
        </w:r>
      </w:ins>
      <w:ins w:id="1737" w:author="Author" w:date="2020-11-24T19:54:00Z">
        <w:r w:rsidR="00333045">
          <w:t>t</w:t>
        </w:r>
      </w:ins>
      <w:ins w:id="1738" w:author="Author" w:date="2020-11-24T19:48:00Z">
        <w:r w:rsidR="00333045">
          <w:t xml:space="preserve">he absence of flake sequence values from early </w:t>
        </w:r>
      </w:ins>
      <w:ins w:id="1739" w:author="Author" w:date="2020-11-24T19:49:00Z">
        <w:r w:rsidR="00333045">
          <w:t xml:space="preserve">stages of reduction </w:t>
        </w:r>
      </w:ins>
      <w:ins w:id="1740" w:author="Author" w:date="2020-11-24T19:54:00Z">
        <w:r w:rsidR="00333045">
          <w:t xml:space="preserve">in the non-local assemblage. </w:t>
        </w:r>
      </w:ins>
      <w:ins w:id="1741" w:author="Author" w:date="2020-11-24T20:21:00Z">
        <w:del w:id="1742" w:author="Author" w:date="2020-11-28T15:26:00Z">
          <w:r w:rsidR="0055204D" w:rsidDel="00B4686C">
            <w:delText xml:space="preserve">This provides additional evidence, that hominins who visited Kanjera South retained high quality raw material within their tool kit as they moved around the landscape. </w:delText>
          </w:r>
        </w:del>
      </w:ins>
      <w:ins w:id="1743" w:author="Author" w:date="2020-11-24T20:22:00Z">
        <w:r w:rsidR="0055204D">
          <w:t xml:space="preserve">In terms of land-use, </w:t>
        </w:r>
      </w:ins>
      <w:ins w:id="1744" w:author="Author" w:date="2020-12-28T17:25:00Z">
        <w:r w:rsidR="00722287">
          <w:t xml:space="preserve">this is </w:t>
        </w:r>
      </w:ins>
      <w:ins w:id="1745" w:author="Author" w:date="2020-11-24T20:22:00Z">
        <w:del w:id="1746" w:author="Author" w:date="2020-12-28T17:25:00Z">
          <w:r w:rsidR="0055204D" w:rsidDel="00722287">
            <w:delText>t</w:delText>
          </w:r>
        </w:del>
      </w:ins>
      <w:ins w:id="1747" w:author="Author" w:date="2020-11-22T13:54:00Z">
        <w:del w:id="1748" w:author="Author" w:date="2020-12-28T17:25:00Z">
          <w:r w:rsidR="00610798" w:rsidDel="00722287">
            <w:delText>he</w:delText>
          </w:r>
        </w:del>
      </w:ins>
      <w:ins w:id="1749" w:author="Author" w:date="2020-11-24T19:52:00Z">
        <w:del w:id="1750" w:author="Author" w:date="2020-12-28T17:25:00Z">
          <w:r w:rsidR="00333045" w:rsidDel="00722287">
            <w:delText>se</w:delText>
          </w:r>
        </w:del>
      </w:ins>
      <w:ins w:id="1751" w:author="Author" w:date="2020-11-22T13:54:00Z">
        <w:del w:id="1752" w:author="Author" w:date="2020-12-28T17:25:00Z">
          <w:r w:rsidR="00610798" w:rsidDel="00722287">
            <w:delText xml:space="preserve"> differences</w:delText>
          </w:r>
        </w:del>
      </w:ins>
      <w:ins w:id="1753" w:author="Author" w:date="2020-11-22T13:55:00Z">
        <w:del w:id="1754" w:author="Author" w:date="2020-12-28T17:25:00Z">
          <w:r w:rsidR="00610798" w:rsidDel="00722287">
            <w:delText xml:space="preserve"> in</w:delText>
          </w:r>
        </w:del>
      </w:ins>
      <w:ins w:id="1755" w:author="Author" w:date="2020-11-22T13:54:00Z">
        <w:del w:id="1756" w:author="Author" w:date="2020-12-28T17:25:00Z">
          <w:r w:rsidR="00610798" w:rsidDel="00722287">
            <w:delText xml:space="preserve"> utilization </w:delText>
          </w:r>
        </w:del>
      </w:ins>
      <w:ins w:id="1757" w:author="Author" w:date="2020-11-22T13:55:00Z">
        <w:del w:id="1758" w:author="Author" w:date="2020-12-28T17:25:00Z">
          <w:r w:rsidR="00610798" w:rsidDel="00722287">
            <w:delText xml:space="preserve">intensity of </w:delText>
          </w:r>
        </w:del>
      </w:ins>
      <w:ins w:id="1759" w:author="Author" w:date="2020-11-22T13:57:00Z">
        <w:del w:id="1760" w:author="Author" w:date="2020-12-28T17:24:00Z">
          <w:r w:rsidR="00C41C4F" w:rsidDel="00722287">
            <w:delText xml:space="preserve"> </w:delText>
          </w:r>
        </w:del>
        <w:del w:id="1761" w:author="Author" w:date="2020-12-28T17:25:00Z">
          <w:r w:rsidR="00C41C4F" w:rsidDel="00722287">
            <w:delText xml:space="preserve">materials from </w:delText>
          </w:r>
        </w:del>
      </w:ins>
      <w:ins w:id="1762" w:author="Author" w:date="2020-11-22T13:55:00Z">
        <w:del w:id="1763" w:author="Author" w:date="2020-12-28T17:25:00Z">
          <w:r w:rsidR="00610798" w:rsidDel="00722287">
            <w:delText>local and distant sources</w:delText>
          </w:r>
        </w:del>
      </w:ins>
      <w:ins w:id="1764" w:author="Author" w:date="2020-11-22T13:57:00Z">
        <w:del w:id="1765" w:author="Author" w:date="2020-12-28T17:25:00Z">
          <w:r w:rsidR="00C41C4F" w:rsidDel="00722287">
            <w:delText xml:space="preserve"> is </w:delText>
          </w:r>
        </w:del>
        <w:r w:rsidR="00C41C4F">
          <w:t xml:space="preserve">consistent with </w:t>
        </w:r>
        <w:del w:id="1766" w:author="Author" w:date="2020-12-28T17:25:00Z">
          <w:r w:rsidR="00C41C4F" w:rsidDel="00722287">
            <w:delText>the</w:delText>
          </w:r>
        </w:del>
      </w:ins>
      <w:ins w:id="1767" w:author="Author" w:date="2020-12-28T17:25:00Z">
        <w:r w:rsidR="00722287">
          <w:t>a</w:t>
        </w:r>
      </w:ins>
      <w:ins w:id="1768" w:author="Author" w:date="2020-11-22T13:57:00Z">
        <w:r w:rsidR="00C41C4F">
          <w:t xml:space="preserve"> distance</w:t>
        </w:r>
      </w:ins>
      <w:ins w:id="1769" w:author="Author" w:date="2020-11-22T13:58:00Z">
        <w:r w:rsidR="00C41C4F">
          <w:t>-</w:t>
        </w:r>
      </w:ins>
      <w:ins w:id="1770" w:author="Author" w:date="2020-11-22T13:57:00Z">
        <w:r w:rsidR="00C41C4F">
          <w:t>decay pattern</w:t>
        </w:r>
      </w:ins>
      <w:ins w:id="1771" w:author="Author" w:date="2020-11-22T13:59:00Z">
        <w:r w:rsidR="00C41C4F">
          <w:t xml:space="preserve"> of tool-use</w:t>
        </w:r>
      </w:ins>
      <w:ins w:id="1772" w:author="Author" w:date="2020-11-22T14:01:00Z">
        <w:r w:rsidR="00C41C4F">
          <w:t xml:space="preserve"> </w:t>
        </w:r>
      </w:ins>
      <w:r w:rsidR="00C41C4F">
        <w:fldChar w:fldCharType="begin"/>
      </w:r>
      <w:r w:rsidR="00C41C4F">
        <w:instrText xml:space="preserve"> ADDIN ZOTERO_ITEM CSL_CITATION {"citationID":"IRDucflT","properties":{"formattedCitation":"(Newman, 1994; Close, 1999)","plainCitation":"(Newman, 1994; Close, 1999)","noteIndex":0},"citationItems":[{"id":494,"uris":["http://zotero.org/users/2042166/items/IKKQQWJS"],"uri":["http://zotero.org/users/2042166/items/IKKQQWJS"],"itemData":{"id":494,"type":"article-journal","container-title":"Journal of Field Archaeology","DOI":"10.1179/009346994797175541","ISSN":"0093-4690, 2042-4582","issue":"4","language":"en","page":"491-501","source":"Crossref","title":"The Effects of Distance on Lithic Material Reduction Technology","volume":"21","author":[{"family":"Newman","given":"Jay R."}],"issued":{"date-parts":[["1994",12]]}}},{"id":497,"uris":["http://zotero.org/users/2042166/items/UU58E4HJ"],"uri":["http://zotero.org/users/2042166/items/UU58E4HJ"],"itemData":{"id":497,"type":"article-journal","container-title":"Antiquity","DOI":"10.1017/S0003598X00087810","ISSN":"0003-598X, 1745-1744","issue":"279","language":"en","page":"24-32","source":"Crossref","title":"Distance and decay: an uneasy relationship","title-short":"Distance and decay","volume":"73","author":[{"family":"Close","given":"Angela E."}],"issued":{"date-parts":[["1999",3]]}}}],"schema":"https://github.com/citation-style-language/schema/raw/master/csl-citation.json"} </w:instrText>
      </w:r>
      <w:r w:rsidR="00C41C4F">
        <w:fldChar w:fldCharType="separate"/>
      </w:r>
      <w:r w:rsidR="00C41C4F">
        <w:rPr>
          <w:noProof/>
        </w:rPr>
        <w:t>(Newman, 1994; Close, 1999)</w:t>
      </w:r>
      <w:r w:rsidR="00C41C4F">
        <w:fldChar w:fldCharType="end"/>
      </w:r>
      <w:ins w:id="1773" w:author="Author" w:date="2020-11-22T13:59:00Z">
        <w:r w:rsidR="00C41C4F">
          <w:t>.</w:t>
        </w:r>
      </w:ins>
      <w:ins w:id="1774" w:author="Author" w:date="2020-11-22T13:58:00Z">
        <w:r w:rsidR="00C41C4F">
          <w:t xml:space="preserve"> </w:t>
        </w:r>
      </w:ins>
      <w:ins w:id="1775" w:author="Author" w:date="2020-11-22T13:52:00Z">
        <w:r w:rsidR="00610798">
          <w:t>Modeling work has demonst</w:t>
        </w:r>
      </w:ins>
      <w:ins w:id="1776" w:author="Author" w:date="2020-11-22T13:53:00Z">
        <w:r w:rsidR="00610798">
          <w:t xml:space="preserve">rated that differences in the reduction intensity of materials from local and distant sources </w:t>
        </w:r>
      </w:ins>
      <w:ins w:id="1777" w:author="Author" w:date="2020-11-22T13:54:00Z">
        <w:r w:rsidR="00610798">
          <w:t xml:space="preserve">can arise </w:t>
        </w:r>
      </w:ins>
      <w:ins w:id="1778" w:author="Author" w:date="2020-11-24T19:53:00Z">
        <w:r w:rsidR="00333045">
          <w:t xml:space="preserve">in the absence of a structured land-use pattern </w:t>
        </w:r>
      </w:ins>
      <w:r w:rsidR="00C41C4F">
        <w:fldChar w:fldCharType="begin"/>
      </w:r>
      <w:r w:rsidR="00C41C4F">
        <w:instrText xml:space="preserve"> ADDIN ZOTERO_ITEM CSL_CITATION {"citationID":"jwusA8FL","properties":{"formattedCitation":"(Brantingham, 2003; Pop, 2016)","plainCitation":"(Brantingham, 2003; Pop, 2016)","noteIndex":0},"citationItems":[{"id":662,"uris":["http://zotero.org/users/2042166/items/XEGM23VG"],"uri":["http://zotero.org/users/2042166/items/XEGM23VG"],"itemData":{"id":662,"type":"article-journal","abstract":"Stone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Jeffrey"}],"issued":{"date-parts":[["2003"]]}}},{"id":148,"uris":["http://zotero.org/users/2042166/items/99YP4EBZ"],"uri":["http://zotero.org/users/2042166/items/99YP4EBZ"],"itemData":{"id":148,"type":"article-journal","abstract":"© 2015 Springer Science+Business Media New YorkThis paper presents a systematic re-evaluation of Brantingham's (American Antiquity, 68(3), 487-509, 2003) neutral model of raw material procurement. I demonstrate that, in its original form, the model is ill-suited to the identification of archaeologically visible patterns, as it can only simulate processes governing the composition of toolkits and these differ substantially from those influencing the composition of discard records. I discuss and implement a series of modifications, and provide a detailed analysis of discard records produced under revised model definitions. On this basis, I argue that qualitative similarities in patterns generated by the neutral model and those evidenced in archaeological contexts cannot be used to prove, or disprove, the adaptive or functional significance of raw material variability (cf. Brantingham 2003). However, I show that the revised model can be used to detect deviations from neutral expectations quantitatively and within well-defined error ranges. I outline a new set of predictions for what archaeological variability should look like under the simplest procurement, transport, and discard behaviors, and argue that deviations from each of these may be traceable to specific behavioral domains (e.g., biased mobility, raw material selectivity). I also demonstrate that (a) archaeological sites or assemblages do not offer an adequate proxy for the average composition of ancient forager toolkits; (b) assemblage richness is, by itself, a very poor predictor of occupational histories; and (c) that the common practice of calculating expected frequencies from distances to sources is flawed, regardless of how such distances are measured.","container-title":"Journal of Archaeological Method and Theory","DOI":"10.1007/s10816-015-9262-y","ISSN":"15737764","issue":"4","page":"1127–1161","title":"Simulating Lithic Raw Material Variability in Archaeological Contexts: A Re-evaluation and Revision of Brantingham's Neutral Model","volume":"23","author":[{"family":"Pop","given":"Cornel M."}],"issued":{"date-parts":[["2016"]]}}}],"schema":"https://github.com/citation-style-language/schema/raw/master/csl-citation.json"} </w:instrText>
      </w:r>
      <w:r w:rsidR="00C41C4F">
        <w:fldChar w:fldCharType="separate"/>
      </w:r>
      <w:r w:rsidR="00C41C4F">
        <w:rPr>
          <w:noProof/>
        </w:rPr>
        <w:t>(Brantingham, 2003; Pop, 2016)</w:t>
      </w:r>
      <w:r w:rsidR="00C41C4F">
        <w:fldChar w:fldCharType="end"/>
      </w:r>
      <w:ins w:id="1779" w:author="Author" w:date="2020-11-22T13:54:00Z">
        <w:r w:rsidR="00610798">
          <w:t>.</w:t>
        </w:r>
      </w:ins>
      <w:ins w:id="1780" w:author="Author" w:date="2020-11-22T14:00:00Z">
        <w:r w:rsidR="00C41C4F">
          <w:t xml:space="preserve"> However, the Kanjera South assemblage deviates from </w:t>
        </w:r>
      </w:ins>
      <w:ins w:id="1781" w:author="Author" w:date="2020-11-22T14:02:00Z">
        <w:r w:rsidR="00C41C4F">
          <w:t>these neutral models</w:t>
        </w:r>
      </w:ins>
      <w:ins w:id="1782" w:author="Author" w:date="2020-11-22T14:00:00Z">
        <w:r w:rsidR="00C41C4F">
          <w:t xml:space="preserve"> in </w:t>
        </w:r>
      </w:ins>
      <w:ins w:id="1783" w:author="Author" w:date="2020-11-22T14:01:00Z">
        <w:r w:rsidR="00C41C4F">
          <w:t xml:space="preserve">one critical aspect. </w:t>
        </w:r>
      </w:ins>
      <w:moveToRangeStart w:id="1784" w:author="Author" w:date="2020-11-22T14:03:00Z" w:name="move56946244"/>
      <w:moveTo w:id="1785" w:author="Author" w:date="2020-11-22T14:03:00Z">
        <w:del w:id="1786" w:author="Author" w:date="2020-11-28T15:27:00Z">
          <w:r w:rsidR="00C41C4F" w:rsidDel="00B4686C">
            <w:delText xml:space="preserve">In addition, </w:delText>
          </w:r>
        </w:del>
      </w:moveTo>
      <w:ins w:id="1787" w:author="Author" w:date="2020-12-28T17:26:00Z">
        <w:r w:rsidR="00722287">
          <w:t>N</w:t>
        </w:r>
      </w:ins>
      <w:ins w:id="1788" w:author="Author" w:date="2020-11-28T15:27:00Z">
        <w:del w:id="1789" w:author="Author" w:date="2020-12-28T17:26:00Z">
          <w:r w:rsidR="00B4686C" w:rsidDel="00722287">
            <w:delText>T</w:delText>
          </w:r>
        </w:del>
      </w:ins>
      <w:ins w:id="1790" w:author="Author" w:date="2020-11-22T14:04:00Z">
        <w:del w:id="1791" w:author="Author" w:date="2020-11-28T15:27:00Z">
          <w:r w:rsidR="00C41C4F" w:rsidDel="00B4686C">
            <w:delText>t</w:delText>
          </w:r>
        </w:del>
        <w:del w:id="1792" w:author="Author" w:date="2020-12-28T17:26:00Z">
          <w:r w:rsidR="00C41C4F" w:rsidDel="00722287">
            <w:delText xml:space="preserve">hese </w:delText>
          </w:r>
        </w:del>
      </w:ins>
      <w:moveTo w:id="1793" w:author="Author" w:date="2020-11-22T14:03:00Z">
        <w:del w:id="1794" w:author="Author" w:date="2020-12-28T17:26:00Z">
          <w:r w:rsidR="00C41C4F" w:rsidDel="00722287">
            <w:delText>n</w:delText>
          </w:r>
        </w:del>
        <w:r w:rsidR="00C41C4F">
          <w:t xml:space="preserve">eutral </w:t>
        </w:r>
        <w:del w:id="1795" w:author="Author" w:date="2020-11-22T14:04:00Z">
          <w:r w:rsidR="00C41C4F" w:rsidDel="00C41C4F">
            <w:delText>expectations</w:delText>
          </w:r>
        </w:del>
      </w:moveTo>
      <w:ins w:id="1796" w:author="Author" w:date="2020-11-22T14:04:00Z">
        <w:r w:rsidR="00C41C4F">
          <w:t>models</w:t>
        </w:r>
      </w:ins>
      <w:moveTo w:id="1797" w:author="Author" w:date="2020-11-22T14:03:00Z">
        <w:r w:rsidR="00C41C4F">
          <w:t xml:space="preserve"> </w:t>
        </w:r>
      </w:moveTo>
      <w:ins w:id="1798" w:author="Author" w:date="2020-12-28T17:27:00Z">
        <w:r w:rsidR="00722287">
          <w:t xml:space="preserve">predict </w:t>
        </w:r>
      </w:ins>
      <w:moveTo w:id="1799" w:author="Author" w:date="2020-11-22T14:03:00Z">
        <w:del w:id="1800" w:author="Author" w:date="2020-12-28T17:27:00Z">
          <w:r w:rsidR="00C41C4F" w:rsidDel="00722287">
            <w:delText>state that</w:delText>
          </w:r>
        </w:del>
      </w:moveTo>
      <w:ins w:id="1801" w:author="Author" w:date="2020-11-24T20:25:00Z">
        <w:del w:id="1802" w:author="Author" w:date="2020-12-28T17:27:00Z">
          <w:r w:rsidR="0055204D" w:rsidDel="00722287">
            <w:delText xml:space="preserve"> </w:delText>
          </w:r>
        </w:del>
      </w:ins>
      <w:ins w:id="1803" w:author="Author" w:date="2020-11-24T20:26:00Z">
        <w:del w:id="1804" w:author="Author" w:date="2020-12-28T17:27:00Z">
          <w:r w:rsidR="0055204D" w:rsidDel="00722287">
            <w:delText>not only will</w:delText>
          </w:r>
        </w:del>
      </w:ins>
      <w:ins w:id="1805" w:author="Author" w:date="2020-11-24T20:25:00Z">
        <w:del w:id="1806" w:author="Author" w:date="2020-12-28T17:27:00Z">
          <w:r w:rsidR="0055204D" w:rsidDel="00722287">
            <w:delText xml:space="preserve"> reduction intensity increase </w:delText>
          </w:r>
        </w:del>
      </w:ins>
      <w:ins w:id="1807" w:author="Author" w:date="2020-11-24T20:26:00Z">
        <w:del w:id="1808" w:author="Author" w:date="2020-12-28T17:27:00Z">
          <w:r w:rsidR="0055204D" w:rsidDel="00722287">
            <w:delText xml:space="preserve">but </w:delText>
          </w:r>
        </w:del>
      </w:ins>
      <w:ins w:id="1809" w:author="Author" w:date="2020-12-28T17:27:00Z">
        <w:r w:rsidR="00722287">
          <w:t xml:space="preserve">that </w:t>
        </w:r>
      </w:ins>
      <w:ins w:id="1810" w:author="Author" w:date="2020-11-24T20:26:00Z">
        <w:del w:id="1811" w:author="Author" w:date="2020-12-28T17:26:00Z">
          <w:r w:rsidR="0055204D" w:rsidDel="00722287">
            <w:delText xml:space="preserve">also </w:delText>
          </w:r>
        </w:del>
      </w:ins>
      <w:moveTo w:id="1812" w:author="Author" w:date="2020-11-22T14:03:00Z">
        <w:del w:id="1813" w:author="Author" w:date="2020-12-28T17:26:00Z">
          <w:r w:rsidR="00C41C4F" w:rsidDel="00722287">
            <w:delText xml:space="preserve"> </w:delText>
          </w:r>
        </w:del>
        <w:r w:rsidR="00C41C4F">
          <w:t>the variance in tool reduction intensity will decrease</w:t>
        </w:r>
      </w:moveTo>
      <w:ins w:id="1814" w:author="Author" w:date="2020-11-24T20:26:00Z">
        <w:r w:rsidR="0055204D">
          <w:t xml:space="preserve"> </w:t>
        </w:r>
        <w:del w:id="1815" w:author="Author" w:date="2020-12-28T17:26:00Z">
          <w:r w:rsidR="0055204D" w:rsidDel="00722287">
            <w:delText>as</w:delText>
          </w:r>
        </w:del>
      </w:ins>
      <w:ins w:id="1816" w:author="Author" w:date="2020-12-28T17:26:00Z">
        <w:r w:rsidR="00722287">
          <w:t>with</w:t>
        </w:r>
      </w:ins>
      <w:ins w:id="1817" w:author="Author" w:date="2020-11-24T20:26:00Z">
        <w:r w:rsidR="0055204D">
          <w:t xml:space="preserve"> </w:t>
        </w:r>
        <w:del w:id="1818" w:author="Author" w:date="2020-12-28T17:26:00Z">
          <w:r w:rsidR="0055204D" w:rsidDel="00722287">
            <w:delText xml:space="preserve">the </w:delText>
          </w:r>
        </w:del>
        <w:r w:rsidR="0055204D">
          <w:t xml:space="preserve">distance from the </w:t>
        </w:r>
      </w:ins>
      <w:moveTo w:id="1819" w:author="Author" w:date="2020-11-22T14:03:00Z">
        <w:del w:id="1820" w:author="Author" w:date="2020-11-24T20:26:00Z">
          <w:r w:rsidR="00C41C4F" w:rsidDel="0055204D">
            <w:delText xml:space="preserve"> with distance from a</w:delText>
          </w:r>
        </w:del>
        <w:del w:id="1821" w:author="Author" w:date="2020-11-24T20:27:00Z">
          <w:r w:rsidR="00C41C4F" w:rsidDel="0055204D">
            <w:delText xml:space="preserve"> given</w:delText>
          </w:r>
        </w:del>
      </w:moveTo>
      <w:ins w:id="1822" w:author="Author" w:date="2020-11-28T15:27:00Z">
        <w:del w:id="1823" w:author="Author" w:date="2020-12-28T17:26:00Z">
          <w:r w:rsidR="00B4686C" w:rsidDel="00722287">
            <w:delText xml:space="preserve"> </w:delText>
          </w:r>
        </w:del>
      </w:ins>
      <w:ins w:id="1824" w:author="Author" w:date="2020-11-24T20:27:00Z">
        <w:del w:id="1825" w:author="Author" w:date="2020-11-28T15:27:00Z">
          <w:r w:rsidR="0055204D" w:rsidDel="00B4686C">
            <w:delText xml:space="preserve">the </w:delText>
          </w:r>
        </w:del>
      </w:ins>
      <w:moveTo w:id="1826" w:author="Author" w:date="2020-11-22T14:03:00Z">
        <w:del w:id="1827" w:author="Author" w:date="2020-11-24T20:27:00Z">
          <w:r w:rsidR="00C41C4F" w:rsidDel="0055204D">
            <w:delText xml:space="preserve"> </w:delText>
          </w:r>
        </w:del>
        <w:r w:rsidR="00C41C4F">
          <w:t>source</w:t>
        </w:r>
      </w:moveTo>
      <w:ins w:id="1828" w:author="Author" w:date="2020-12-28T17:26:00Z">
        <w:r w:rsidR="00722287">
          <w:t xml:space="preserve"> </w:t>
        </w:r>
      </w:ins>
      <w:ins w:id="1829" w:author="Author" w:date="2020-11-24T20:27:00Z">
        <w:del w:id="1830" w:author="Author" w:date="2020-12-28T17:26:00Z">
          <w:r w:rsidR="0055204D" w:rsidDel="00722287">
            <w:delText xml:space="preserve"> increases</w:delText>
          </w:r>
        </w:del>
      </w:ins>
      <w:ins w:id="1831" w:author="Author" w:date="2020-11-28T15:27:00Z">
        <w:del w:id="1832" w:author="Author" w:date="2020-12-28T17:26:00Z">
          <w:r w:rsidR="00B4686C" w:rsidDel="00722287">
            <w:delText xml:space="preserve"> </w:delText>
          </w:r>
        </w:del>
      </w:ins>
      <w:r w:rsidR="00B4686C">
        <w:fldChar w:fldCharType="begin"/>
      </w:r>
      <w:r w:rsidR="00B4686C">
        <w:instrText xml:space="preserve"> ADDIN ZOTERO_ITEM CSL_CITATION {"citationID":"XJdhPefN","properties":{"formattedCitation":"(Brantingham, 2003, p. 501)","plainCitation":"(Brantingham, 2003, p. 501)","noteIndex":0},"citationItems":[{"id":662,"uris":["http://zotero.org/users/2042166/items/XEGM23VG"],"uri":["http://zotero.org/users/2042166/items/XEGM23VG"],"itemData":{"id":662,"type":"article-journal","abstract":"Stone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 Stone tool assemblage variability is considered a reliable proxy measure of adaptive variability. Raw material richness, transport distances, and the character of transported technologies are thought to signal (1) variation in raw material selec- tivity based on material quality and abundance, (2) optimization of time and energy costs associated with procurement of stone from spatially dispersed sources, (3) planning depth that weaves raw material procurement forays into foraging activ- ities, and (4) risk minimization that sees materials transported in quantities and forms that are energetically economical and least likely to fail. This paper dispenses with assumptions that raw material type and abundance play any role in the organization of mobility and raw material procurement strategies. Rather, a behaviorally neutral agent-based model is devel- oped involving a forager engaged in a random walk within a uniform environment. Raw material procurement in the model is dependent only upon random encounters with stone sources and the amount of available space in the mobile toolkit. Sim- ulated richness-sample size relationships, frequencies of raw material transfers as a function of distance from source, and both quantity-distance and reduction intensity-distance relationships are qualitatively similar to commonly observed archae- ological patterns. In some archaeological cases it may be difficult to reject the neutral model. At best, failure to reject the neutral model may mean that intervening processes (e.g., depositional time-averaging) have erased high-frequency adap- tive signals in the data. At worst, we may have to admit the possibility that Paleolithic behavioral adaptations were some- times not responsive to differences between stone raw material types in the ways implied by current archaeological theory.","container-title":"American Antiquity","DOI":"10.2307/3557105","ISSN":"0002-7316","issue":"3","note":"PMID: 36","page":"487–509","title":"A Neutral Model of Stone Raw Material Procurement","volume":"68","author":[{"family":"Brantingham","given":"P. Jeffrey"}],"issued":{"date-parts":[["2003"]]}},"locator":"501"}],"schema":"https://github.com/citation-style-language/schema/raw/master/csl-citation.json"} </w:instrText>
      </w:r>
      <w:r w:rsidR="00B4686C">
        <w:fldChar w:fldCharType="separate"/>
      </w:r>
      <w:r w:rsidR="00B4686C">
        <w:rPr>
          <w:noProof/>
        </w:rPr>
        <w:t>(Brantingham, 2003, p. 501)</w:t>
      </w:r>
      <w:r w:rsidR="00B4686C">
        <w:fldChar w:fldCharType="end"/>
      </w:r>
      <w:moveTo w:id="1833" w:author="Author" w:date="2020-11-22T14:03:00Z">
        <w:r w:rsidR="00C41C4F">
          <w:t xml:space="preserve">. </w:t>
        </w:r>
        <w:del w:id="1834" w:author="Author" w:date="2020-11-28T15:29:00Z">
          <w:r w:rsidR="00C41C4F" w:rsidDel="00B4686C">
            <w:delText>In other words, the variance in the amount of stone tool reduction intensity should be substantially lower in assemblages of tools from distant sources</w:delText>
          </w:r>
        </w:del>
      </w:moveTo>
      <w:ins w:id="1835" w:author="Author" w:date="2020-11-24T20:27:00Z">
        <w:del w:id="1836" w:author="Author" w:date="2020-11-28T15:29:00Z">
          <w:r w:rsidR="0055204D" w:rsidDel="00B4686C">
            <w:delText xml:space="preserve"> than those acquired locally</w:delText>
          </w:r>
        </w:del>
      </w:ins>
      <w:moveTo w:id="1837" w:author="Author" w:date="2020-11-22T14:03:00Z">
        <w:del w:id="1838" w:author="Author" w:date="2020-11-28T15:29:00Z">
          <w:r w:rsidR="00C41C4F" w:rsidDel="00B4686C">
            <w:delText>.</w:delText>
          </w:r>
        </w:del>
      </w:moveTo>
      <w:moveToRangeEnd w:id="1784"/>
      <w:ins w:id="1839" w:author="Author" w:date="2020-11-24T20:30:00Z">
        <w:r w:rsidR="0055204D">
          <w:t>In contrast with model expectations, while exotic materials are reduced more substantially than local materials, the interquartile ranges of flake sequence and core reduction measures of assemblages from distant sources are as wide (or wider) than those associated with local sources.</w:t>
        </w:r>
      </w:ins>
      <w:ins w:id="1840" w:author="Author" w:date="2020-11-28T15:29:00Z">
        <w:r w:rsidR="00B4686C">
          <w:t xml:space="preserve"> </w:t>
        </w:r>
      </w:ins>
      <w:ins w:id="1841" w:author="Author" w:date="2020-11-24T20:30:00Z">
        <w:del w:id="1842" w:author="Author" w:date="2020-11-28T15:29:00Z">
          <w:r w:rsidR="0055204D" w:rsidDel="00B4686C">
            <w:delText xml:space="preserve"> </w:delText>
          </w:r>
        </w:del>
      </w:ins>
    </w:p>
    <w:p w14:paraId="7698754D" w14:textId="39A64AB7" w:rsidR="00B4686C" w:rsidRDefault="0055204D" w:rsidP="00B00D09">
      <w:pPr>
        <w:pStyle w:val="BodyText"/>
        <w:spacing w:line="480" w:lineRule="auto"/>
        <w:rPr>
          <w:ins w:id="1843" w:author="Author" w:date="2020-11-28T15:30:00Z"/>
        </w:rPr>
      </w:pPr>
      <w:ins w:id="1844" w:author="Author" w:date="2020-11-24T20:30:00Z">
        <w:r>
          <w:t>It has been hypothesized that deviations from the neutral model of this nature may arise due to increasingly linear movements toward specific locations (</w:t>
        </w:r>
        <w:proofErr w:type="spellStart"/>
        <w:r>
          <w:t>Brantingham</w:t>
        </w:r>
      </w:ins>
      <w:proofErr w:type="spellEnd"/>
      <w:ins w:id="1845" w:author="Author" w:date="2020-12-28T18:30:00Z">
        <w:r w:rsidR="00D014A6">
          <w:t>,</w:t>
        </w:r>
      </w:ins>
      <w:ins w:id="1846" w:author="Author" w:date="2020-11-24T20:30:00Z">
        <w:r>
          <w:t xml:space="preserve"> 2003; </w:t>
        </w:r>
        <w:del w:id="1847" w:author="Author" w:date="2020-12-28T17:29:00Z">
          <w:r w:rsidDel="00722287">
            <w:delText xml:space="preserve">D. R. </w:delText>
          </w:r>
        </w:del>
        <w:r>
          <w:t>Braun</w:t>
        </w:r>
      </w:ins>
      <w:ins w:id="1848" w:author="Author" w:date="2020-12-28T17:29:00Z">
        <w:r w:rsidR="00722287">
          <w:t xml:space="preserve"> </w:t>
        </w:r>
      </w:ins>
      <w:ins w:id="1849" w:author="Author" w:date="2020-11-24T20:30:00Z">
        <w:del w:id="1850" w:author="Author" w:date="2020-12-28T17:29:00Z">
          <w:r w:rsidDel="00722287">
            <w:delText xml:space="preserve">, Rogers, </w:delText>
          </w:r>
        </w:del>
        <w:r>
          <w:t>et al.</w:t>
        </w:r>
      </w:ins>
      <w:ins w:id="1851" w:author="Author" w:date="2020-12-28T17:30:00Z">
        <w:r w:rsidR="00722287">
          <w:t>,</w:t>
        </w:r>
      </w:ins>
      <w:ins w:id="1852" w:author="Author" w:date="2020-11-24T20:30:00Z">
        <w:r>
          <w:t xml:space="preserve"> 2008). Moreover, subsequent work modeling the influence of directed movement towards attractors has shown that while a distance-decay pattern remains visible, tools from earlier stages of reduction will be over-represented (</w:t>
        </w:r>
        <w:proofErr w:type="gramStart"/>
        <w:r>
          <w:t>i.e.</w:t>
        </w:r>
        <w:proofErr w:type="gramEnd"/>
        <w:r>
          <w:t> greater variance in reduction) (Reeves</w:t>
        </w:r>
      </w:ins>
      <w:ins w:id="1853" w:author="Author" w:date="2020-12-28T18:32:00Z">
        <w:r w:rsidR="00D014A6">
          <w:t xml:space="preserve"> et al.</w:t>
        </w:r>
      </w:ins>
      <w:ins w:id="1854" w:author="Author" w:date="2020-11-24T20:30:00Z">
        <w:r>
          <w:t>, 2019). Thus, the greater than expected range in variance in the reduction intensity of distantly sourced cores may suggest that hominins directed their movement to Kanjera South.</w:t>
        </w:r>
      </w:ins>
      <w:ins w:id="1855" w:author="Author" w:date="2020-11-24T20:33:00Z">
        <w:r w:rsidR="00123A26">
          <w:t xml:space="preserve"> </w:t>
        </w:r>
      </w:ins>
      <w:ins w:id="1856" w:author="Author" w:date="2020-11-24T22:46:00Z">
        <w:r w:rsidR="00C36394">
          <w:t xml:space="preserve"> </w:t>
        </w:r>
      </w:ins>
      <w:ins w:id="1857" w:author="Author" w:date="2020-11-28T15:30:00Z">
        <w:r w:rsidR="00B4686C">
          <w:t xml:space="preserve">This is not to say that hominins carried rocks directly to Kanjera South. However, the </w:t>
        </w:r>
      </w:ins>
      <w:ins w:id="1858" w:author="Author" w:date="2020-11-28T15:31:00Z">
        <w:r w:rsidR="00B4686C">
          <w:t xml:space="preserve">site may have acted as an attractor on the landscape where hominins frequently visited </w:t>
        </w:r>
        <w:r w:rsidR="00BB7A57">
          <w:t>to carry out stone tool</w:t>
        </w:r>
      </w:ins>
      <w:ins w:id="1859" w:author="Author" w:date="2020-12-28T17:38:00Z">
        <w:r w:rsidR="001D4F86">
          <w:t>-</w:t>
        </w:r>
      </w:ins>
      <w:ins w:id="1860" w:author="Author" w:date="2020-11-28T15:31:00Z">
        <w:del w:id="1861" w:author="Author" w:date="2020-12-28T17:38:00Z">
          <w:r w:rsidR="00BB7A57" w:rsidDel="001D4F86">
            <w:delText xml:space="preserve"> </w:delText>
          </w:r>
        </w:del>
        <w:r w:rsidR="00BB7A57">
          <w:t>using behaviors.</w:t>
        </w:r>
        <w:r w:rsidR="00B4686C">
          <w:t xml:space="preserve"> </w:t>
        </w:r>
      </w:ins>
    </w:p>
    <w:p w14:paraId="15134598" w14:textId="23D40088" w:rsidR="00C36394" w:rsidRDefault="00BB7A57">
      <w:pPr>
        <w:pStyle w:val="BodyText"/>
        <w:spacing w:line="480" w:lineRule="auto"/>
        <w:rPr>
          <w:ins w:id="1862" w:author="Author" w:date="2020-11-24T22:44:00Z"/>
        </w:rPr>
      </w:pPr>
      <w:ins w:id="1863" w:author="Author" w:date="2020-11-28T15:31:00Z">
        <w:r>
          <w:lastRenderedPageBreak/>
          <w:t>This concept</w:t>
        </w:r>
      </w:ins>
      <w:ins w:id="1864" w:author="Author" w:date="2020-11-24T22:46:00Z">
        <w:del w:id="1865" w:author="Author" w:date="2020-11-28T15:31:00Z">
          <w:r w:rsidR="00C36394" w:rsidDel="00BB7A57">
            <w:delText>The concept that hominins directed their movement toward Kanjera South,</w:delText>
          </w:r>
        </w:del>
        <w:r w:rsidR="00C36394">
          <w:t xml:space="preserve"> is supported by other archaeological and </w:t>
        </w:r>
        <w:proofErr w:type="spellStart"/>
        <w:r w:rsidR="00C36394">
          <w:t>paleoecological</w:t>
        </w:r>
        <w:proofErr w:type="spellEnd"/>
        <w:r w:rsidR="00C36394">
          <w:t xml:space="preserve"> evidence. Numerous </w:t>
        </w:r>
        <w:proofErr w:type="spellStart"/>
        <w:r w:rsidR="00C36394">
          <w:t>taphonomic</w:t>
        </w:r>
        <w:proofErr w:type="spellEnd"/>
        <w:r w:rsidR="00C36394">
          <w:t xml:space="preserve"> studies of the faunal assemblage from Kanjera South have verified that hominins efficiently exploited small bovids and may have processed larger carcasses that were scavenged from carnivores</w:t>
        </w:r>
        <w:del w:id="1866" w:author="Author" w:date="2020-12-28T17:31:00Z">
          <w:r w:rsidR="00C36394" w:rsidDel="001D4F86">
            <w:delText>.</w:delText>
          </w:r>
        </w:del>
        <w:r w:rsidR="00C36394">
          <w:t xml:space="preserve"> (Ferraro et al., 2013; Oliver et al., 2019). Use-wear studies </w:t>
        </w:r>
        <w:del w:id="1867" w:author="Author" w:date="2020-12-28T17:31:00Z">
          <w:r w:rsidR="00C36394" w:rsidDel="001D4F86">
            <w:delText xml:space="preserve">that </w:delText>
          </w:r>
        </w:del>
        <w:r w:rsidR="00C36394">
          <w:t xml:space="preserve">demonstrate that hominins carried out a variety of resource processing activities with </w:t>
        </w:r>
        <w:del w:id="1868" w:author="Author" w:date="2020-12-28T17:32:00Z">
          <w:r w:rsidR="00C36394" w:rsidDel="001D4F86">
            <w:delText xml:space="preserve">the </w:delText>
          </w:r>
        </w:del>
        <w:r w:rsidR="00C36394">
          <w:t>stone artifacts</w:t>
        </w:r>
        <w:del w:id="1869" w:author="Author" w:date="2020-12-28T17:32:00Z">
          <w:r w:rsidR="00C36394" w:rsidDel="001D4F86">
            <w:delText xml:space="preserve"> that were produced</w:delText>
          </w:r>
        </w:del>
        <w:r w:rsidR="00C36394">
          <w:t xml:space="preserve"> at Kanjera South, including butchery and the processing of a variety of plants, including underground storage organs (USOs; </w:t>
        </w:r>
        <w:proofErr w:type="spellStart"/>
        <w:r w:rsidR="00C36394">
          <w:t>Lemorini</w:t>
        </w:r>
        <w:proofErr w:type="spellEnd"/>
        <w:r w:rsidR="00C36394">
          <w:t xml:space="preserve"> et al., 2014, 2019). These studies </w:t>
        </w:r>
        <w:del w:id="1870" w:author="Author" w:date="2020-12-28T17:32:00Z">
          <w:r w:rsidR="00C36394" w:rsidDel="001D4F86">
            <w:delText xml:space="preserve">attest to the </w:delText>
          </w:r>
        </w:del>
      </w:ins>
      <w:ins w:id="1871" w:author="Author" w:date="2020-11-28T15:32:00Z">
        <w:del w:id="1872" w:author="Author" w:date="2020-12-28T17:32:00Z">
          <w:r w:rsidDel="001D4F86">
            <w:delText xml:space="preserve"> notion</w:delText>
          </w:r>
        </w:del>
      </w:ins>
      <w:ins w:id="1873" w:author="Author" w:date="2020-12-28T17:32:00Z">
        <w:r w:rsidR="001D4F86">
          <w:t>suggest</w:t>
        </w:r>
      </w:ins>
      <w:ins w:id="1874" w:author="Author" w:date="2020-11-28T15:32:00Z">
        <w:r>
          <w:t xml:space="preserve"> that hominins spent a great deal of time </w:t>
        </w:r>
      </w:ins>
      <w:ins w:id="1875" w:author="Author" w:date="2020-11-28T15:36:00Z">
        <w:r>
          <w:t>producing stone tools for a variety of tasks</w:t>
        </w:r>
      </w:ins>
      <w:ins w:id="1876" w:author="Author" w:date="2020-11-24T22:46:00Z">
        <w:del w:id="1877" w:author="Author" w:date="2020-11-28T15:32:00Z">
          <w:r w:rsidR="00C36394" w:rsidDel="00BB7A57">
            <w:delText>resource rich environment in which Kanjera South was situated</w:delText>
          </w:r>
        </w:del>
        <w:r w:rsidR="00C36394">
          <w:t xml:space="preserve">. </w:t>
        </w:r>
      </w:ins>
      <w:ins w:id="1878" w:author="Author" w:date="2020-11-28T15:41:00Z">
        <w:del w:id="1879" w:author="Author" w:date="2020-12-28T17:33:00Z">
          <w:r w:rsidDel="001D4F86">
            <w:delText xml:space="preserve">The fact </w:delText>
          </w:r>
        </w:del>
      </w:ins>
      <w:ins w:id="1880" w:author="Author" w:date="2020-11-28T15:40:00Z">
        <w:del w:id="1881" w:author="Author" w:date="2020-12-28T17:33:00Z">
          <w:r w:rsidDel="001D4F86">
            <w:delText>that</w:delText>
          </w:r>
        </w:del>
      </w:ins>
      <w:ins w:id="1882" w:author="Author" w:date="2020-12-28T17:34:00Z">
        <w:r w:rsidR="001D4F86">
          <w:t>Furthermore, t</w:t>
        </w:r>
      </w:ins>
      <w:ins w:id="1883" w:author="Author" w:date="2020-11-28T15:40:00Z">
        <w:del w:id="1884" w:author="Author" w:date="2020-12-28T17:33:00Z">
          <w:r w:rsidDel="001D4F86">
            <w:delText xml:space="preserve"> t</w:delText>
          </w:r>
        </w:del>
        <w:r>
          <w:t>he lithic</w:t>
        </w:r>
      </w:ins>
      <w:ins w:id="1885" w:author="Author" w:date="2020-12-28T17:35:00Z">
        <w:r w:rsidR="001D4F86">
          <w:t xml:space="preserve">s </w:t>
        </w:r>
      </w:ins>
      <w:ins w:id="1886" w:author="Author" w:date="2020-11-28T15:40:00Z">
        <w:del w:id="1887" w:author="Author" w:date="2020-12-28T17:35:00Z">
          <w:r w:rsidDel="001D4F86">
            <w:delText xml:space="preserve"> assemblage </w:delText>
          </w:r>
        </w:del>
        <w:r>
          <w:t xml:space="preserve">included in this study </w:t>
        </w:r>
        <w:del w:id="1888" w:author="Author" w:date="2020-12-28T17:35:00Z">
          <w:r w:rsidDel="001D4F86">
            <w:delText>was</w:delText>
          </w:r>
        </w:del>
      </w:ins>
      <w:ins w:id="1889" w:author="Author" w:date="2020-12-28T17:35:00Z">
        <w:r w:rsidR="001D4F86">
          <w:t>were</w:t>
        </w:r>
      </w:ins>
      <w:ins w:id="1890" w:author="Author" w:date="2020-11-28T15:40:00Z">
        <w:r>
          <w:t xml:space="preserve"> excavated</w:t>
        </w:r>
      </w:ins>
      <w:ins w:id="1891" w:author="Author" w:date="2020-11-28T15:41:00Z">
        <w:r>
          <w:t xml:space="preserve"> from a 3 meter </w:t>
        </w:r>
        <w:del w:id="1892" w:author="Author" w:date="2020-12-28T17:35:00Z">
          <w:r w:rsidDel="001D4F86">
            <w:delText>stack</w:delText>
          </w:r>
        </w:del>
      </w:ins>
      <w:ins w:id="1893" w:author="Author" w:date="2020-12-28T17:35:00Z">
        <w:r w:rsidR="001D4F86">
          <w:t>sequence</w:t>
        </w:r>
      </w:ins>
      <w:ins w:id="1894" w:author="Author" w:date="2020-11-28T15:41:00Z">
        <w:del w:id="1895" w:author="Author" w:date="2020-12-28T17:35:00Z">
          <w:r w:rsidDel="001D4F86">
            <w:delText xml:space="preserve"> of sediment</w:delText>
          </w:r>
        </w:del>
        <w:r>
          <w:t xml:space="preserve"> </w:t>
        </w:r>
        <w:del w:id="1896" w:author="Author" w:date="2020-12-28T17:35:00Z">
          <w:r w:rsidDel="001D4F86">
            <w:delText xml:space="preserve">suggests that </w:delText>
          </w:r>
        </w:del>
      </w:ins>
      <w:ins w:id="1897" w:author="Author" w:date="2020-11-28T15:42:00Z">
        <w:del w:id="1898" w:author="Author" w:date="2020-12-28T17:35:00Z">
          <w:r w:rsidR="00AF26B6" w:rsidDel="001D4F86">
            <w:delText xml:space="preserve">Kanjera South revisited repeatedly for likely centuries. </w:delText>
          </w:r>
        </w:del>
      </w:ins>
      <w:ins w:id="1899" w:author="Author" w:date="2020-11-28T15:43:00Z">
        <w:del w:id="1900" w:author="Author" w:date="2020-12-28T17:35:00Z">
          <w:r w:rsidR="00AF26B6" w:rsidDel="001D4F86">
            <w:delText xml:space="preserve"> </w:delText>
          </w:r>
        </w:del>
      </w:ins>
      <w:ins w:id="1901" w:author="Author" w:date="2020-11-24T22:46:00Z">
        <w:del w:id="1902" w:author="Author" w:date="2020-11-28T15:36:00Z">
          <w:r w:rsidR="00C36394" w:rsidDel="00BB7A57">
            <w:delText>These resources ultimately made the</w:delText>
          </w:r>
        </w:del>
        <w:del w:id="1903" w:author="Author" w:date="2020-11-28T15:42:00Z">
          <w:r w:rsidR="00C36394" w:rsidDel="00AF26B6">
            <w:delText xml:space="preserve"> Kanjera South locale and the Homa Pennisula an attractive place for hominins, most likely for centuries given that the finds were made through three meters of sequence (upper KS-1 through KS-3). </w:delText>
          </w:r>
        </w:del>
        <w:del w:id="1904" w:author="Author" w:date="2020-12-28T17:34:00Z">
          <w:r w:rsidR="00C36394" w:rsidDel="001D4F86">
            <w:delText>Thus, the</w:delText>
          </w:r>
        </w:del>
      </w:ins>
      <w:ins w:id="1905" w:author="Author" w:date="2020-12-28T17:34:00Z">
        <w:r w:rsidR="001D4F86">
          <w:t>suggesting that</w:t>
        </w:r>
      </w:ins>
      <w:ins w:id="1906" w:author="Author" w:date="2020-11-24T22:46:00Z">
        <w:r w:rsidR="00C36394">
          <w:t xml:space="preserve"> </w:t>
        </w:r>
      </w:ins>
      <w:ins w:id="1907" w:author="Author" w:date="2020-12-28T17:34:00Z">
        <w:r w:rsidR="001D4F86">
          <w:t xml:space="preserve">the </w:t>
        </w:r>
      </w:ins>
      <w:ins w:id="1908" w:author="Author" w:date="2020-11-24T22:46:00Z">
        <w:r w:rsidR="00C36394">
          <w:t xml:space="preserve">patterns evinced by this study are the result of the repeated visitation by hominins over </w:t>
        </w:r>
      </w:ins>
      <w:ins w:id="1909" w:author="Author" w:date="2020-12-28T17:35:00Z">
        <w:r w:rsidR="001D4F86">
          <w:t xml:space="preserve">many </w:t>
        </w:r>
      </w:ins>
      <w:ins w:id="1910" w:author="Author" w:date="2020-11-24T22:46:00Z">
        <w:r w:rsidR="00C36394">
          <w:t>generations</w:t>
        </w:r>
        <w:del w:id="1911" w:author="Author" w:date="2020-11-28T15:43:00Z">
          <w:r w:rsidR="00C36394" w:rsidDel="00AF26B6">
            <w:delText xml:space="preserve"> </w:delText>
          </w:r>
        </w:del>
      </w:ins>
      <w:ins w:id="1912" w:author="Author" w:date="2020-11-28T15:43:00Z">
        <w:r w:rsidR="00AF26B6">
          <w:t>.</w:t>
        </w:r>
      </w:ins>
      <w:ins w:id="1913" w:author="Author" w:date="2020-11-24T22:46:00Z">
        <w:del w:id="1914" w:author="Author" w:date="2020-11-28T15:43:00Z">
          <w:r w:rsidR="00C36394" w:rsidDel="00AF26B6">
            <w:delText>to Kanjera South</w:delText>
          </w:r>
        </w:del>
      </w:ins>
      <w:ins w:id="1915" w:author="Author" w:date="2020-11-28T15:43:00Z">
        <w:r w:rsidR="00AF26B6">
          <w:t xml:space="preserve"> This </w:t>
        </w:r>
        <w:del w:id="1916" w:author="Author" w:date="2020-12-28T17:36:00Z">
          <w:r w:rsidR="00AF26B6" w:rsidDel="001D4F86">
            <w:delText>result</w:delText>
          </w:r>
        </w:del>
      </w:ins>
      <w:ins w:id="1917" w:author="Author" w:date="2020-11-24T22:46:00Z">
        <w:del w:id="1918" w:author="Author" w:date="2020-12-28T17:36:00Z">
          <w:r w:rsidR="00C36394" w:rsidDel="001D4F86">
            <w:delText xml:space="preserve">, </w:delText>
          </w:r>
        </w:del>
      </w:ins>
      <w:ins w:id="1919" w:author="Author" w:date="2020-11-28T15:43:00Z">
        <w:r w:rsidR="00AF26B6">
          <w:t>further attests to the influen</w:t>
        </w:r>
      </w:ins>
      <w:ins w:id="1920" w:author="Author" w:date="2020-11-28T15:44:00Z">
        <w:r w:rsidR="00AF26B6">
          <w:t xml:space="preserve">ce of landscape structure on the foraging ecology </w:t>
        </w:r>
      </w:ins>
      <w:ins w:id="1921" w:author="Author" w:date="2020-12-28T17:36:00Z">
        <w:r w:rsidR="001D4F86">
          <w:t xml:space="preserve">of </w:t>
        </w:r>
      </w:ins>
      <w:ins w:id="1922" w:author="Author" w:date="2020-11-28T15:44:00Z">
        <w:r w:rsidR="00AF26B6">
          <w:t>hominin tool makers and the formation Oldowan lithic assemblages over the long</w:t>
        </w:r>
      </w:ins>
      <w:ins w:id="1923" w:author="Author" w:date="2020-12-28T17:36:00Z">
        <w:r w:rsidR="001D4F86">
          <w:t xml:space="preserve"> </w:t>
        </w:r>
      </w:ins>
      <w:ins w:id="1924" w:author="Author" w:date="2020-11-28T15:44:00Z">
        <w:del w:id="1925" w:author="Author" w:date="2020-12-28T17:36:00Z">
          <w:r w:rsidR="00AF26B6" w:rsidDel="001D4F86">
            <w:delText xml:space="preserve"> </w:delText>
          </w:r>
        </w:del>
        <w:r w:rsidR="00AF26B6">
          <w:t xml:space="preserve">term. </w:t>
        </w:r>
      </w:ins>
      <w:ins w:id="1926" w:author="Author" w:date="2020-11-28T15:45:00Z">
        <w:r w:rsidR="00AF26B6">
          <w:t xml:space="preserve">In </w:t>
        </w:r>
      </w:ins>
      <w:ins w:id="1927" w:author="Author" w:date="2020-12-28T17:36:00Z">
        <w:r w:rsidR="001D4F86">
          <w:t xml:space="preserve">the </w:t>
        </w:r>
      </w:ins>
      <w:ins w:id="1928" w:author="Author" w:date="2020-11-28T15:45:00Z">
        <w:r w:rsidR="00AF26B6">
          <w:t xml:space="preserve">future, it would be interesting to determine if </w:t>
        </w:r>
      </w:ins>
      <w:ins w:id="1929" w:author="Author" w:date="2020-11-28T15:46:00Z">
        <w:r w:rsidR="00AF26B6">
          <w:t>there was something unique about the location of Kanjera South specifically or whether patterns reflect a more ge</w:t>
        </w:r>
      </w:ins>
      <w:ins w:id="1930" w:author="Author" w:date="2020-11-28T15:47:00Z">
        <w:r w:rsidR="00AF26B6">
          <w:t xml:space="preserve">neral attraction to the </w:t>
        </w:r>
        <w:proofErr w:type="spellStart"/>
        <w:r w:rsidR="00AF26B6">
          <w:t>Homa</w:t>
        </w:r>
        <w:proofErr w:type="spellEnd"/>
        <w:r w:rsidR="00AF26B6">
          <w:t xml:space="preserve"> </w:t>
        </w:r>
        <w:proofErr w:type="spellStart"/>
        <w:r w:rsidR="00AF26B6">
          <w:t>Pennisula</w:t>
        </w:r>
        <w:proofErr w:type="spellEnd"/>
        <w:r w:rsidR="00AF26B6">
          <w:t>. However, substantial faulting in the region makes it difficult to place Kanjera South within a broader landscape context.</w:t>
        </w:r>
      </w:ins>
      <w:ins w:id="1931" w:author="Author" w:date="2020-11-24T22:46:00Z">
        <w:del w:id="1932" w:author="Author" w:date="2020-11-28T15:43:00Z">
          <w:r w:rsidR="00C36394" w:rsidDel="00AF26B6">
            <w:delText xml:space="preserve">and these patterns </w:delText>
          </w:r>
        </w:del>
        <w:del w:id="1933" w:author="Author" w:date="2020-11-28T15:44:00Z">
          <w:r w:rsidR="00C36394" w:rsidDel="00AF26B6">
            <w:delText>likely reflect the broader foraging ecology of Oldowan Tool makers.</w:delText>
          </w:r>
        </w:del>
      </w:ins>
    </w:p>
    <w:p w14:paraId="4E9D8BA3" w14:textId="45E2EFA8" w:rsidR="00FB7682" w:rsidRDefault="00C36394">
      <w:pPr>
        <w:pStyle w:val="BodyText"/>
        <w:spacing w:line="480" w:lineRule="auto"/>
        <w:rPr>
          <w:ins w:id="1934" w:author="Author" w:date="2020-11-28T15:59:00Z"/>
        </w:rPr>
      </w:pPr>
      <w:ins w:id="1935" w:author="Author" w:date="2020-11-24T22:47:00Z">
        <w:r>
          <w:t>While the notion that hominins directed their movement toward</w:t>
        </w:r>
      </w:ins>
      <w:ins w:id="1936" w:author="Author" w:date="2020-11-24T22:48:00Z">
        <w:r>
          <w:t xml:space="preserve"> specific localities or ecotones has been suggested at other localities</w:t>
        </w:r>
      </w:ins>
      <w:ins w:id="1937" w:author="Author" w:date="2020-12-28T17:37:00Z">
        <w:r w:rsidR="001D4F86">
          <w:t xml:space="preserve"> (</w:t>
        </w:r>
        <w:r w:rsidR="001D4F86" w:rsidRPr="007577AD">
          <w:rPr>
            <w:highlight w:val="yellow"/>
            <w:rPrChange w:id="1938" w:author="Author" w:date="2020-12-28T17:37:00Z">
              <w:rPr/>
            </w:rPrChange>
          </w:rPr>
          <w:t xml:space="preserve">you should cite </w:t>
        </w:r>
        <w:r w:rsidR="001D4F86">
          <w:rPr>
            <w:highlight w:val="yellow"/>
          </w:rPr>
          <w:t xml:space="preserve">these </w:t>
        </w:r>
      </w:ins>
      <w:ins w:id="1939" w:author="Author" w:date="2020-12-28T17:38:00Z">
        <w:r w:rsidR="001D4F86">
          <w:rPr>
            <w:highlight w:val="yellow"/>
          </w:rPr>
          <w:t>papers</w:t>
        </w:r>
      </w:ins>
      <w:ins w:id="1940" w:author="Author" w:date="2020-12-28T17:37:00Z">
        <w:r w:rsidR="001D4F86" w:rsidRPr="007577AD">
          <w:rPr>
            <w:highlight w:val="yellow"/>
            <w:rPrChange w:id="1941" w:author="Author" w:date="2020-12-28T17:37:00Z">
              <w:rPr/>
            </w:rPrChange>
          </w:rPr>
          <w:t xml:space="preserve"> here</w:t>
        </w:r>
        <w:r w:rsidR="001D4F86">
          <w:t>)</w:t>
        </w:r>
      </w:ins>
      <w:ins w:id="1942" w:author="Author" w:date="2020-11-24T22:48:00Z">
        <w:r>
          <w:t>,</w:t>
        </w:r>
      </w:ins>
      <w:ins w:id="1943" w:author="Author" w:date="2020-11-24T22:47:00Z">
        <w:r>
          <w:t xml:space="preserve"> </w:t>
        </w:r>
      </w:ins>
      <w:ins w:id="1944" w:author="Author" w:date="2020-11-24T20:37:00Z">
        <w:r w:rsidR="00123A26">
          <w:t>Kanjera South represents the earliest documented evidence of this pattern.</w:t>
        </w:r>
      </w:ins>
      <w:ins w:id="1945" w:author="Author" w:date="2020-11-28T15:59:00Z">
        <w:r w:rsidR="00FB7682">
          <w:t xml:space="preserve"> </w:t>
        </w:r>
      </w:ins>
      <w:moveToRangeStart w:id="1946" w:author="Author" w:date="2020-11-28T15:59:00Z" w:name="move57471569"/>
      <w:moveTo w:id="1947" w:author="Author" w:date="2020-11-28T15:59:00Z">
        <w:r w:rsidR="00FB7682">
          <w:t xml:space="preserve">This reinforces that notion that </w:t>
        </w:r>
      </w:moveTo>
      <w:ins w:id="1948" w:author="Author" w:date="2020-12-24T12:31:00Z">
        <w:r w:rsidR="008431E4">
          <w:t>O</w:t>
        </w:r>
      </w:ins>
      <w:moveTo w:id="1949" w:author="Author" w:date="2020-11-28T15:59:00Z">
        <w:del w:id="1950" w:author="Author" w:date="2020-12-24T12:31:00Z">
          <w:r w:rsidR="00FB7682" w:rsidDel="008431E4">
            <w:delText>o</w:delText>
          </w:r>
        </w:del>
        <w:r w:rsidR="00FB7682">
          <w:t>ldowan stone tool-using behavior was strongly integrated into broader foraging strategies of Early Pleistocene hominins. It may</w:t>
        </w:r>
      </w:moveTo>
      <w:ins w:id="1951" w:author="Author" w:date="2020-12-28T17:39:00Z">
        <w:r w:rsidR="001D4F86">
          <w:t xml:space="preserve"> </w:t>
        </w:r>
      </w:ins>
      <w:moveTo w:id="1952" w:author="Author" w:date="2020-11-28T15:59:00Z">
        <w:r w:rsidR="00FB7682">
          <w:t xml:space="preserve">be that this pattern of behavior, as has been suggested by Potts (1992), </w:t>
        </w:r>
        <w:del w:id="1953" w:author="Author" w:date="2020-12-28T17:39:00Z">
          <w:r w:rsidR="00FB7682" w:rsidDel="001D4F86">
            <w:delText xml:space="preserve">that this pattern of behavior </w:delText>
          </w:r>
        </w:del>
        <w:r w:rsidR="00FB7682">
          <w:t xml:space="preserve">is synonymous with the appearance of the Oldowan. This could be tested by future landscape scale studies at the earliest localities such as </w:t>
        </w:r>
        <w:proofErr w:type="spellStart"/>
        <w:r w:rsidR="00FB7682">
          <w:t>Ledi</w:t>
        </w:r>
        <w:proofErr w:type="spellEnd"/>
        <w:r w:rsidR="00FB7682">
          <w:t xml:space="preserve"> </w:t>
        </w:r>
        <w:proofErr w:type="spellStart"/>
        <w:r w:rsidR="00FB7682">
          <w:t>Geraru</w:t>
        </w:r>
        <w:proofErr w:type="spellEnd"/>
        <w:r w:rsidR="00FB7682">
          <w:t xml:space="preserve"> and </w:t>
        </w:r>
        <w:proofErr w:type="spellStart"/>
        <w:r w:rsidR="00FB7682">
          <w:t>Gona</w:t>
        </w:r>
        <w:proofErr w:type="spellEnd"/>
        <w:r w:rsidR="00FB7682">
          <w:t xml:space="preserve">.    </w:t>
        </w:r>
      </w:moveTo>
      <w:moveToRangeEnd w:id="1946"/>
      <w:ins w:id="1954" w:author="Author" w:date="2020-11-24T20:37:00Z">
        <w:r w:rsidR="00123A26">
          <w:t xml:space="preserve"> </w:t>
        </w:r>
      </w:ins>
    </w:p>
    <w:p w14:paraId="1332BB57" w14:textId="3D467AD7" w:rsidR="0055204D" w:rsidDel="00FB7682" w:rsidRDefault="00980C95">
      <w:pPr>
        <w:pStyle w:val="BodyText"/>
        <w:spacing w:line="480" w:lineRule="auto"/>
        <w:rPr>
          <w:ins w:id="1955" w:author="Author" w:date="2020-11-24T22:52:00Z"/>
          <w:del w:id="1956" w:author="Author" w:date="2020-11-28T15:59:00Z"/>
        </w:rPr>
      </w:pPr>
      <w:ins w:id="1957" w:author="Author" w:date="2020-11-24T22:08:00Z">
        <w:r>
          <w:t>The land-use p</w:t>
        </w:r>
      </w:ins>
      <w:ins w:id="1958" w:author="Author" w:date="2020-11-28T15:59:00Z">
        <w:r w:rsidR="00FB7682">
          <w:t>a</w:t>
        </w:r>
      </w:ins>
      <w:ins w:id="1959" w:author="Author" w:date="2020-11-24T22:08:00Z">
        <w:del w:id="1960" w:author="Author" w:date="2020-11-28T15:59:00Z">
          <w:r w:rsidDel="00FB7682">
            <w:delText>a</w:delText>
          </w:r>
        </w:del>
        <w:r>
          <w:t xml:space="preserve">ttern elucidated at </w:t>
        </w:r>
      </w:ins>
      <w:ins w:id="1961" w:author="Author" w:date="2020-11-24T21:03:00Z">
        <w:r w:rsidR="008B3E63">
          <w:t>Kanjera</w:t>
        </w:r>
      </w:ins>
      <w:ins w:id="1962" w:author="Author" w:date="2020-11-24T21:04:00Z">
        <w:r w:rsidR="008B3E63">
          <w:t xml:space="preserve"> South also differs</w:t>
        </w:r>
      </w:ins>
      <w:ins w:id="1963" w:author="Author" w:date="2020-11-24T22:49:00Z">
        <w:r w:rsidR="00C36394">
          <w:t xml:space="preserve"> from other Oldowan sites </w:t>
        </w:r>
      </w:ins>
      <w:ins w:id="1964" w:author="Author" w:date="2020-11-24T21:04:00Z">
        <w:r w:rsidR="008B3E63">
          <w:t xml:space="preserve">in </w:t>
        </w:r>
        <w:del w:id="1965" w:author="Author" w:date="2020-12-28T17:40:00Z">
          <w:r w:rsidR="008B3E63" w:rsidDel="001D4F86">
            <w:delText xml:space="preserve">its </w:delText>
          </w:r>
        </w:del>
        <w:r w:rsidR="008B3E63">
          <w:t>scale</w:t>
        </w:r>
      </w:ins>
      <w:ins w:id="1966" w:author="Author" w:date="2020-11-24T22:07:00Z">
        <w:r w:rsidR="001B0889">
          <w:t xml:space="preserve">. </w:t>
        </w:r>
      </w:ins>
      <w:ins w:id="1967" w:author="Author" w:date="2020-11-28T15:48:00Z">
        <w:r w:rsidR="00AF26B6">
          <w:t>The pattern described a</w:t>
        </w:r>
      </w:ins>
      <w:ins w:id="1968" w:author="Author" w:date="2020-12-28T17:40:00Z">
        <w:r w:rsidR="001D4F86">
          <w:t>t</w:t>
        </w:r>
      </w:ins>
      <w:ins w:id="1969" w:author="Author" w:date="2020-11-28T15:48:00Z">
        <w:del w:id="1970" w:author="Author" w:date="2020-12-28T17:40:00Z">
          <w:r w:rsidR="00AF26B6" w:rsidDel="001D4F86">
            <w:delText xml:space="preserve"> </w:delText>
          </w:r>
        </w:del>
      </w:ins>
      <w:ins w:id="1971" w:author="Author" w:date="2020-11-24T22:07:00Z">
        <w:del w:id="1972" w:author="Author" w:date="2020-11-28T15:48:00Z">
          <w:r w:rsidR="001B0889" w:rsidDel="00AF26B6">
            <w:delText>At</w:delText>
          </w:r>
        </w:del>
        <w:r w:rsidR="001B0889">
          <w:t xml:space="preserve"> </w:t>
        </w:r>
        <w:proofErr w:type="spellStart"/>
        <w:r w:rsidR="001B0889">
          <w:t>Koobi</w:t>
        </w:r>
        <w:proofErr w:type="spellEnd"/>
        <w:r w:rsidR="001B0889">
          <w:t xml:space="preserve"> </w:t>
        </w:r>
      </w:ins>
      <w:ins w:id="1973" w:author="Author" w:date="2020-12-28T17:40:00Z">
        <w:r w:rsidR="001D4F86">
          <w:t>F</w:t>
        </w:r>
      </w:ins>
      <w:ins w:id="1974" w:author="Author" w:date="2020-11-24T22:07:00Z">
        <w:del w:id="1975" w:author="Author" w:date="2020-12-28T17:40:00Z">
          <w:r w:rsidR="001B0889" w:rsidDel="001D4F86">
            <w:delText>f</w:delText>
          </w:r>
        </w:del>
        <w:r w:rsidR="001B0889">
          <w:t>ora</w:t>
        </w:r>
      </w:ins>
      <w:ins w:id="1976" w:author="Author" w:date="2020-12-28T17:40:00Z">
        <w:r w:rsidR="001D4F86">
          <w:t xml:space="preserve"> (</w:t>
        </w:r>
        <w:r w:rsidR="001D4F86" w:rsidRPr="007577AD">
          <w:rPr>
            <w:highlight w:val="yellow"/>
            <w:rPrChange w:id="1977" w:author="Author" w:date="2020-12-28T17:40:00Z">
              <w:rPr/>
            </w:rPrChange>
          </w:rPr>
          <w:t>cite</w:t>
        </w:r>
        <w:r w:rsidR="001D4F86">
          <w:t>)</w:t>
        </w:r>
      </w:ins>
      <w:ins w:id="1978" w:author="Author" w:date="2020-11-24T22:07:00Z">
        <w:del w:id="1979" w:author="Author" w:date="2020-12-28T17:40:00Z">
          <w:r w:rsidR="001B0889" w:rsidDel="001D4F86">
            <w:delText>,</w:delText>
          </w:r>
        </w:del>
      </w:ins>
      <w:ins w:id="1980" w:author="Author" w:date="2020-11-28T15:48:00Z">
        <w:r w:rsidR="00AF26B6">
          <w:t xml:space="preserve"> suggest</w:t>
        </w:r>
      </w:ins>
      <w:ins w:id="1981" w:author="Author" w:date="2020-12-28T17:40:00Z">
        <w:r w:rsidR="001D4F86">
          <w:t>s</w:t>
        </w:r>
      </w:ins>
      <w:ins w:id="1982" w:author="Author" w:date="2020-11-28T15:48:00Z">
        <w:r w:rsidR="00AF26B6">
          <w:t xml:space="preserve"> that</w:t>
        </w:r>
      </w:ins>
      <w:ins w:id="1983" w:author="Author" w:date="2020-11-24T22:07:00Z">
        <w:del w:id="1984" w:author="Author" w:date="2020-11-28T15:48:00Z">
          <w:r w:rsidR="001B0889" w:rsidDel="00AF26B6">
            <w:delText xml:space="preserve"> </w:delText>
          </w:r>
        </w:del>
      </w:ins>
      <w:ins w:id="1985" w:author="Author" w:date="2020-11-28T15:48:00Z">
        <w:r w:rsidR="00AF26B6">
          <w:t xml:space="preserve"> hominins directed their movements across paleogeographic settings</w:t>
        </w:r>
      </w:ins>
      <w:ins w:id="1986" w:author="Author" w:date="2020-12-28T17:40:00Z">
        <w:r w:rsidR="001D4F86">
          <w:t xml:space="preserve"> </w:t>
        </w:r>
      </w:ins>
      <w:ins w:id="1987" w:author="Author" w:date="2020-11-28T15:48:00Z">
        <w:del w:id="1988" w:author="Author" w:date="2020-12-28T17:40:00Z">
          <w:r w:rsidR="00AF26B6" w:rsidDel="001D4F86">
            <w:delText xml:space="preserve">, </w:delText>
          </w:r>
        </w:del>
        <w:r w:rsidR="00AF26B6">
          <w:t>at</w:t>
        </w:r>
      </w:ins>
      <w:ins w:id="1989" w:author="Author" w:date="2020-12-28T17:40:00Z">
        <w:r w:rsidR="001D4F86">
          <w:t xml:space="preserve"> a</w:t>
        </w:r>
      </w:ins>
      <w:ins w:id="1990" w:author="Author" w:date="2020-11-28T15:48:00Z">
        <w:r w:rsidR="00AF26B6">
          <w:t xml:space="preserve"> scale of</w:t>
        </w:r>
      </w:ins>
      <w:ins w:id="1991" w:author="Author" w:date="2020-12-28T17:40:00Z">
        <w:r w:rsidR="001D4F86">
          <w:t xml:space="preserve"> hundreds</w:t>
        </w:r>
      </w:ins>
      <w:ins w:id="1992" w:author="Author" w:date="2020-11-28T15:48:00Z">
        <w:del w:id="1993" w:author="Author" w:date="2020-12-28T17:40:00Z">
          <w:r w:rsidR="00AF26B6" w:rsidDel="001D4F86">
            <w:delText xml:space="preserve"> 100s</w:delText>
          </w:r>
        </w:del>
        <w:r w:rsidR="00AF26B6">
          <w:t xml:space="preserve"> of meters</w:t>
        </w:r>
      </w:ins>
      <w:ins w:id="1994" w:author="Author" w:date="2020-11-24T22:07:00Z">
        <w:del w:id="1995" w:author="Author" w:date="2020-11-28T15:48:00Z">
          <w:r w:rsidR="001B0889" w:rsidDel="00AF26B6">
            <w:delText xml:space="preserve">the directed movement of tools </w:delText>
          </w:r>
          <w:r w:rsidDel="00AF26B6">
            <w:delText>is suggested to occur over hundr</w:delText>
          </w:r>
        </w:del>
      </w:ins>
      <w:ins w:id="1996" w:author="Author" w:date="2020-11-24T22:08:00Z">
        <w:del w:id="1997" w:author="Author" w:date="2020-11-28T15:48:00Z">
          <w:r w:rsidDel="00AF26B6">
            <w:delText>eds of meters</w:delText>
          </w:r>
        </w:del>
      </w:ins>
      <w:ins w:id="1998" w:author="Author" w:date="2020-11-24T22:09:00Z">
        <w:r>
          <w:t>.</w:t>
        </w:r>
      </w:ins>
      <w:ins w:id="1999" w:author="Author" w:date="2020-11-28T15:48:00Z">
        <w:r w:rsidR="00AF26B6">
          <w:t xml:space="preserve"> </w:t>
        </w:r>
      </w:ins>
      <w:ins w:id="2000" w:author="Author" w:date="2020-11-28T15:49:00Z">
        <w:del w:id="2001" w:author="Author" w:date="2020-12-28T17:40:00Z">
          <w:r w:rsidR="00AF26B6" w:rsidDel="001D4F86">
            <w:delText>Whereas</w:delText>
          </w:r>
        </w:del>
      </w:ins>
      <w:ins w:id="2002" w:author="Author" w:date="2020-11-24T22:09:00Z">
        <w:del w:id="2003" w:author="Author" w:date="2020-12-28T17:40:00Z">
          <w:r w:rsidDel="001D4F86">
            <w:delText xml:space="preserve"> </w:delText>
          </w:r>
        </w:del>
      </w:ins>
      <w:ins w:id="2004" w:author="Author" w:date="2020-12-28T17:40:00Z">
        <w:r w:rsidR="001D4F86">
          <w:t>A</w:t>
        </w:r>
      </w:ins>
      <w:ins w:id="2005" w:author="Author" w:date="2020-11-28T15:49:00Z">
        <w:del w:id="2006" w:author="Author" w:date="2020-12-28T17:40:00Z">
          <w:r w:rsidR="00AF26B6" w:rsidDel="001D4F86">
            <w:delText>a</w:delText>
          </w:r>
        </w:del>
      </w:ins>
      <w:ins w:id="2007" w:author="Author" w:date="2020-11-24T22:09:00Z">
        <w:del w:id="2008" w:author="Author" w:date="2020-11-28T15:49:00Z">
          <w:r w:rsidDel="00AF26B6">
            <w:delText>A</w:delText>
          </w:r>
        </w:del>
        <w:r>
          <w:t>t Olduvai Gorge</w:t>
        </w:r>
      </w:ins>
      <w:ins w:id="2009" w:author="Author" w:date="2020-12-28T17:45:00Z">
        <w:r w:rsidR="0090305C">
          <w:t>,</w:t>
        </w:r>
      </w:ins>
      <w:ins w:id="2010" w:author="Author" w:date="2020-11-24T22:09:00Z">
        <w:r>
          <w:t xml:space="preserve"> the directed movement </w:t>
        </w:r>
        <w:r>
          <w:lastRenderedPageBreak/>
          <w:t>toward riparian woodlands</w:t>
        </w:r>
      </w:ins>
      <w:ins w:id="2011" w:author="Author" w:date="2020-11-28T15:49:00Z">
        <w:r w:rsidR="00AF26B6">
          <w:t xml:space="preserve"> is </w:t>
        </w:r>
        <w:del w:id="2012" w:author="Author" w:date="2020-12-28T17:41:00Z">
          <w:r w:rsidR="00AF26B6" w:rsidDel="001D4F86">
            <w:delText>suggested</w:delText>
          </w:r>
        </w:del>
      </w:ins>
      <w:ins w:id="2013" w:author="Author" w:date="2020-12-28T17:41:00Z">
        <w:r w:rsidR="001D4F86">
          <w:t>thought</w:t>
        </w:r>
      </w:ins>
      <w:ins w:id="2014" w:author="Author" w:date="2020-11-28T15:49:00Z">
        <w:r w:rsidR="00AF26B6">
          <w:t xml:space="preserve"> to</w:t>
        </w:r>
      </w:ins>
      <w:ins w:id="2015" w:author="Author" w:date="2020-12-28T17:41:00Z">
        <w:r w:rsidR="001D4F86">
          <w:t xml:space="preserve"> have</w:t>
        </w:r>
      </w:ins>
      <w:ins w:id="2016" w:author="Author" w:date="2020-11-28T15:49:00Z">
        <w:r w:rsidR="00AF26B6">
          <w:t xml:space="preserve"> </w:t>
        </w:r>
        <w:del w:id="2017" w:author="Author" w:date="2020-12-28T17:45:00Z">
          <w:r w:rsidR="00AF26B6" w:rsidDel="0090305C">
            <w:delText>occur</w:delText>
          </w:r>
        </w:del>
      </w:ins>
      <w:ins w:id="2018" w:author="Author" w:date="2020-12-28T17:45:00Z">
        <w:r w:rsidR="0090305C">
          <w:t>occurred</w:t>
        </w:r>
      </w:ins>
      <w:ins w:id="2019" w:author="Author" w:date="2020-11-24T22:37:00Z">
        <w:r w:rsidR="00EF0101">
          <w:t xml:space="preserve"> over a scale of </w:t>
        </w:r>
      </w:ins>
      <w:ins w:id="2020" w:author="Author" w:date="2020-11-24T22:39:00Z">
        <w:r w:rsidR="00EF0101">
          <w:t>5 kilometers</w:t>
        </w:r>
      </w:ins>
      <w:ins w:id="2021" w:author="Author" w:date="2020-12-28T17:41:00Z">
        <w:r w:rsidR="001D4F86">
          <w:t xml:space="preserve"> (</w:t>
        </w:r>
        <w:r w:rsidR="001D4F86" w:rsidRPr="007577AD">
          <w:rPr>
            <w:highlight w:val="yellow"/>
            <w:rPrChange w:id="2022" w:author="Author" w:date="2020-12-28T17:41:00Z">
              <w:rPr/>
            </w:rPrChange>
          </w:rPr>
          <w:t>cite</w:t>
        </w:r>
        <w:r w:rsidR="001D4F86">
          <w:t>)</w:t>
        </w:r>
      </w:ins>
      <w:ins w:id="2023" w:author="Author" w:date="2020-11-24T22:39:00Z">
        <w:r w:rsidR="00EF0101">
          <w:t xml:space="preserve">. </w:t>
        </w:r>
      </w:ins>
      <w:ins w:id="2024" w:author="Author" w:date="2020-12-28T17:50:00Z">
        <w:r w:rsidR="0090305C">
          <w:t>T</w:t>
        </w:r>
      </w:ins>
      <w:ins w:id="2025" w:author="Author" w:date="2020-11-24T22:40:00Z">
        <w:del w:id="2026" w:author="Author" w:date="2020-12-28T17:50:00Z">
          <w:r w:rsidR="00C36394" w:rsidDel="0090305C">
            <w:delText xml:space="preserve">Given </w:delText>
          </w:r>
        </w:del>
      </w:ins>
      <w:ins w:id="2027" w:author="Author" w:date="2020-11-24T22:41:00Z">
        <w:del w:id="2028" w:author="Author" w:date="2020-12-28T17:49:00Z">
          <w:r w:rsidR="00C36394" w:rsidDel="0090305C">
            <w:delText xml:space="preserve">that </w:delText>
          </w:r>
        </w:del>
        <w:del w:id="2029" w:author="Author" w:date="2020-12-28T17:50:00Z">
          <w:r w:rsidR="00C36394" w:rsidDel="0090305C">
            <w:delText>the minimum transport distance needed to discard non-local materials at Kanjera South, t</w:delText>
          </w:r>
        </w:del>
        <w:proofErr w:type="gramStart"/>
        <w:r w:rsidR="00C36394">
          <w:t>he</w:t>
        </w:r>
        <w:proofErr w:type="gramEnd"/>
        <w:r w:rsidR="00C36394">
          <w:t xml:space="preserve"> data presented here impl</w:t>
        </w:r>
      </w:ins>
      <w:ins w:id="2030" w:author="Author" w:date="2020-12-19T13:06:00Z">
        <w:r w:rsidR="002F785D">
          <w:t>y</w:t>
        </w:r>
      </w:ins>
      <w:ins w:id="2031" w:author="Author" w:date="2020-11-24T22:41:00Z">
        <w:del w:id="2032" w:author="Author" w:date="2020-12-19T13:06:00Z">
          <w:r w:rsidR="00C36394" w:rsidDel="002F785D">
            <w:delText>ies</w:delText>
          </w:r>
        </w:del>
        <w:r w:rsidR="00C36394">
          <w:t xml:space="preserve"> that a pattern of directed movement </w:t>
        </w:r>
      </w:ins>
      <w:ins w:id="2033" w:author="Author" w:date="2020-11-24T22:42:00Z">
        <w:r w:rsidR="00C36394">
          <w:t>occurs at a scale of at least 10-13 kilometers</w:t>
        </w:r>
      </w:ins>
      <w:ins w:id="2034" w:author="Author" w:date="2020-12-28T17:50:00Z">
        <w:r w:rsidR="0090305C">
          <w:t xml:space="preserve"> for non-local materials</w:t>
        </w:r>
      </w:ins>
      <w:ins w:id="2035" w:author="Author" w:date="2020-11-24T22:42:00Z">
        <w:r w:rsidR="00C36394">
          <w:t>.</w:t>
        </w:r>
      </w:ins>
      <w:ins w:id="2036" w:author="Author" w:date="2020-11-28T15:50:00Z">
        <w:r w:rsidR="00AF26B6">
          <w:t xml:space="preserve"> This is an interesting distinct</w:t>
        </w:r>
      </w:ins>
      <w:ins w:id="2037" w:author="Author" w:date="2020-11-28T15:51:00Z">
        <w:r w:rsidR="00AF26B6">
          <w:t>ion</w:t>
        </w:r>
      </w:ins>
      <w:ins w:id="2038" w:author="Author" w:date="2020-11-28T15:52:00Z">
        <w:r w:rsidR="00AF26B6">
          <w:t xml:space="preserve"> </w:t>
        </w:r>
        <w:del w:id="2039" w:author="Author" w:date="2020-12-28T17:51:00Z">
          <w:r w:rsidR="00AF26B6" w:rsidDel="00774A3D">
            <w:delText>as</w:delText>
          </w:r>
        </w:del>
      </w:ins>
      <w:ins w:id="2040" w:author="Author" w:date="2020-12-28T17:51:00Z">
        <w:r w:rsidR="00774A3D">
          <w:t>because</w:t>
        </w:r>
      </w:ins>
      <w:ins w:id="2041" w:author="Author" w:date="2020-11-28T15:52:00Z">
        <w:r w:rsidR="00AF26B6">
          <w:t xml:space="preserve"> Kanjera South is </w:t>
        </w:r>
        <w:del w:id="2042" w:author="Author" w:date="2020-12-28T17:51:00Z">
          <w:r w:rsidR="00AF26B6" w:rsidDel="00774A3D">
            <w:delText xml:space="preserve">also </w:delText>
          </w:r>
        </w:del>
        <w:r w:rsidR="00AF26B6">
          <w:t xml:space="preserve">the only site from this time frame </w:t>
        </w:r>
        <w:del w:id="2043" w:author="Author" w:date="2020-12-28T17:52:00Z">
          <w:r w:rsidR="00AF26B6" w:rsidDel="00774A3D">
            <w:delText xml:space="preserve">that is </w:delText>
          </w:r>
        </w:del>
        <w:r w:rsidR="00AF26B6">
          <w:t>situated in an open grassland (Plummer</w:t>
        </w:r>
      </w:ins>
      <w:ins w:id="2044" w:author="Author" w:date="2020-12-28T17:52:00Z">
        <w:r w:rsidR="00774A3D">
          <w:t xml:space="preserve"> </w:t>
        </w:r>
      </w:ins>
      <w:ins w:id="2045" w:author="Author" w:date="2020-11-28T15:52:00Z">
        <w:del w:id="2046" w:author="Author" w:date="2020-12-28T17:52:00Z">
          <w:r w:rsidR="00AF26B6" w:rsidDel="00774A3D">
            <w:delText xml:space="preserve">, Ditchfield, </w:delText>
          </w:r>
        </w:del>
        <w:r w:rsidR="00AF26B6">
          <w:t>et al.</w:t>
        </w:r>
      </w:ins>
      <w:ins w:id="2047" w:author="Author" w:date="2020-12-28T18:32:00Z">
        <w:r w:rsidR="00D014A6">
          <w:t>,</w:t>
        </w:r>
      </w:ins>
      <w:ins w:id="2048" w:author="Author" w:date="2020-11-28T15:52:00Z">
        <w:r w:rsidR="00AF26B6">
          <w:t xml:space="preserve"> 2009)</w:t>
        </w:r>
      </w:ins>
      <w:ins w:id="2049" w:author="Author" w:date="2020-12-28T17:53:00Z">
        <w:r w:rsidR="00774A3D">
          <w:t>.</w:t>
        </w:r>
      </w:ins>
      <w:ins w:id="2050" w:author="Author" w:date="2020-12-28T17:52:00Z">
        <w:r w:rsidR="00774A3D">
          <w:t xml:space="preserve"> </w:t>
        </w:r>
      </w:ins>
      <w:ins w:id="2051" w:author="Author" w:date="2020-12-28T17:53:00Z">
        <w:r w:rsidR="00774A3D">
          <w:t>M</w:t>
        </w:r>
      </w:ins>
      <w:ins w:id="2052" w:author="Author" w:date="2020-11-28T15:52:00Z">
        <w:del w:id="2053" w:author="Author" w:date="2020-12-28T17:52:00Z">
          <w:r w:rsidR="00AF26B6" w:rsidDel="00774A3D">
            <w:delText xml:space="preserve">. </w:delText>
          </w:r>
        </w:del>
      </w:ins>
      <w:ins w:id="2054" w:author="Author" w:date="2020-12-28T17:52:00Z">
        <w:r w:rsidR="00774A3D">
          <w:t>odern h</w:t>
        </w:r>
      </w:ins>
      <w:ins w:id="2055" w:author="Author" w:date="2020-11-28T15:52:00Z">
        <w:del w:id="2056" w:author="Author" w:date="2020-12-28T17:52:00Z">
          <w:r w:rsidR="00AF26B6" w:rsidDel="00774A3D">
            <w:delText>H</w:delText>
          </w:r>
        </w:del>
        <w:r w:rsidR="00AF26B6">
          <w:t xml:space="preserve">umans tend to travel farther and more frequently in open arid environments than those that live in more </w:t>
        </w:r>
        <w:commentRangeStart w:id="2057"/>
        <w:r w:rsidR="00AF26B6">
          <w:t xml:space="preserve">productive </w:t>
        </w:r>
      </w:ins>
      <w:commentRangeEnd w:id="2057"/>
      <w:r w:rsidR="00676BB2">
        <w:rPr>
          <w:rStyle w:val="CommentReference"/>
          <w:rFonts w:asciiTheme="minorHAnsi" w:hAnsiTheme="minorHAnsi"/>
        </w:rPr>
        <w:commentReference w:id="2057"/>
      </w:r>
      <w:ins w:id="2058" w:author="Author" w:date="2020-11-28T15:52:00Z">
        <w:r w:rsidR="00AF26B6">
          <w:t>environments (Burnside et al., 2012)</w:t>
        </w:r>
      </w:ins>
      <w:ins w:id="2059" w:author="Author" w:date="2020-12-28T18:03:00Z">
        <w:r w:rsidR="00774A3D">
          <w:t xml:space="preserve"> and </w:t>
        </w:r>
      </w:ins>
      <w:ins w:id="2060" w:author="Author" w:date="2020-11-28T15:52:00Z">
        <w:del w:id="2061" w:author="Author" w:date="2020-12-28T18:03:00Z">
          <w:r w:rsidR="00AF26B6" w:rsidDel="00774A3D">
            <w:delText xml:space="preserve">. Moreover </w:delText>
          </w:r>
        </w:del>
        <w:r w:rsidR="00AF26B6">
          <w:t xml:space="preserve">savanna-adapted chimpanzees from </w:t>
        </w:r>
        <w:proofErr w:type="spellStart"/>
        <w:r w:rsidR="00AF26B6">
          <w:t>Fongoli</w:t>
        </w:r>
      </w:ins>
      <w:proofErr w:type="spellEnd"/>
      <w:ins w:id="2062" w:author="Author" w:date="2020-12-28T17:54:00Z">
        <w:r w:rsidR="00774A3D">
          <w:t xml:space="preserve">, Senegal </w:t>
        </w:r>
      </w:ins>
      <w:ins w:id="2063" w:author="Author" w:date="2020-11-28T15:52:00Z">
        <w:del w:id="2064" w:author="Author" w:date="2020-12-28T17:54:00Z">
          <w:r w:rsidR="00AF26B6" w:rsidDel="00774A3D">
            <w:delText xml:space="preserve"> </w:delText>
          </w:r>
        </w:del>
        <w:r w:rsidR="00AF26B6">
          <w:t>also possess a larger home range and practice fission-fusion less frequently (</w:t>
        </w:r>
        <w:proofErr w:type="spellStart"/>
        <w:r w:rsidR="00AF26B6">
          <w:t>Pruetz</w:t>
        </w:r>
        <w:proofErr w:type="spellEnd"/>
        <w:r w:rsidR="00AF26B6">
          <w:t xml:space="preserve"> and </w:t>
        </w:r>
        <w:proofErr w:type="spellStart"/>
        <w:r w:rsidR="00AF26B6">
          <w:t>Bertolani</w:t>
        </w:r>
        <w:proofErr w:type="spellEnd"/>
        <w:r w:rsidR="00AF26B6">
          <w:t>, 2009).</w:t>
        </w:r>
      </w:ins>
      <w:ins w:id="2065" w:author="Author" w:date="2020-11-28T15:53:00Z">
        <w:r w:rsidR="00FB7682">
          <w:t xml:space="preserve"> In this respect, the </w:t>
        </w:r>
      </w:ins>
      <w:ins w:id="2066" w:author="Author" w:date="2020-11-28T16:06:00Z">
        <w:r w:rsidR="00497026">
          <w:t xml:space="preserve">increased scale of </w:t>
        </w:r>
        <w:del w:id="2067" w:author="Author" w:date="2020-12-28T18:04:00Z">
          <w:r w:rsidR="00497026" w:rsidDel="00676BB2">
            <w:delText xml:space="preserve">this </w:delText>
          </w:r>
        </w:del>
        <w:r w:rsidR="00497026">
          <w:t>land</w:t>
        </w:r>
      </w:ins>
      <w:ins w:id="2068" w:author="Author" w:date="2020-12-28T18:04:00Z">
        <w:r w:rsidR="00676BB2">
          <w:t>-</w:t>
        </w:r>
      </w:ins>
      <w:ins w:id="2069" w:author="Author" w:date="2020-11-28T16:06:00Z">
        <w:del w:id="2070" w:author="Author" w:date="2020-12-28T18:04:00Z">
          <w:r w:rsidR="00497026" w:rsidDel="00676BB2">
            <w:delText xml:space="preserve"> </w:delText>
          </w:r>
        </w:del>
        <w:r w:rsidR="00497026">
          <w:t xml:space="preserve">use pattern </w:t>
        </w:r>
      </w:ins>
      <w:ins w:id="2071" w:author="Author" w:date="2020-11-28T15:53:00Z">
        <w:r w:rsidR="00FB7682">
          <w:t>at Kanjera South may p</w:t>
        </w:r>
      </w:ins>
      <w:ins w:id="2072" w:author="Author" w:date="2020-11-28T15:54:00Z">
        <w:r w:rsidR="00FB7682">
          <w:t xml:space="preserve">rovide </w:t>
        </w:r>
        <w:del w:id="2073" w:author="Author" w:date="2020-12-28T18:06:00Z">
          <w:r w:rsidR="00FB7682" w:rsidDel="00676BB2">
            <w:delText xml:space="preserve">evidence </w:delText>
          </w:r>
        </w:del>
        <w:r w:rsidR="00FB7682">
          <w:t>further evidence of the adaptive flexibility of Oldowan homi</w:t>
        </w:r>
      </w:ins>
      <w:ins w:id="2074" w:author="Author" w:date="2020-11-28T15:55:00Z">
        <w:r w:rsidR="00FB7682">
          <w:t>nins</w:t>
        </w:r>
      </w:ins>
      <w:ins w:id="2075" w:author="Author" w:date="2020-12-28T18:06:00Z">
        <w:r w:rsidR="00676BB2">
          <w:t xml:space="preserve"> </w:t>
        </w:r>
      </w:ins>
      <w:ins w:id="2076" w:author="Author" w:date="2020-11-28T15:55:00Z">
        <w:del w:id="2077" w:author="Author" w:date="2020-12-28T18:06:00Z">
          <w:r w:rsidR="00FB7682" w:rsidDel="00676BB2">
            <w:delText xml:space="preserve"> to thrive </w:delText>
          </w:r>
        </w:del>
        <w:r w:rsidR="00FB7682">
          <w:t xml:space="preserve">in </w:t>
        </w:r>
        <w:del w:id="2078" w:author="Author" w:date="2020-12-28T18:06:00Z">
          <w:r w:rsidR="00FB7682" w:rsidDel="00676BB2">
            <w:delText>different</w:delText>
          </w:r>
        </w:del>
      </w:ins>
      <w:ins w:id="2079" w:author="Author" w:date="2020-12-28T18:06:00Z">
        <w:r w:rsidR="00676BB2">
          <w:t>open</w:t>
        </w:r>
      </w:ins>
      <w:ins w:id="2080" w:author="Author" w:date="2020-11-28T15:55:00Z">
        <w:r w:rsidR="00FB7682">
          <w:t xml:space="preserve"> environments.</w:t>
        </w:r>
      </w:ins>
      <w:ins w:id="2081" w:author="Author" w:date="2020-11-28T15:58:00Z">
        <w:r w:rsidR="00FB7682">
          <w:t xml:space="preserve"> </w:t>
        </w:r>
      </w:ins>
      <w:ins w:id="2082" w:author="Author" w:date="2020-11-24T22:42:00Z">
        <w:del w:id="2083" w:author="Author" w:date="2020-11-28T15:58:00Z">
          <w:r w:rsidR="00C36394" w:rsidDel="00FB7682">
            <w:delText xml:space="preserve"> </w:delText>
          </w:r>
        </w:del>
      </w:ins>
      <w:moveFromRangeStart w:id="2084" w:author="Author" w:date="2020-11-28T15:59:00Z" w:name="move57471569"/>
      <w:moveFrom w:id="2085" w:author="Author" w:date="2020-11-28T15:59:00Z">
        <w:ins w:id="2086" w:author="Author" w:date="2020-11-24T22:43:00Z">
          <w:r w:rsidR="00C36394" w:rsidDel="00FB7682">
            <w:t>This reinforces that notion that oldowan stone tool-using behavior</w:t>
          </w:r>
        </w:ins>
        <w:ins w:id="2087" w:author="Author" w:date="2020-11-24T22:45:00Z">
          <w:r w:rsidR="00C36394" w:rsidDel="00FB7682">
            <w:t xml:space="preserve"> was strongly</w:t>
          </w:r>
        </w:ins>
        <w:ins w:id="2088" w:author="Author" w:date="2020-11-24T22:43:00Z">
          <w:r w:rsidR="00C36394" w:rsidDel="00FB7682">
            <w:t xml:space="preserve"> </w:t>
          </w:r>
        </w:ins>
        <w:ins w:id="2089" w:author="Author" w:date="2020-11-24T22:44:00Z">
          <w:r w:rsidR="00C36394" w:rsidDel="00FB7682">
            <w:t>integrated into broader</w:t>
          </w:r>
        </w:ins>
        <w:ins w:id="2090" w:author="Author" w:date="2020-11-24T22:50:00Z">
          <w:r w:rsidR="00C36394" w:rsidDel="00FB7682">
            <w:t xml:space="preserve"> </w:t>
          </w:r>
        </w:ins>
        <w:ins w:id="2091" w:author="Author" w:date="2020-11-24T22:44:00Z">
          <w:r w:rsidR="00C36394" w:rsidDel="00FB7682">
            <w:t>foraging strategies</w:t>
          </w:r>
        </w:ins>
        <w:ins w:id="2092" w:author="Author" w:date="2020-11-24T22:50:00Z">
          <w:r w:rsidR="00C36394" w:rsidDel="00FB7682">
            <w:t xml:space="preserve"> of Early Pleistocene hominins</w:t>
          </w:r>
        </w:ins>
        <w:ins w:id="2093" w:author="Author" w:date="2020-11-24T22:44:00Z">
          <w:r w:rsidR="00C36394" w:rsidDel="00FB7682">
            <w:t>.</w:t>
          </w:r>
        </w:ins>
        <w:ins w:id="2094" w:author="Author" w:date="2020-11-24T22:50:00Z">
          <w:r w:rsidR="00C36394" w:rsidDel="00FB7682">
            <w:t xml:space="preserve"> It maybe that this pattern of behavior</w:t>
          </w:r>
          <w:r w:rsidR="0005761E" w:rsidDel="00FB7682">
            <w:t>, as has been suggested by Potts (1992), that this patter</w:t>
          </w:r>
        </w:ins>
        <w:ins w:id="2095" w:author="Author" w:date="2020-11-24T22:51:00Z">
          <w:r w:rsidR="0005761E" w:rsidDel="00FB7682">
            <w:t xml:space="preserve">n of behavior is synonymous with the appearance of the Oldowan. This could be tested by future landscape scale studies at the earliest localities such as Ledi Geraru and </w:t>
          </w:r>
        </w:ins>
        <w:ins w:id="2096" w:author="Author" w:date="2020-11-24T22:52:00Z">
          <w:r w:rsidR="0005761E" w:rsidDel="00FB7682">
            <w:t xml:space="preserve">Gona. </w:t>
          </w:r>
        </w:ins>
        <w:ins w:id="2097" w:author="Author" w:date="2020-11-24T22:51:00Z">
          <w:r w:rsidR="0005761E" w:rsidDel="00FB7682">
            <w:t xml:space="preserve"> </w:t>
          </w:r>
        </w:ins>
        <w:ins w:id="2098" w:author="Author" w:date="2020-11-24T22:44:00Z">
          <w:r w:rsidR="00C36394" w:rsidDel="00FB7682">
            <w:t xml:space="preserve"> </w:t>
          </w:r>
        </w:ins>
        <w:ins w:id="2099" w:author="Author" w:date="2020-11-24T22:40:00Z">
          <w:r w:rsidR="00C36394" w:rsidDel="00FB7682">
            <w:t xml:space="preserve"> </w:t>
          </w:r>
        </w:ins>
      </w:moveFrom>
      <w:moveFromRangeEnd w:id="2084"/>
    </w:p>
    <w:p w14:paraId="2CAB1671" w14:textId="77777777" w:rsidR="0005761E" w:rsidDel="00FB7682" w:rsidRDefault="0005761E" w:rsidP="00B00D09">
      <w:pPr>
        <w:pStyle w:val="BodyText"/>
        <w:spacing w:line="480" w:lineRule="auto"/>
        <w:ind w:firstLine="0"/>
        <w:rPr>
          <w:ins w:id="2100" w:author="Author" w:date="2020-11-24T22:54:00Z"/>
          <w:del w:id="2101" w:author="Author" w:date="2020-11-28T15:59:00Z"/>
          <w:i/>
          <w:iCs/>
        </w:rPr>
      </w:pPr>
    </w:p>
    <w:p w14:paraId="1D0B58B4" w14:textId="77777777" w:rsidR="0005761E" w:rsidRDefault="0005761E">
      <w:pPr>
        <w:pStyle w:val="BodyText"/>
        <w:spacing w:line="480" w:lineRule="auto"/>
        <w:rPr>
          <w:ins w:id="2102" w:author="Author" w:date="2020-11-24T22:54:00Z"/>
          <w:i/>
          <w:iCs/>
        </w:rPr>
        <w:pPrChange w:id="2103" w:author="Author" w:date="2020-11-28T15:59:00Z">
          <w:pPr>
            <w:pStyle w:val="BodyText"/>
            <w:spacing w:line="480" w:lineRule="auto"/>
            <w:ind w:firstLine="0"/>
          </w:pPr>
        </w:pPrChange>
      </w:pPr>
    </w:p>
    <w:p w14:paraId="62C13FBA" w14:textId="3086CEC3" w:rsidR="004F3D23" w:rsidRPr="00E42CC2" w:rsidDel="0005761E" w:rsidRDefault="0005761E">
      <w:pPr>
        <w:pStyle w:val="BodyText"/>
        <w:spacing w:line="480" w:lineRule="auto"/>
        <w:rPr>
          <w:del w:id="2104" w:author="Author" w:date="2020-11-24T22:52:00Z"/>
          <w:i/>
          <w:iCs/>
          <w:rPrChange w:id="2105" w:author="Author" w:date="2020-11-24T22:54:00Z">
            <w:rPr>
              <w:del w:id="2106" w:author="Author" w:date="2020-11-24T22:52:00Z"/>
            </w:rPr>
          </w:rPrChange>
        </w:rPr>
      </w:pPr>
      <w:ins w:id="2107" w:author="Author" w:date="2020-11-24T22:53:00Z">
        <w:r>
          <w:rPr>
            <w:i/>
            <w:iCs/>
          </w:rPr>
          <w:t>The influence of lan</w:t>
        </w:r>
      </w:ins>
      <w:ins w:id="2108" w:author="Author" w:date="2020-11-24T22:54:00Z">
        <w:r>
          <w:rPr>
            <w:i/>
            <w:iCs/>
          </w:rPr>
          <w:t>d</w:t>
        </w:r>
      </w:ins>
      <w:ins w:id="2109" w:author="Author" w:date="2020-12-28T18:05:00Z">
        <w:r w:rsidR="00676BB2">
          <w:rPr>
            <w:i/>
            <w:iCs/>
          </w:rPr>
          <w:t>-</w:t>
        </w:r>
      </w:ins>
      <w:ins w:id="2110" w:author="Author" w:date="2020-11-24T22:54:00Z">
        <w:del w:id="2111" w:author="Author" w:date="2020-12-28T18:05:00Z">
          <w:r w:rsidDel="00676BB2">
            <w:rPr>
              <w:i/>
              <w:iCs/>
            </w:rPr>
            <w:delText xml:space="preserve"> </w:delText>
          </w:r>
        </w:del>
        <w:r>
          <w:rPr>
            <w:i/>
            <w:iCs/>
          </w:rPr>
          <w:t>use on Oldowan production strategies</w:t>
        </w:r>
      </w:ins>
      <w:ins w:id="2112" w:author="Author" w:date="2020-11-21T21:52:00Z">
        <w:del w:id="2113" w:author="Author" w:date="2020-11-22T12:46:00Z">
          <w:r w:rsidR="00873ED2" w:rsidDel="00EE78A9">
            <w:delText xml:space="preserve"> </w:delText>
          </w:r>
          <w:r w:rsidR="00E273E5" w:rsidDel="00EE78A9">
            <w:delText>T</w:delText>
          </w:r>
        </w:del>
        <w:del w:id="2114" w:author="Author" w:date="2020-11-22T13:46:00Z">
          <w:r w:rsidR="00E273E5" w:rsidDel="00610798">
            <w:delText>he</w:delText>
          </w:r>
        </w:del>
        <w:del w:id="2115" w:author="Author" w:date="2020-11-24T22:52:00Z">
          <w:r w:rsidR="00E273E5" w:rsidDel="0005761E">
            <w:delText xml:space="preserve"> fact that</w:delText>
          </w:r>
        </w:del>
      </w:ins>
      <w:ins w:id="2116" w:author="Author" w:date="2020-11-21T21:53:00Z">
        <w:del w:id="2117" w:author="Author" w:date="2020-11-24T22:52:00Z">
          <w:r w:rsidR="00E273E5" w:rsidDel="0005761E">
            <w:delText xml:space="preserve"> there are little to no flake sequence values from the earliest phases of the reduction sequence suggests that cores from distant sourc</w:delText>
          </w:r>
        </w:del>
      </w:ins>
      <w:ins w:id="2118" w:author="Author" w:date="2020-11-21T21:54:00Z">
        <w:del w:id="2119" w:author="Author" w:date="2020-11-24T22:52:00Z">
          <w:r w:rsidR="00E273E5" w:rsidDel="0005761E">
            <w:delText xml:space="preserve">es were utilized prior to their arrival </w:delText>
          </w:r>
        </w:del>
      </w:ins>
    </w:p>
    <w:p w14:paraId="0FA8CF71" w14:textId="77777777" w:rsidR="00650493" w:rsidRDefault="00650493" w:rsidP="00E42CC2">
      <w:pPr>
        <w:pStyle w:val="BodyText"/>
        <w:spacing w:line="480" w:lineRule="auto"/>
        <w:ind w:firstLine="0"/>
        <w:rPr>
          <w:ins w:id="2120" w:author="Author" w:date="2020-11-24T23:28:00Z"/>
        </w:rPr>
      </w:pPr>
      <w:bookmarkStart w:id="2121" w:name="implications-for-land-use"/>
    </w:p>
    <w:p w14:paraId="11B92CE4" w14:textId="3A590036" w:rsidR="00DB7582" w:rsidRDefault="00FB7682" w:rsidP="00B00D09">
      <w:pPr>
        <w:pStyle w:val="BodyText"/>
        <w:spacing w:line="480" w:lineRule="auto"/>
        <w:ind w:firstLine="720"/>
        <w:rPr>
          <w:ins w:id="2122" w:author="Author" w:date="2020-11-28T16:46:00Z"/>
        </w:rPr>
      </w:pPr>
      <w:ins w:id="2123" w:author="Author" w:date="2020-11-28T15:59:00Z">
        <w:r>
          <w:t xml:space="preserve">The results of this study </w:t>
        </w:r>
        <w:del w:id="2124" w:author="Author" w:date="2020-12-30T15:14:00Z">
          <w:r w:rsidDel="00256ECB">
            <w:delText xml:space="preserve">also </w:delText>
          </w:r>
        </w:del>
        <w:r>
          <w:t>su</w:t>
        </w:r>
      </w:ins>
      <w:ins w:id="2125" w:author="Author" w:date="2020-11-28T16:00:00Z">
        <w:r>
          <w:t>ggest that</w:t>
        </w:r>
        <w:del w:id="2126" w:author="Author" w:date="2020-12-30T15:14:00Z">
          <w:r w:rsidDel="00256ECB">
            <w:delText xml:space="preserve"> this</w:delText>
          </w:r>
        </w:del>
        <w:r>
          <w:t xml:space="preserve"> pattern</w:t>
        </w:r>
      </w:ins>
      <w:ins w:id="2127" w:author="Author" w:date="2020-12-30T15:14:00Z">
        <w:r w:rsidR="00256ECB">
          <w:t>s</w:t>
        </w:r>
      </w:ins>
      <w:ins w:id="2128" w:author="Author" w:date="2020-11-28T16:00:00Z">
        <w:r>
          <w:t xml:space="preserve"> of land-use </w:t>
        </w:r>
      </w:ins>
      <w:ins w:id="2129" w:author="Author" w:date="2020-11-28T16:06:00Z">
        <w:r w:rsidR="00497026">
          <w:t>influence</w:t>
        </w:r>
        <w:del w:id="2130" w:author="Author" w:date="2020-12-30T15:14:00Z">
          <w:r w:rsidR="00497026" w:rsidDel="00256ECB">
            <w:delText>s</w:delText>
          </w:r>
        </w:del>
        <w:r w:rsidR="00497026">
          <w:t xml:space="preserve"> the technical decisions of Oldowan tool makers.</w:t>
        </w:r>
      </w:ins>
      <w:ins w:id="2131" w:author="Author" w:date="2020-11-28T16:44:00Z">
        <w:r w:rsidR="00257547">
          <w:t xml:space="preserve"> </w:t>
        </w:r>
      </w:ins>
      <w:ins w:id="2132" w:author="Author" w:date="2020-12-30T15:15:00Z">
        <w:r w:rsidR="00256ECB">
          <w:t xml:space="preserve">At Kanjera South, </w:t>
        </w:r>
      </w:ins>
      <w:ins w:id="2133" w:author="Author" w:date="2020-11-28T16:06:00Z">
        <w:del w:id="2134" w:author="Author" w:date="2020-12-30T15:15:00Z">
          <w:r w:rsidR="00497026" w:rsidDel="00256ECB">
            <w:delText xml:space="preserve"> </w:delText>
          </w:r>
        </w:del>
      </w:ins>
      <w:ins w:id="2135" w:author="Author" w:date="2020-11-24T23:18:00Z">
        <w:del w:id="2136" w:author="Author" w:date="2020-12-30T15:15:00Z">
          <w:r w:rsidR="00FB0BF4" w:rsidDel="00256ECB">
            <w:delText>The fact that e</w:delText>
          </w:r>
        </w:del>
      </w:ins>
      <w:ins w:id="2137" w:author="Author" w:date="2020-12-30T15:15:00Z">
        <w:r w:rsidR="00256ECB">
          <w:t>e</w:t>
        </w:r>
      </w:ins>
      <w:ins w:id="2138" w:author="Author" w:date="2020-11-24T23:18:00Z">
        <w:r w:rsidR="00FB0BF4">
          <w:t xml:space="preserve">xotic raw materials show a strong bias toward more reduced, complete bifacial and </w:t>
        </w:r>
        <w:proofErr w:type="spellStart"/>
        <w:r w:rsidR="00FB0BF4">
          <w:t>multifacial</w:t>
        </w:r>
        <w:proofErr w:type="spellEnd"/>
        <w:r w:rsidR="00FB0BF4">
          <w:t xml:space="preserve"> reduction strategies</w:t>
        </w:r>
      </w:ins>
      <w:ins w:id="2139" w:author="Author" w:date="2020-12-28T18:07:00Z">
        <w:r w:rsidR="00676BB2">
          <w:t>,</w:t>
        </w:r>
      </w:ins>
      <w:ins w:id="2140" w:author="Author" w:date="2020-11-24T23:18:00Z">
        <w:r w:rsidR="00FB0BF4">
          <w:t xml:space="preserve"> as opposed to the more even representation of co</w:t>
        </w:r>
      </w:ins>
      <w:ins w:id="2141" w:author="Author" w:date="2020-11-24T23:19:00Z">
        <w:r w:rsidR="00FB0BF4">
          <w:t>re reduction strategies among local materials</w:t>
        </w:r>
      </w:ins>
      <w:ins w:id="2142" w:author="Author" w:date="2020-12-30T15:15:00Z">
        <w:r w:rsidR="00256ECB">
          <w:t>. This</w:t>
        </w:r>
      </w:ins>
      <w:ins w:id="2143" w:author="Author" w:date="2020-11-24T23:19:00Z">
        <w:r w:rsidR="00FB0BF4">
          <w:t xml:space="preserve"> suggest</w:t>
        </w:r>
      </w:ins>
      <w:ins w:id="2144" w:author="Author" w:date="2020-12-30T15:15:00Z">
        <w:r w:rsidR="00256ECB">
          <w:t>s</w:t>
        </w:r>
      </w:ins>
      <w:ins w:id="2145" w:author="Author" w:date="2020-11-24T23:19:00Z">
        <w:r w:rsidR="00FB0BF4">
          <w:t xml:space="preserve"> that the broader pattern of stone tool transport</w:t>
        </w:r>
      </w:ins>
      <w:ins w:id="2146" w:author="Author" w:date="2020-11-24T23:28:00Z">
        <w:r w:rsidR="00650493">
          <w:t xml:space="preserve"> influenced</w:t>
        </w:r>
      </w:ins>
      <w:ins w:id="2147" w:author="Author" w:date="2020-11-24T23:29:00Z">
        <w:r w:rsidR="00650493">
          <w:t xml:space="preserve"> </w:t>
        </w:r>
      </w:ins>
      <w:ins w:id="2148" w:author="Author" w:date="2020-12-30T15:16:00Z">
        <w:r w:rsidR="00256ECB">
          <w:t xml:space="preserve">the </w:t>
        </w:r>
      </w:ins>
      <w:ins w:id="2149" w:author="Author" w:date="2020-11-24T23:29:00Z">
        <w:r w:rsidR="00650493">
          <w:t>ways in which Oldowan hominin</w:t>
        </w:r>
      </w:ins>
      <w:ins w:id="2150" w:author="Author" w:date="2020-12-30T15:16:00Z">
        <w:r w:rsidR="00256ECB">
          <w:t>s</w:t>
        </w:r>
      </w:ins>
      <w:ins w:id="2151" w:author="Author" w:date="2020-11-24T23:29:00Z">
        <w:r w:rsidR="00650493">
          <w:t xml:space="preserve"> economized stone.</w:t>
        </w:r>
      </w:ins>
      <w:ins w:id="2152" w:author="Author" w:date="2020-11-24T23:25:00Z">
        <w:r w:rsidR="00650493">
          <w:t xml:space="preserve"> </w:t>
        </w:r>
      </w:ins>
      <w:ins w:id="2153" w:author="Author" w:date="2020-11-24T23:27:00Z">
        <w:r w:rsidR="00650493">
          <w:t xml:space="preserve"> </w:t>
        </w:r>
      </w:ins>
      <w:ins w:id="2154" w:author="Author" w:date="2020-11-24T23:32:00Z">
        <w:r w:rsidR="00650493">
          <w:t xml:space="preserve">The relatively </w:t>
        </w:r>
      </w:ins>
      <w:ins w:id="2155" w:author="Author" w:date="2020-11-24T23:33:00Z">
        <w:r w:rsidR="00650493">
          <w:t>long transport distance</w:t>
        </w:r>
      </w:ins>
      <w:ins w:id="2156" w:author="Author" w:date="2020-12-30T15:16:00Z">
        <w:r w:rsidR="00256ECB">
          <w:t>,</w:t>
        </w:r>
      </w:ins>
      <w:ins w:id="2157" w:author="Author" w:date="2020-11-24T23:33:00Z">
        <w:r w:rsidR="00650493">
          <w:t xml:space="preserve"> in combination with the </w:t>
        </w:r>
      </w:ins>
      <w:ins w:id="2158" w:author="Author" w:date="2020-11-24T23:31:00Z">
        <w:r w:rsidR="00650493">
          <w:t>lower quality of material available near Kanjera Sout</w:t>
        </w:r>
      </w:ins>
      <w:ins w:id="2159" w:author="Author" w:date="2020-11-24T23:32:00Z">
        <w:r w:rsidR="00650493">
          <w:t>h</w:t>
        </w:r>
      </w:ins>
      <w:ins w:id="2160" w:author="Author" w:date="2020-12-30T15:16:00Z">
        <w:r w:rsidR="00256ECB">
          <w:t>,</w:t>
        </w:r>
      </w:ins>
      <w:ins w:id="2161" w:author="Author" w:date="2020-11-24T23:27:00Z">
        <w:r w:rsidR="00650493">
          <w:t xml:space="preserve"> may have incentivized the retention of exotic raw materials</w:t>
        </w:r>
      </w:ins>
      <w:ins w:id="2162" w:author="Author" w:date="2020-11-28T16:25:00Z">
        <w:r w:rsidR="00FA3452">
          <w:t xml:space="preserve"> in are</w:t>
        </w:r>
      </w:ins>
      <w:ins w:id="2163" w:author="Author" w:date="2020-11-28T16:26:00Z">
        <w:r w:rsidR="00FA3452">
          <w:t xml:space="preserve">as where </w:t>
        </w:r>
        <w:del w:id="2164" w:author="Author" w:date="2020-12-30T15:17:00Z">
          <w:r w:rsidR="00FA3452" w:rsidDel="00256ECB">
            <w:delText>materials</w:delText>
          </w:r>
        </w:del>
      </w:ins>
      <w:ins w:id="2165" w:author="Author" w:date="2020-12-30T15:17:00Z">
        <w:r w:rsidR="00256ECB">
          <w:t>lithologies</w:t>
        </w:r>
      </w:ins>
      <w:ins w:id="2166" w:author="Author" w:date="2020-11-28T16:26:00Z">
        <w:r w:rsidR="00FA3452">
          <w:t xml:space="preserve"> of such quality were less abundant</w:t>
        </w:r>
      </w:ins>
      <w:ins w:id="2167" w:author="Author" w:date="2020-11-24T23:27:00Z">
        <w:del w:id="2168" w:author="Author" w:date="2020-11-28T16:26:00Z">
          <w:r w:rsidR="00650493" w:rsidDel="00FA3452">
            <w:delText xml:space="preserve"> </w:delText>
          </w:r>
        </w:del>
        <w:del w:id="2169" w:author="Author" w:date="2020-11-28T16:25:00Z">
          <w:r w:rsidR="00650493" w:rsidDel="00FA3452">
            <w:delText>within the hominin tool-kit</w:delText>
          </w:r>
        </w:del>
      </w:ins>
      <w:ins w:id="2170" w:author="Author" w:date="2020-11-24T23:34:00Z">
        <w:del w:id="2171" w:author="Author" w:date="2020-11-28T16:25:00Z">
          <w:r w:rsidR="00650493" w:rsidDel="00FA3452">
            <w:delText xml:space="preserve"> but also devise ways by which to maximize their utility in areas </w:delText>
          </w:r>
        </w:del>
        <w:del w:id="2172" w:author="Author" w:date="2020-11-28T16:26:00Z">
          <w:r w:rsidR="00650493" w:rsidDel="00FA3452">
            <w:delText>where</w:delText>
          </w:r>
        </w:del>
        <w:del w:id="2173" w:author="Author" w:date="2020-11-28T16:25:00Z">
          <w:r w:rsidR="00650493" w:rsidDel="00FA3452">
            <w:delText xml:space="preserve"> are less available</w:delText>
          </w:r>
        </w:del>
      </w:ins>
      <w:ins w:id="2174" w:author="Author" w:date="2020-11-24T23:27:00Z">
        <w:r w:rsidR="00650493">
          <w:t xml:space="preserve">. In this light, the high frequency of </w:t>
        </w:r>
        <w:del w:id="2175" w:author="Author" w:date="2020-12-30T15:17:00Z">
          <w:r w:rsidR="00650493" w:rsidDel="00256ECB">
            <w:delText xml:space="preserve">the </w:delText>
          </w:r>
        </w:del>
        <w:r w:rsidR="00650493">
          <w:t xml:space="preserve">bifacial and </w:t>
        </w:r>
        <w:proofErr w:type="spellStart"/>
        <w:r w:rsidR="00650493">
          <w:t>multifacial</w:t>
        </w:r>
        <w:proofErr w:type="spellEnd"/>
        <w:r w:rsidR="00650493">
          <w:t xml:space="preserve"> reduction strategies may have arisen from a need to maximize the amount utility that could be extracted from these cores.</w:t>
        </w:r>
      </w:ins>
      <w:ins w:id="2176" w:author="Author" w:date="2020-11-24T23:35:00Z">
        <w:r w:rsidR="0045286A">
          <w:t xml:space="preserve"> </w:t>
        </w:r>
      </w:ins>
      <w:ins w:id="2177" w:author="Author" w:date="2020-11-28T16:29:00Z">
        <w:r w:rsidR="00FA3452">
          <w:t>Similar</w:t>
        </w:r>
      </w:ins>
      <w:ins w:id="2178" w:author="Author" w:date="2020-11-28T16:28:00Z">
        <w:r w:rsidR="00FA3452">
          <w:t xml:space="preserve"> phenomenon </w:t>
        </w:r>
      </w:ins>
      <w:proofErr w:type="gramStart"/>
      <w:ins w:id="2179" w:author="Author" w:date="2020-11-28T16:29:00Z">
        <w:r w:rsidR="00FA3452">
          <w:t>have</w:t>
        </w:r>
      </w:ins>
      <w:proofErr w:type="gramEnd"/>
      <w:ins w:id="2180" w:author="Author" w:date="2020-11-28T16:28:00Z">
        <w:r w:rsidR="00FA3452">
          <w:t xml:space="preserve"> been document</w:t>
        </w:r>
      </w:ins>
      <w:ins w:id="2181" w:author="Author" w:date="2020-11-28T16:29:00Z">
        <w:r w:rsidR="00FA3452">
          <w:t>ed in</w:t>
        </w:r>
      </w:ins>
      <w:moveToRangeStart w:id="2182" w:author="Author" w:date="2020-11-28T16:28:00Z" w:name="move57473340"/>
      <w:moveTo w:id="2183" w:author="Author" w:date="2020-11-28T16:28:00Z">
        <w:del w:id="2184" w:author="Author" w:date="2020-11-28T16:29:00Z">
          <w:r w:rsidR="00FA3452" w:rsidDel="00FA3452">
            <w:delText>In</w:delText>
          </w:r>
        </w:del>
        <w:r w:rsidR="00FA3452">
          <w:t xml:space="preserve"> later time</w:t>
        </w:r>
      </w:moveTo>
      <w:ins w:id="2185" w:author="Author" w:date="2020-11-28T16:29:00Z">
        <w:r w:rsidR="00FA3452">
          <w:t>frames where</w:t>
        </w:r>
      </w:ins>
      <w:moveTo w:id="2186" w:author="Author" w:date="2020-11-28T16:28:00Z">
        <w:del w:id="2187" w:author="Author" w:date="2020-11-28T16:29:00Z">
          <w:r w:rsidR="00FA3452" w:rsidDel="00FA3452">
            <w:delText>s</w:delText>
          </w:r>
        </w:del>
        <w:r w:rsidR="00FA3452">
          <w:t xml:space="preserve"> hominins more frequently retouched formalized tools when the availability of raw materials </w:t>
        </w:r>
        <w:del w:id="2188" w:author="Author" w:date="2020-11-28T16:29:00Z">
          <w:r w:rsidR="00FA3452" w:rsidDel="00FA3452">
            <w:delText>becomes</w:delText>
          </w:r>
        </w:del>
      </w:moveTo>
      <w:ins w:id="2189" w:author="Author" w:date="2020-12-30T15:18:00Z">
        <w:r w:rsidR="00256ECB">
          <w:t>wa</w:t>
        </w:r>
      </w:ins>
      <w:ins w:id="2190" w:author="Author" w:date="2020-11-28T16:29:00Z">
        <w:del w:id="2191" w:author="Author" w:date="2020-12-30T15:18:00Z">
          <w:r w:rsidR="00FA3452" w:rsidDel="00256ECB">
            <w:delText>i</w:delText>
          </w:r>
        </w:del>
        <w:r w:rsidR="00FA3452">
          <w:t>s</w:t>
        </w:r>
      </w:ins>
      <w:moveTo w:id="2192" w:author="Author" w:date="2020-11-28T16:28:00Z">
        <w:r w:rsidR="00FA3452">
          <w:t xml:space="preserve"> scarce (Clark and Barton, 2017). </w:t>
        </w:r>
      </w:moveTo>
      <w:moveToRangeEnd w:id="2182"/>
      <w:ins w:id="2193" w:author="Author" w:date="2020-11-28T16:28:00Z">
        <w:r w:rsidR="00FA3452">
          <w:t xml:space="preserve"> </w:t>
        </w:r>
      </w:ins>
    </w:p>
    <w:p w14:paraId="560BFA85" w14:textId="3F13E957" w:rsidR="00103B57" w:rsidDel="0005761E" w:rsidRDefault="00256ECB">
      <w:pPr>
        <w:pStyle w:val="Heading2"/>
        <w:spacing w:before="180" w:after="180" w:line="480" w:lineRule="auto"/>
        <w:ind w:left="0" w:firstLine="720"/>
        <w:rPr>
          <w:ins w:id="2194" w:author="Author" w:date="2020-09-04T16:19:00Z"/>
          <w:del w:id="2195" w:author="Author" w:date="2020-11-24T22:52:00Z"/>
        </w:rPr>
        <w:pPrChange w:id="2196" w:author="Author" w:date="2020-11-28T16:46:00Z">
          <w:pPr>
            <w:pStyle w:val="Heading2"/>
            <w:spacing w:line="480" w:lineRule="auto"/>
          </w:pPr>
        </w:pPrChange>
      </w:pPr>
      <w:ins w:id="2197" w:author="Author" w:date="2020-12-30T15:18:00Z">
        <w:r>
          <w:t>T</w:t>
        </w:r>
      </w:ins>
      <w:ins w:id="2198" w:author="Author" w:date="2020-11-28T16:29:00Z">
        <w:del w:id="2199" w:author="Author" w:date="2020-12-30T15:18:00Z">
          <w:r w:rsidR="00FA3452" w:rsidDel="00256ECB">
            <w:delText xml:space="preserve">In this sense, </w:delText>
          </w:r>
        </w:del>
      </w:ins>
      <w:moveFromRangeStart w:id="2200" w:author="Author" w:date="2020-11-28T16:27:00Z" w:name="move57473257"/>
      <w:moveFrom w:id="2201" w:author="Author" w:date="2020-11-28T16:27:00Z">
        <w:ins w:id="2202" w:author="Author" w:date="2020-11-24T23:36:00Z">
          <w:r w:rsidR="0045286A" w:rsidDel="00FA3452">
            <w:t xml:space="preserve">This is supported by the fact that flakes removed from the higher quality exotic raw materials have more cutting edge per gram than those made on local materials. </w:t>
          </w:r>
        </w:ins>
      </w:moveFrom>
      <w:moveFromRangeEnd w:id="2200"/>
      <w:moveToRangeStart w:id="2203" w:author="Author" w:date="2020-11-24T23:16:00Z" w:name="move57152235"/>
      <w:moveTo w:id="2204" w:author="Author" w:date="2020-11-24T23:16:00Z">
        <w:del w:id="2205" w:author="Author" w:date="2020-11-24T23:25:00Z">
          <w:r w:rsidR="00FB0BF4" w:rsidDel="00650493">
            <w:delText>The cores produced on raw materials from the area surrounding Kanjera South (i.e., local materials) exhibit an even representation of various core reduction strategies.</w:delText>
          </w:r>
        </w:del>
      </w:moveTo>
      <w:moveToRangeEnd w:id="2203"/>
    </w:p>
    <w:p w14:paraId="638606D3" w14:textId="2A4BC6E4" w:rsidR="001A42AA" w:rsidDel="0005761E" w:rsidRDefault="00103B57">
      <w:pPr>
        <w:pStyle w:val="Heading2"/>
        <w:spacing w:before="180" w:after="180" w:line="480" w:lineRule="auto"/>
        <w:ind w:left="0" w:firstLine="720"/>
        <w:rPr>
          <w:del w:id="2206" w:author="Author" w:date="2020-11-24T22:52:00Z"/>
        </w:rPr>
        <w:pPrChange w:id="2207" w:author="Author" w:date="2020-11-28T16:46:00Z">
          <w:pPr>
            <w:pStyle w:val="Heading2"/>
            <w:spacing w:line="480" w:lineRule="auto"/>
          </w:pPr>
        </w:pPrChange>
      </w:pPr>
      <w:ins w:id="2208" w:author="Author" w:date="2020-09-04T16:19:00Z">
        <w:del w:id="2209" w:author="Author" w:date="2020-11-24T22:52:00Z">
          <w:r w:rsidDel="0005761E">
            <w:delText xml:space="preserve">4.2.  </w:delText>
          </w:r>
        </w:del>
      </w:ins>
      <w:del w:id="2210" w:author="Author" w:date="2020-11-24T22:52:00Z">
        <w:r w:rsidR="00232C7D" w:rsidDel="0005761E">
          <w:delText>Implications for Land use</w:delText>
        </w:r>
        <w:bookmarkEnd w:id="2121"/>
      </w:del>
    </w:p>
    <w:p w14:paraId="43DFC617" w14:textId="7D93C0C4" w:rsidR="0066433D" w:rsidDel="00A90114" w:rsidRDefault="00232C7D">
      <w:pPr>
        <w:pStyle w:val="BodyText"/>
        <w:spacing w:line="480" w:lineRule="auto"/>
        <w:ind w:firstLine="720"/>
        <w:rPr>
          <w:del w:id="2211" w:author="Author" w:date="2020-11-24T20:30:00Z"/>
        </w:rPr>
        <w:pPrChange w:id="2212" w:author="Author" w:date="2020-11-28T16:46:00Z">
          <w:pPr>
            <w:pStyle w:val="BodyText"/>
            <w:spacing w:line="480" w:lineRule="auto"/>
            <w:ind w:firstLine="0"/>
          </w:pPr>
        </w:pPrChange>
      </w:pPr>
      <w:del w:id="2213" w:author="Author" w:date="2020-11-24T22:52:00Z">
        <w:r w:rsidDel="0005761E">
          <w:delText>The stark differences in the degree of core utilization according to raw material origin also reflects a dynamic hominin land-use system. Flake sequence values associated with exotic materials are often from later in the sequence than those associated with local raw materials. This pattern could indicate that cores from exotic sources were often utilized prior to their arrival and discard at Kanjera South.</w:delText>
        </w:r>
      </w:del>
      <w:ins w:id="2214" w:author="Author" w:date="2020-11-21T21:58:00Z">
        <w:del w:id="2215" w:author="Author" w:date="2020-11-24T23:10:00Z">
          <w:r w:rsidR="00E273E5" w:rsidDel="00A90114">
            <w:delText xml:space="preserve"> </w:delText>
          </w:r>
        </w:del>
        <w:del w:id="2216" w:author="Author" w:date="2020-11-22T12:49:00Z">
          <w:r w:rsidR="00E273E5" w:rsidDel="00EE78A9">
            <w:delText xml:space="preserve">Moreover, the </w:delText>
          </w:r>
        </w:del>
        <w:del w:id="2217" w:author="Author" w:date="2020-11-24T23:10:00Z">
          <w:r w:rsidR="00E273E5" w:rsidDel="00A90114">
            <w:delText xml:space="preserve">fact that flakes produced </w:delText>
          </w:r>
        </w:del>
      </w:ins>
      <w:ins w:id="2218" w:author="Author" w:date="2020-11-21T21:59:00Z">
        <w:del w:id="2219" w:author="Author" w:date="2020-11-24T23:10:00Z">
          <w:r w:rsidR="00E273E5" w:rsidDel="00A90114">
            <w:delText xml:space="preserve">on </w:delText>
          </w:r>
        </w:del>
        <w:del w:id="2220" w:author="Author" w:date="2020-11-22T12:49:00Z">
          <w:r w:rsidR="00E273E5" w:rsidDel="00EE78A9">
            <w:delText>exotic</w:delText>
          </w:r>
        </w:del>
        <w:del w:id="2221" w:author="Author" w:date="2020-11-24T23:10:00Z">
          <w:r w:rsidR="00E273E5" w:rsidDel="00A90114">
            <w:delText xml:space="preserve"> materials often have greater edge to mass ratios may further </w:delText>
          </w:r>
        </w:del>
      </w:ins>
      <w:ins w:id="2222" w:author="Author" w:date="2020-11-21T22:00:00Z">
        <w:del w:id="2223" w:author="Author" w:date="2020-11-24T23:10:00Z">
          <w:r w:rsidR="00E273E5" w:rsidDel="00A90114">
            <w:delText xml:space="preserve">reflect the need to maximize the </w:delText>
          </w:r>
        </w:del>
        <w:del w:id="2224" w:author="Author" w:date="2020-11-22T12:50:00Z">
          <w:r w:rsidR="00E273E5" w:rsidDel="00EE78A9">
            <w:delText xml:space="preserve">use-life </w:delText>
          </w:r>
        </w:del>
        <w:del w:id="2225" w:author="Author" w:date="2020-11-24T23:10:00Z">
          <w:r w:rsidR="00E273E5" w:rsidDel="00A90114">
            <w:delText xml:space="preserve">of </w:delText>
          </w:r>
        </w:del>
        <w:del w:id="2226" w:author="Author" w:date="2020-11-22T12:46:00Z">
          <w:r w:rsidR="00E273E5" w:rsidDel="00EE78A9">
            <w:delText>high quality</w:delText>
          </w:r>
        </w:del>
        <w:del w:id="2227" w:author="Author" w:date="2020-11-24T23:10:00Z">
          <w:r w:rsidR="00E273E5" w:rsidDel="00A90114">
            <w:delText xml:space="preserve"> material. </w:delText>
          </w:r>
        </w:del>
      </w:ins>
      <w:moveToRangeStart w:id="2228" w:author="Author" w:date="2020-11-22T13:05:00Z" w:name="move56942717"/>
      <w:moveTo w:id="2229" w:author="Author" w:date="2020-11-22T13:05:00Z">
        <w:del w:id="2230" w:author="Author" w:date="2020-11-24T23:26:00Z">
          <w:r w:rsidR="00D90FA7" w:rsidDel="00650493">
            <w:delText>It could be argued that this pattern is a consequence of the predictive model used to estimate core reduction intensity. The reduction intensity model predicts higher reduction intensity as core rotation increases. This is a pattern that has been identified in some experimental models of Oldowan core reduction (Douglass et al., 201</w:delText>
          </w:r>
        </w:del>
        <w:del w:id="2231" w:author="Author" w:date="2020-11-22T13:05:00Z">
          <w:r w:rsidR="00D90FA7" w:rsidDel="00D90FA7">
            <w:delText>7</w:delText>
          </w:r>
        </w:del>
        <w:del w:id="2232" w:author="Author" w:date="2020-11-24T23:26:00Z">
          <w:r w:rsidR="00D90FA7" w:rsidDel="00650493">
            <w:delText>). However, this is not necessarily the case. Despite the fact that cores produced on Oyugis Granite and Homa Limestone are often irregular and multi-facial, the predictive model still discriminates between different levels of reduction in these cores. Complimentary support can be found in the flakes</w:delText>
          </w:r>
        </w:del>
        <w:del w:id="2233" w:author="Author" w:date="2020-11-22T13:37:00Z">
          <w:r w:rsidR="00D90FA7" w:rsidDel="00650FA6">
            <w:delText xml:space="preserve"> made from these raw materials</w:delText>
          </w:r>
        </w:del>
        <w:del w:id="2234" w:author="Author" w:date="2020-11-24T23:26:00Z">
          <w:r w:rsidR="00D90FA7" w:rsidDel="00650493">
            <w:delText>. Flakes made from exotic cores exhibit flake sequence values that suggest they were produced from later in the flaking sequence. This independent line of evidence suggests that the predictive model of core reduction is not over estimated due to rotation.</w:delText>
          </w:r>
        </w:del>
        <w:del w:id="2235" w:author="Author" w:date="2020-11-22T13:38:00Z">
          <w:r w:rsidR="00D90FA7" w:rsidDel="00650FA6">
            <w:delText xml:space="preserve"> Rather, this model of reduction intensity is accurately identifying estimates of the length of core use life in these exotic cores. </w:delText>
          </w:r>
        </w:del>
      </w:moveTo>
      <w:moveToRangeEnd w:id="2228"/>
      <w:ins w:id="2236" w:author="Author" w:date="2020-11-21T22:00:00Z">
        <w:del w:id="2237" w:author="Author" w:date="2020-11-22T12:52:00Z">
          <w:r w:rsidR="00E273E5" w:rsidDel="00EE78A9">
            <w:delText xml:space="preserve">This provides </w:delText>
          </w:r>
        </w:del>
      </w:ins>
      <w:ins w:id="2238" w:author="Author" w:date="2020-11-21T22:01:00Z">
        <w:del w:id="2239" w:author="Author" w:date="2020-11-22T12:52:00Z">
          <w:r w:rsidR="00E273E5" w:rsidDel="00EE78A9">
            <w:delText>further</w:delText>
          </w:r>
        </w:del>
      </w:ins>
      <w:ins w:id="2240" w:author="Author" w:date="2020-11-21T22:00:00Z">
        <w:del w:id="2241" w:author="Author" w:date="2020-11-22T12:52:00Z">
          <w:r w:rsidR="00E273E5" w:rsidDel="00EE78A9">
            <w:delText xml:space="preserve"> </w:delText>
          </w:r>
        </w:del>
      </w:ins>
      <w:moveToRangeStart w:id="2242" w:author="Author" w:date="2020-11-22T14:05:00Z" w:name="move56946340"/>
      <w:moveTo w:id="2243" w:author="Author" w:date="2020-11-22T14:05:00Z">
        <w:del w:id="2244" w:author="Author" w:date="2020-11-24T20:30:00Z">
          <w:r w:rsidR="00C41C4F" w:rsidDel="0055204D">
            <w:delText xml:space="preserve">In contrast, while exotic materials are reduced more </w:delText>
          </w:r>
        </w:del>
        <w:del w:id="2245" w:author="Author" w:date="2020-11-22T14:05:00Z">
          <w:r w:rsidR="00C41C4F" w:rsidDel="00C41C4F">
            <w:delText xml:space="preserve">more </w:delText>
          </w:r>
        </w:del>
        <w:del w:id="2246" w:author="Author" w:date="2020-11-24T20:30:00Z">
          <w:r w:rsidR="00C41C4F" w:rsidDel="0055204D">
            <w:delText>substantially than local materials, the interquartile ranges of flake sequence and core reduction measures of assemblages from distant sources are as wide (or wider) than those associated with local sources. This argues against a null hypothesis that the patterns seen in the lithic assemblage at Kanjera South formed under neutral conditions (i.e., no intentional attempt to increase the use life of artifacts from distant sources).</w:delText>
          </w:r>
        </w:del>
      </w:moveTo>
      <w:moveToRangeStart w:id="2247" w:author="Author" w:date="2020-11-22T14:06:00Z" w:name="move56946397"/>
      <w:moveToRangeEnd w:id="2242"/>
      <w:moveTo w:id="2248" w:author="Author" w:date="2020-11-22T14:06:00Z">
        <w:del w:id="2249" w:author="Author" w:date="2020-11-24T20:30:00Z">
          <w:r w:rsidR="0066433D" w:rsidDel="0055204D">
            <w:delText>It has been hypothesized that deviations from the neutral model of this nature may arise due to increasingly linear movements toward specific locations (Brantingham 2003; D. R. Braun, Rogers, et al. 2008). Moreover, subsequent work modeling the influence of directed movement towards attractors has shown that while a distance-decay pattern remains visible, tools from earlier stages of reduction will be over-represented (i.e. greater variance in reduction) (Reeves, 2019). Thus, the greater than expected range in variance in the reduction intensity of distantly sourced cores may suggest that hominins directed their movement to Kanjera South.</w:delText>
          </w:r>
        </w:del>
      </w:moveTo>
    </w:p>
    <w:moveToRangeEnd w:id="2247"/>
    <w:p w14:paraId="7266ADD3" w14:textId="4828D953" w:rsidR="00650FA6" w:rsidDel="00650493" w:rsidRDefault="00650FA6">
      <w:pPr>
        <w:pStyle w:val="BodyText"/>
        <w:spacing w:line="480" w:lineRule="auto"/>
        <w:ind w:firstLine="720"/>
        <w:rPr>
          <w:ins w:id="2250" w:author="Author" w:date="2020-11-21T21:58:00Z"/>
          <w:del w:id="2251" w:author="Author" w:date="2020-11-24T23:26:00Z"/>
        </w:rPr>
        <w:pPrChange w:id="2252" w:author="Author" w:date="2020-11-28T16:46:00Z">
          <w:pPr>
            <w:pStyle w:val="BodyText"/>
            <w:spacing w:line="480" w:lineRule="auto"/>
          </w:pPr>
        </w:pPrChange>
      </w:pPr>
    </w:p>
    <w:p w14:paraId="27C0C3A4" w14:textId="1BD253DF" w:rsidR="001A42AA" w:rsidDel="0045286A" w:rsidRDefault="00232C7D">
      <w:pPr>
        <w:pStyle w:val="BodyText"/>
        <w:spacing w:line="480" w:lineRule="auto"/>
        <w:ind w:firstLine="720"/>
        <w:rPr>
          <w:del w:id="2253" w:author="Author" w:date="2020-11-24T23:36:00Z"/>
        </w:rPr>
        <w:pPrChange w:id="2254" w:author="Author" w:date="2020-11-28T16:46:00Z">
          <w:pPr>
            <w:pStyle w:val="FirstParagraph"/>
            <w:spacing w:line="480" w:lineRule="auto"/>
          </w:pPr>
        </w:pPrChange>
      </w:pPr>
      <w:del w:id="2255" w:author="Author" w:date="2020-11-24T23:26:00Z">
        <w:r w:rsidDel="00650493">
          <w:delText xml:space="preserve"> </w:delText>
        </w:r>
      </w:del>
      <w:del w:id="2256" w:author="Author" w:date="2020-11-24T23:36:00Z">
        <w:r w:rsidDel="0045286A">
          <w:delText xml:space="preserve">The presence of highly reduced exotic materials in contrast with lightly reduced local materials may imply that hominins that visited the Homa Peninsula may have discarded more utilized exotic materials as they collected materials that were proximal to Kanjera as part of a mobile toolkit. This pattern has been observed at the site of FxJj 50 from the Okote Mbr. of the Koobi Fora Fm. (D. R. Braun, Harris, and Maina 2009). </w:delText>
        </w:r>
      </w:del>
      <w:del w:id="2257" w:author="Author" w:date="2020-11-22T12:51:00Z">
        <w:r w:rsidDel="00EE78A9">
          <w:delText>This may further suggest that stone tool acquisition and discard behavior may relate to the need to maximize the amount of utility hominins carried with them.</w:delText>
        </w:r>
      </w:del>
      <w:del w:id="2258" w:author="Author" w:date="2020-11-24T23:12:00Z">
        <w:r w:rsidDel="00A90114">
          <w:delText xml:space="preserve"> </w:delText>
        </w:r>
      </w:del>
      <w:commentRangeStart w:id="2259"/>
      <w:del w:id="2260" w:author="Author" w:date="2020-11-24T23:11:00Z">
        <w:r w:rsidRPr="00C15DBD" w:rsidDel="00A90114">
          <w:rPr>
            <w:bCs/>
            <w:rPrChange w:id="2261" w:author="Author" w:date="2020-09-04T16:19:00Z">
              <w:rPr>
                <w:b/>
              </w:rPr>
            </w:rPrChange>
          </w:rPr>
          <w:delText xml:space="preserve">In this sense, hominins would have made decisions to discard raw material when opportunities to increase the amount useable volume was </w:delText>
        </w:r>
      </w:del>
      <w:del w:id="2262" w:author="Author" w:date="2020-11-22T12:51:00Z">
        <w:r w:rsidRPr="00C15DBD" w:rsidDel="00EE78A9">
          <w:rPr>
            <w:bCs/>
            <w:rPrChange w:id="2263" w:author="Author" w:date="2020-09-04T16:19:00Z">
              <w:rPr>
                <w:b/>
              </w:rPr>
            </w:rPrChange>
          </w:rPr>
          <w:delText>prssent</w:delText>
        </w:r>
      </w:del>
      <w:del w:id="2264" w:author="Author" w:date="2020-11-24T23:11:00Z">
        <w:r w:rsidRPr="00C15DBD" w:rsidDel="00A90114">
          <w:rPr>
            <w:bCs/>
            <w:rPrChange w:id="2265" w:author="Author" w:date="2020-09-04T16:19:00Z">
              <w:rPr>
                <w:b/>
              </w:rPr>
            </w:rPrChange>
          </w:rPr>
          <w:delText>.</w:delText>
        </w:r>
        <w:r w:rsidRPr="00103B57" w:rsidDel="00A90114">
          <w:rPr>
            <w:bCs/>
          </w:rPr>
          <w:delText xml:space="preserve"> </w:delText>
        </w:r>
        <w:commentRangeEnd w:id="2259"/>
        <w:r w:rsidR="00103B57" w:rsidDel="00A90114">
          <w:rPr>
            <w:rStyle w:val="CommentReference"/>
            <w:rFonts w:asciiTheme="minorHAnsi" w:hAnsiTheme="minorHAnsi"/>
          </w:rPr>
          <w:commentReference w:id="2259"/>
        </w:r>
      </w:del>
      <w:del w:id="2266" w:author="Author" w:date="2020-11-24T23:12:00Z">
        <w:r w:rsidDel="00A90114">
          <w:delText xml:space="preserve">The core reduction pattern at Kanjera South is also consistent with expectations of raw material procurement and utilization when conditions are neutral. Under neutral conditions, raw materials from more distant sources will be, on average, more reduced, than those from local sources (Brantingham 2003; Pop 2016). The fact that cores from more distant sources are more reduced than those from local sources is consistent with this pattern. This </w:delText>
        </w:r>
      </w:del>
      <w:ins w:id="2267" w:author="Author" w:date="2020-09-04T16:19:00Z">
        <w:del w:id="2268" w:author="Author" w:date="2020-11-24T23:12:00Z">
          <w:r w:rsidR="00103B57" w:rsidDel="00A90114">
            <w:delText>‘</w:delText>
          </w:r>
        </w:del>
      </w:ins>
      <w:del w:id="2269" w:author="Author" w:date="2020-11-24T23:12:00Z">
        <w:r w:rsidDel="00A90114">
          <w:delText>“distance-decay</w:delText>
        </w:r>
      </w:del>
      <w:ins w:id="2270" w:author="Author" w:date="2020-09-04T16:19:00Z">
        <w:del w:id="2271" w:author="Author" w:date="2020-11-24T23:12:00Z">
          <w:r w:rsidR="00103B57" w:rsidDel="00A90114">
            <w:delText>’</w:delText>
          </w:r>
        </w:del>
      </w:ins>
      <w:del w:id="2272" w:author="Author" w:date="2020-11-24T23:12:00Z">
        <w:r w:rsidDel="00A90114">
          <w:delText>” pattern has been observed in numerous archaeological studies (eg.</w:delText>
        </w:r>
      </w:del>
      <w:ins w:id="2273" w:author="Author" w:date="2020-09-04T16:20:00Z">
        <w:del w:id="2274" w:author="Author" w:date="2020-11-24T23:12:00Z">
          <w:r w:rsidR="00103B57" w:rsidDel="00A90114">
            <w:delText>,</w:delText>
          </w:r>
        </w:del>
      </w:ins>
      <w:del w:id="2275" w:author="Author" w:date="2020-11-24T23:12:00Z">
        <w:r w:rsidDel="00A90114">
          <w:delText xml:space="preserve"> Blumenschine et al.</w:delText>
        </w:r>
      </w:del>
      <w:ins w:id="2276" w:author="Author" w:date="2020-09-04T16:20:00Z">
        <w:del w:id="2277" w:author="Author" w:date="2020-11-24T23:12:00Z">
          <w:r w:rsidR="00103B57" w:rsidDel="00A90114">
            <w:delText xml:space="preserve">, </w:delText>
          </w:r>
        </w:del>
      </w:ins>
      <w:del w:id="2278" w:author="Author" w:date="2020-11-24T23:12:00Z">
        <w:r w:rsidDel="00A90114">
          <w:delText xml:space="preserve"> (2008); Close</w:delText>
        </w:r>
      </w:del>
      <w:ins w:id="2279" w:author="Author" w:date="2020-09-04T16:20:00Z">
        <w:del w:id="2280" w:author="Author" w:date="2020-11-24T23:12:00Z">
          <w:r w:rsidR="00103B57" w:rsidDel="00A90114">
            <w:delText xml:space="preserve">, </w:delText>
          </w:r>
        </w:del>
      </w:ins>
      <w:del w:id="2281" w:author="Author" w:date="2020-11-24T23:12:00Z">
        <w:r w:rsidDel="00A90114">
          <w:delText xml:space="preserve"> (1999); Newman</w:delText>
        </w:r>
      </w:del>
      <w:ins w:id="2282" w:author="Author" w:date="2020-09-04T16:20:00Z">
        <w:del w:id="2283" w:author="Author" w:date="2020-11-24T23:12:00Z">
          <w:r w:rsidR="00103B57" w:rsidDel="00A90114">
            <w:delText xml:space="preserve">, </w:delText>
          </w:r>
        </w:del>
      </w:ins>
      <w:del w:id="2284" w:author="Author" w:date="2020-11-24T23:12:00Z">
        <w:r w:rsidDel="00A90114">
          <w:delText xml:space="preserve"> (1994); Toth</w:delText>
        </w:r>
      </w:del>
      <w:ins w:id="2285" w:author="Author" w:date="2020-09-04T16:20:00Z">
        <w:del w:id="2286" w:author="Author" w:date="2020-11-24T23:12:00Z">
          <w:r w:rsidR="00103B57" w:rsidDel="00A90114">
            <w:delText xml:space="preserve">, </w:delText>
          </w:r>
        </w:del>
      </w:ins>
      <w:del w:id="2287" w:author="Author" w:date="2020-11-24T23:12:00Z">
        <w:r w:rsidDel="00A90114">
          <w:delText xml:space="preserve"> (1985)). </w:delText>
        </w:r>
      </w:del>
      <w:moveFromRangeStart w:id="2288" w:author="Author" w:date="2020-11-22T14:03:00Z" w:name="move56946244"/>
      <w:moveFrom w:id="2289" w:author="Author" w:date="2020-11-22T14:03:00Z">
        <w:del w:id="2290" w:author="Author" w:date="2020-11-24T23:36:00Z">
          <w:r w:rsidDel="0045286A">
            <w:delText xml:space="preserve">In addition, neutral expectations state that the variance in tool reduction intensity will decrease with distance from a given source. In other words, the variance in the amount of stone tool reduction intensity should be substantially lower in assemblages of tools from distant sources. </w:delText>
          </w:r>
        </w:del>
      </w:moveFrom>
      <w:moveFromRangeEnd w:id="2288"/>
      <w:del w:id="2291" w:author="Author" w:date="2020-11-24T23:12:00Z">
        <w:r w:rsidDel="00A90114">
          <w:delText>The converse is also predicted by the distance-decay model. Variance in core reduction will be much greater in local sources.</w:delText>
        </w:r>
      </w:del>
    </w:p>
    <w:p w14:paraId="291E2F24" w14:textId="520EB239" w:rsidR="001A42AA" w:rsidDel="00A90114" w:rsidRDefault="00232C7D">
      <w:pPr>
        <w:pStyle w:val="BodyText"/>
        <w:spacing w:line="480" w:lineRule="auto"/>
        <w:ind w:firstLine="720"/>
        <w:rPr>
          <w:del w:id="2292" w:author="Author" w:date="2020-11-24T23:12:00Z"/>
        </w:rPr>
        <w:pPrChange w:id="2293" w:author="Author" w:date="2020-11-28T16:46:00Z">
          <w:pPr>
            <w:pStyle w:val="BodyText"/>
            <w:spacing w:line="480" w:lineRule="auto"/>
          </w:pPr>
        </w:pPrChange>
      </w:pPr>
      <w:del w:id="2294" w:author="Author" w:date="2020-11-24T23:12:00Z">
        <w:r w:rsidDel="00A90114">
          <w:delText xml:space="preserve">This prediction of the distance-decay model is not supported by the Kanjera South data. </w:delText>
        </w:r>
      </w:del>
      <w:moveFromRangeStart w:id="2295" w:author="Author" w:date="2020-11-22T14:05:00Z" w:name="move56946340"/>
      <w:moveFrom w:id="2296" w:author="Author" w:date="2020-11-22T14:05:00Z">
        <w:del w:id="2297" w:author="Author" w:date="2020-11-24T23:12:00Z">
          <w:r w:rsidDel="00A90114">
            <w:delText>In contrast, while exotic materials are reduced more more substantially than local materials, the interquartile ranges of flake sequence and core reduction measures of assemblages from distant sources are as wide (or wider) than those associated with local sources. This argues against a null hypothesis that the patterns seen in the lithic assemblage at Kanjera South formed under neutral conditions (i.e.</w:delText>
          </w:r>
        </w:del>
        <w:ins w:id="2298" w:author="Author" w:date="2020-09-04T16:20:00Z">
          <w:del w:id="2299" w:author="Author" w:date="2020-11-24T23:12:00Z">
            <w:r w:rsidR="00103B57" w:rsidDel="00A90114">
              <w:delText>,</w:delText>
            </w:r>
          </w:del>
        </w:ins>
        <w:del w:id="2300" w:author="Author" w:date="2020-11-24T23:12:00Z">
          <w:r w:rsidDel="00A90114">
            <w:delText xml:space="preserve"> no intentional attempt to increase the use life of artifacts from distant sources). </w:delText>
          </w:r>
        </w:del>
      </w:moveFrom>
      <w:moveFromRangeStart w:id="2301" w:author="Author" w:date="2020-11-22T14:06:00Z" w:name="move56946397"/>
      <w:moveFromRangeEnd w:id="2295"/>
      <w:moveFrom w:id="2302" w:author="Author" w:date="2020-11-22T14:06:00Z">
        <w:del w:id="2303" w:author="Author" w:date="2020-11-24T23:12:00Z">
          <w:r w:rsidDel="00A90114">
            <w:delText>It has been hypothesized that deviations from the neutral model of this nature may arise due to increasingly linear movements toward specific locations (Brantingham 2003; D. R. Braun, Rogers, et al. 2008). Moreover, subsequent work modeling the influence of directed movement towards attractors has shown that while a distance-decay pattern remains visible, tools from earlier stages of reduction will be over-represented (i.e. greater variance in reduction) (Reeves</w:delText>
          </w:r>
        </w:del>
        <w:ins w:id="2304" w:author="Author" w:date="2020-09-04T16:20:00Z">
          <w:del w:id="2305" w:author="Author" w:date="2020-11-24T23:12:00Z">
            <w:r w:rsidR="00103B57" w:rsidDel="00A90114">
              <w:delText>,</w:delText>
            </w:r>
          </w:del>
        </w:ins>
        <w:del w:id="2306" w:author="Author" w:date="2020-11-24T23:12:00Z">
          <w:r w:rsidDel="00A90114">
            <w:delText xml:space="preserve"> 2019). Thus, the greater than expected range in variance in the reduction intensity of distantly sourced cores may suggest that hominins directed their movement to Kanjera South.</w:delText>
          </w:r>
        </w:del>
      </w:moveFrom>
      <w:moveFromRangeEnd w:id="2301"/>
    </w:p>
    <w:p w14:paraId="06033346" w14:textId="08ABABD5" w:rsidR="001A42AA" w:rsidDel="00A90114" w:rsidRDefault="00232C7D">
      <w:pPr>
        <w:pStyle w:val="BodyText"/>
        <w:spacing w:line="480" w:lineRule="auto"/>
        <w:ind w:firstLine="720"/>
        <w:rPr>
          <w:del w:id="2307" w:author="Author" w:date="2020-11-24T23:12:00Z"/>
        </w:rPr>
        <w:pPrChange w:id="2308" w:author="Author" w:date="2020-11-28T16:46:00Z">
          <w:pPr>
            <w:pStyle w:val="BodyText"/>
            <w:spacing w:line="480" w:lineRule="auto"/>
          </w:pPr>
        </w:pPrChange>
      </w:pPr>
      <w:del w:id="2309" w:author="Author" w:date="2020-11-24T23:12:00Z">
        <w:r w:rsidDel="00A90114">
          <w:delText>The concept that hominins directed their movement toward Kanjera South, is supported by other archaeological and paleoecological evidence. Numerous taphonomic studies of the faunal assemblage from Kanjera South have verified that hominins efficiently exploited small bovids and may have processed larger carcasses that were scavenged from carnivores. (Ferraro et al.</w:delText>
        </w:r>
      </w:del>
      <w:ins w:id="2310" w:author="Author" w:date="2020-09-04T16:20:00Z">
        <w:del w:id="2311" w:author="Author" w:date="2020-11-24T23:12:00Z">
          <w:r w:rsidR="00103B57" w:rsidDel="00A90114">
            <w:delText>,</w:delText>
          </w:r>
        </w:del>
      </w:ins>
      <w:del w:id="2312" w:author="Author" w:date="2020-11-24T23:12:00Z">
        <w:r w:rsidDel="00A90114">
          <w:delText xml:space="preserve"> 2013; Oliver et al.</w:delText>
        </w:r>
      </w:del>
      <w:ins w:id="2313" w:author="Author" w:date="2020-09-04T16:20:00Z">
        <w:del w:id="2314" w:author="Author" w:date="2020-11-24T23:12:00Z">
          <w:r w:rsidR="00103B57" w:rsidDel="00A90114">
            <w:delText>,</w:delText>
          </w:r>
        </w:del>
      </w:ins>
      <w:del w:id="2315" w:author="Author" w:date="2020-11-24T23:12:00Z">
        <w:r w:rsidDel="00A90114">
          <w:delText xml:space="preserve"> 2019). Use-wear studies that demonstrate that hominins carried out a variety of resource processing activities with the stone artifacts that were produced at Kanjera South, including butchery and the processing of a variety of plants, including underground storage organs (USOs</w:delText>
        </w:r>
      </w:del>
      <w:ins w:id="2316" w:author="Author" w:date="2020-09-04T16:20:00Z">
        <w:del w:id="2317" w:author="Author" w:date="2020-11-24T23:12:00Z">
          <w:r w:rsidR="00103B57" w:rsidDel="00A90114">
            <w:delText xml:space="preserve">; </w:delText>
          </w:r>
        </w:del>
      </w:ins>
      <w:del w:id="2318" w:author="Author" w:date="2020-11-24T23:12:00Z">
        <w:r w:rsidDel="00A90114">
          <w:delText>) (Lemorini et al.</w:delText>
        </w:r>
      </w:del>
      <w:ins w:id="2319" w:author="Author" w:date="2020-09-04T16:20:00Z">
        <w:del w:id="2320" w:author="Author" w:date="2020-11-24T23:12:00Z">
          <w:r w:rsidR="00103B57" w:rsidDel="00A90114">
            <w:delText>,</w:delText>
          </w:r>
        </w:del>
      </w:ins>
      <w:del w:id="2321" w:author="Author" w:date="2020-11-24T23:12:00Z">
        <w:r w:rsidDel="00A90114">
          <w:delText xml:space="preserve"> 2014, 2019). These studies attest to the resource rich environment in which Kanjera South was situated. These resources ultimately made the Kanjera South locale and the Homa Pennisula an attractive place for hominins, most likely for centuries given that the finds were made through three meters of sequence (upper KS-1 through KS-3). Thus, the patterns evinced by this study are the result of the repeated visitation by hominins over generations to Kanjera South, and these patterns likely reflect the broader foraging ecology of Oldowan Tool makers.</w:delText>
        </w:r>
      </w:del>
    </w:p>
    <w:p w14:paraId="43D2CAF0" w14:textId="64D79B9F" w:rsidR="001A42AA" w:rsidDel="00A90114" w:rsidRDefault="00103B57">
      <w:pPr>
        <w:pStyle w:val="BodyText"/>
        <w:spacing w:line="480" w:lineRule="auto"/>
        <w:ind w:firstLine="720"/>
        <w:rPr>
          <w:del w:id="2322" w:author="Author" w:date="2020-11-24T23:12:00Z"/>
        </w:rPr>
        <w:pPrChange w:id="2323" w:author="Author" w:date="2020-11-28T16:46:00Z">
          <w:pPr>
            <w:pStyle w:val="Heading2"/>
            <w:spacing w:line="480" w:lineRule="auto"/>
          </w:pPr>
        </w:pPrChange>
      </w:pPr>
      <w:bookmarkStart w:id="2324" w:name="the-interacting-effect-of-land-use-and-m"/>
      <w:ins w:id="2325" w:author="Author" w:date="2020-09-04T16:21:00Z">
        <w:del w:id="2326" w:author="Author" w:date="2020-11-24T23:12:00Z">
          <w:r w:rsidDel="00A90114">
            <w:delText xml:space="preserve">4.3.  </w:delText>
          </w:r>
        </w:del>
      </w:ins>
      <w:del w:id="2327" w:author="Author" w:date="2020-11-24T23:12:00Z">
        <w:r w:rsidR="00232C7D" w:rsidDel="00A90114">
          <w:delText>The interacting effect of land-use and material properties on lithic technology at Kanjera South.</w:delText>
        </w:r>
        <w:bookmarkEnd w:id="2324"/>
      </w:del>
    </w:p>
    <w:p w14:paraId="08C0301C" w14:textId="4CD3C452" w:rsidR="001A42AA" w:rsidDel="00A90114" w:rsidRDefault="00232C7D">
      <w:pPr>
        <w:pStyle w:val="BodyText"/>
        <w:spacing w:line="480" w:lineRule="auto"/>
        <w:ind w:firstLine="720"/>
        <w:rPr>
          <w:del w:id="2328" w:author="Author" w:date="2020-11-24T23:13:00Z"/>
        </w:rPr>
        <w:pPrChange w:id="2329" w:author="Author" w:date="2020-11-28T16:46:00Z">
          <w:pPr>
            <w:pStyle w:val="FirstParagraph"/>
            <w:spacing w:line="480" w:lineRule="auto"/>
          </w:pPr>
        </w:pPrChange>
      </w:pPr>
      <w:del w:id="2330" w:author="Author" w:date="2020-11-24T23:13:00Z">
        <w:r w:rsidDel="00A90114">
          <w:delText>The results of this study may also suggest that tool utilization, raw material properties and foraging ecology may interact in complex ways that structure the patterns of artifact variation we see at Oldowan sites. Kanjera South artifacts include a wide range of reduction strategies (D. R. Braun, Plummer, Ditchfield, et al. 2009; Plummer, Bishop, et al. 2009; Plummer et al. 2001; Plummer and Bishop</w:delText>
        </w:r>
      </w:del>
      <w:ins w:id="2331" w:author="Author" w:date="2020-09-04T16:21:00Z">
        <w:del w:id="2332" w:author="Author" w:date="2020-11-24T23:13:00Z">
          <w:r w:rsidR="00103B57" w:rsidDel="00A90114">
            <w:delText>,</w:delText>
          </w:r>
        </w:del>
      </w:ins>
      <w:del w:id="2333" w:author="Author" w:date="2020-11-24T23:13:00Z">
        <w:r w:rsidDel="00A90114">
          <w:delText xml:space="preserve"> 2016). These strategies have a similar appearance to the descriptions of tool forms that have been described in other Oldowan contexts (de la Torre and Mora</w:delText>
        </w:r>
      </w:del>
      <w:ins w:id="2334" w:author="Author" w:date="2020-09-04T16:21:00Z">
        <w:del w:id="2335" w:author="Author" w:date="2020-11-24T23:13:00Z">
          <w:r w:rsidR="00103B57" w:rsidDel="00A90114">
            <w:delText>,</w:delText>
          </w:r>
        </w:del>
      </w:ins>
      <w:del w:id="2336" w:author="Author" w:date="2020-11-24T23:13:00Z">
        <w:r w:rsidDel="00A90114">
          <w:delText xml:space="preserve"> 2005). Interestingly the different reduction strategies present at Kanjera South seem to be related to reduction intensity. Cores that are described as having bifacial, multifacial and/or centripetal patterns of removals exhibit high levels of reduction. Few of the unifacial cores and partial bifacial cores show this increased level of reduction intensity (Fig</w:delText>
        </w:r>
      </w:del>
      <w:ins w:id="2337" w:author="Author" w:date="2020-09-04T16:21:00Z">
        <w:del w:id="2338" w:author="Author" w:date="2020-11-24T23:13:00Z">
          <w:r w:rsidR="00103B57" w:rsidDel="00A90114">
            <w:delText>.</w:delText>
          </w:r>
        </w:del>
      </w:ins>
      <w:del w:id="2339" w:author="Author" w:date="2020-11-24T23:13:00Z">
        <w:r w:rsidDel="00A90114">
          <w:delText>ure</w:delText>
        </w:r>
        <w:r w:rsidR="003F0E20" w:rsidDel="00A90114">
          <w:delText xml:space="preserve"> 6</w:delText>
        </w:r>
        <w:r w:rsidDel="00A90114">
          <w:delText xml:space="preserve">). </w:delText>
        </w:r>
      </w:del>
      <w:moveFromRangeStart w:id="2340" w:author="Author" w:date="2020-11-22T13:05:00Z" w:name="move56942717"/>
      <w:moveFrom w:id="2341" w:author="Author" w:date="2020-11-22T13:05:00Z">
        <w:del w:id="2342" w:author="Author" w:date="2020-11-24T23:13:00Z">
          <w:r w:rsidDel="00A90114">
            <w:delText>It could be argued that this pattern is a consequence of the predictive model used to estimate core reduction intensity. The reduction intensity model predicts higher reduction intensity as core rotation increases. This is a pattern that has been identified in some experimental models of Oldowan core reduction (Douglass et al.</w:delText>
          </w:r>
        </w:del>
        <w:ins w:id="2343" w:author="Author" w:date="2020-09-04T16:21:00Z">
          <w:del w:id="2344" w:author="Author" w:date="2020-11-24T23:13:00Z">
            <w:r w:rsidR="00103B57" w:rsidDel="00A90114">
              <w:delText>,</w:delText>
            </w:r>
          </w:del>
        </w:ins>
        <w:del w:id="2345" w:author="Author" w:date="2020-11-24T23:13:00Z">
          <w:r w:rsidDel="00A90114">
            <w:delText xml:space="preserve"> 2017). However, this is not necessarily the case. Despite the fact that cores produced on Oyugis Granite and Homa Limestone are often irregular and multi-facial, the predictive model still discriminates between different levels of reduction in these cores. Complimentary support can be found in the flakes made from these raw materials. Flakes made from exotic cores exhibit flake sequence values that suggest they were produced from later in the flaking sequence. This independent line of evidence suggests that the predictive model of core reduction is not over estimated due to rotation. Rather, this model of reduction intensity is accurately identifying estimates of the length of core use life in these exotic cores. </w:delText>
          </w:r>
        </w:del>
      </w:moveFrom>
      <w:moveFromRangeEnd w:id="2340"/>
      <w:del w:id="2346" w:author="Author" w:date="2020-11-24T23:13:00Z">
        <w:r w:rsidDel="00A90114">
          <w:delText>Therefore it is possible to examine the representation of various core reduction strategies in terms of raw material properties and land-use.</w:delText>
        </w:r>
      </w:del>
    </w:p>
    <w:p w14:paraId="50024A42" w14:textId="0A2C3CB4" w:rsidR="001A42AA" w:rsidDel="00FB0BF4" w:rsidRDefault="00232C7D">
      <w:pPr>
        <w:pStyle w:val="BodyText"/>
        <w:spacing w:line="480" w:lineRule="auto"/>
        <w:ind w:firstLine="720"/>
        <w:rPr>
          <w:del w:id="2347" w:author="Author" w:date="2020-11-24T23:15:00Z"/>
        </w:rPr>
        <w:pPrChange w:id="2348" w:author="Author" w:date="2020-11-28T16:46:00Z">
          <w:pPr>
            <w:pStyle w:val="BodyText"/>
            <w:spacing w:line="480" w:lineRule="auto"/>
          </w:pPr>
        </w:pPrChange>
      </w:pPr>
      <w:del w:id="2349" w:author="Author" w:date="2020-11-24T23:14:00Z">
        <w:r w:rsidDel="00A90114">
          <w:delText>The representation of reduction strategies in each raw materials type also follows the interaction between raw material properties and broader land-use that is described above. Raw material properties have been shown to influence reduction intensity decisions previously (D. R. Braun, Plummer, Ditchfield, et al. 2009). The frequent application of unifacial reduction strategies to the locally obtained FNy may result from the limitations imposed by the internal flaws often present in the rock. In other words, hominins may have only been able to exploit a single surface on these metasomatized rocks before the knapping process encountered an internal flaw. Rather than attempt to overcome the flaw by rotating the core, the high abundance of FNy at KJS may have made it easier to simply discard the core and acquire a new nodule. High discard rates in contexts of abundant raw material has been observed in numerous archaeological and ethnographic contexts (Andrefsky</w:delText>
        </w:r>
      </w:del>
      <w:ins w:id="2350" w:author="Author" w:date="2020-09-04T16:21:00Z">
        <w:del w:id="2351" w:author="Author" w:date="2020-11-24T23:14:00Z">
          <w:r w:rsidR="00103B57" w:rsidDel="00A90114">
            <w:delText>,</w:delText>
          </w:r>
        </w:del>
      </w:ins>
      <w:del w:id="2352" w:author="Author" w:date="2020-11-24T23:14:00Z">
        <w:r w:rsidDel="00A90114">
          <w:delText xml:space="preserve"> 2008). Moreover, the technological analysis of the cores suggests that the high representation of irregular multi-facial cores produced in Homa Limestone (HLi) and Oyugis Granite (OGr) are the result of continuous core rotation to exploit naturally occurring angles (D. R. Braun, Plummer, Ditchfield, et al.</w:delText>
        </w:r>
      </w:del>
      <w:ins w:id="2353" w:author="Author" w:date="2020-09-04T16:21:00Z">
        <w:del w:id="2354" w:author="Author" w:date="2020-11-24T23:14:00Z">
          <w:r w:rsidR="00103B57" w:rsidDel="00A90114">
            <w:delText>,</w:delText>
          </w:r>
        </w:del>
      </w:ins>
      <w:del w:id="2355" w:author="Author" w:date="2020-11-24T23:14:00Z">
        <w:r w:rsidDel="00A90114">
          <w:delText xml:space="preserve"> 2009).</w:delText>
        </w:r>
      </w:del>
      <w:del w:id="2356" w:author="Author" w:date="2020-11-24T23:15:00Z">
        <w:r w:rsidDel="00FB0BF4">
          <w:delText xml:space="preserve"> The exploitation of naturally occurring angles in rocks is a fairly common feature of Oldowan hominins. (Delagnes and Roche</w:delText>
        </w:r>
      </w:del>
      <w:ins w:id="2357" w:author="Author" w:date="2020-09-04T16:21:00Z">
        <w:del w:id="2358" w:author="Author" w:date="2020-11-24T23:15:00Z">
          <w:r w:rsidR="00103B57" w:rsidDel="00FB0BF4">
            <w:delText>,</w:delText>
          </w:r>
        </w:del>
      </w:ins>
      <w:del w:id="2359" w:author="Author" w:date="2020-11-24T23:15:00Z">
        <w:r w:rsidDel="00FB0BF4">
          <w:delText xml:space="preserve"> 2005). Yet these mechanical issues do not explain all of the patterns seen at Kanjera South. Homa phonolite is one of the most homogeneous raw materials found at Kanjera South. Hominins at Kanjera South frequently implemented bifacial reduction strategy in these cores. It was possible to implement longer reduction chains in this material than was possible with the other local materials. Yet the these cores are never reduced to the same degree as that seen in the exotic raw materials.</w:delText>
        </w:r>
      </w:del>
    </w:p>
    <w:p w14:paraId="02E7A6A3" w14:textId="29C5A089" w:rsidR="001A42AA" w:rsidDel="0045286A" w:rsidRDefault="00232C7D">
      <w:pPr>
        <w:pStyle w:val="BodyText"/>
        <w:spacing w:line="480" w:lineRule="auto"/>
        <w:ind w:firstLine="720"/>
        <w:rPr>
          <w:del w:id="2360" w:author="Author" w:date="2020-11-24T23:36:00Z"/>
        </w:rPr>
        <w:pPrChange w:id="2361" w:author="Author" w:date="2020-11-28T16:46:00Z">
          <w:pPr>
            <w:pStyle w:val="BodyText"/>
            <w:spacing w:line="480" w:lineRule="auto"/>
          </w:pPr>
        </w:pPrChange>
      </w:pPr>
      <w:moveFromRangeStart w:id="2362" w:author="Author" w:date="2020-11-24T23:16:00Z" w:name="move57152235"/>
      <w:moveFrom w:id="2363" w:author="Author" w:date="2020-11-24T23:16:00Z">
        <w:del w:id="2364" w:author="Author" w:date="2020-11-24T23:36:00Z">
          <w:r w:rsidDel="0045286A">
            <w:delText>The cores produced on raw materials from the area surrounding Kanjera South (i.e.</w:delText>
          </w:r>
        </w:del>
        <w:ins w:id="2365" w:author="Author" w:date="2020-09-04T16:21:00Z">
          <w:del w:id="2366" w:author="Author" w:date="2020-11-24T23:36:00Z">
            <w:r w:rsidR="00103B57" w:rsidDel="0045286A">
              <w:delText>,</w:delText>
            </w:r>
          </w:del>
        </w:ins>
        <w:del w:id="2367" w:author="Author" w:date="2020-11-24T23:36:00Z">
          <w:r w:rsidDel="0045286A">
            <w:delText> local materials) exhibit an even representation of various core reduction strategies.</w:delText>
          </w:r>
        </w:del>
        <w:del w:id="2368" w:author="Author" w:date="2020-11-24T23:26:00Z">
          <w:r w:rsidDel="00650493">
            <w:delText xml:space="preserve"> </w:delText>
          </w:r>
        </w:del>
      </w:moveFrom>
      <w:moveFromRangeEnd w:id="2362"/>
      <w:del w:id="2369" w:author="Author" w:date="2020-11-24T23:26:00Z">
        <w:r w:rsidDel="00650493">
          <w:delText>The same pattern is not seen in rocks transported over large distances. Exotic raw materials show a strong bias toward more reduced, complete bifacial and multifacial reduction strategies (Fig</w:delText>
        </w:r>
      </w:del>
      <w:ins w:id="2370" w:author="Author" w:date="2020-09-04T16:22:00Z">
        <w:del w:id="2371" w:author="Author" w:date="2020-11-24T23:26:00Z">
          <w:r w:rsidR="00103B57" w:rsidDel="00650493">
            <w:delText>.</w:delText>
          </w:r>
        </w:del>
      </w:ins>
      <w:del w:id="2372" w:author="Author" w:date="2020-11-24T23:26:00Z">
        <w:r w:rsidDel="00650493">
          <w:delText xml:space="preserve">ure </w:delText>
        </w:r>
        <w:r w:rsidR="003F0E20" w:rsidDel="00650493">
          <w:delText>6</w:delText>
        </w:r>
        <w:r w:rsidDel="00650493">
          <w:delText>). While the HPh shows a high frequency of bifacial reduction, this reduction is only partial (Fig</w:delText>
        </w:r>
      </w:del>
      <w:ins w:id="2373" w:author="Author" w:date="2020-09-04T16:22:00Z">
        <w:del w:id="2374" w:author="Author" w:date="2020-11-24T23:26:00Z">
          <w:r w:rsidR="00103B57" w:rsidDel="00650493">
            <w:delText>.</w:delText>
          </w:r>
        </w:del>
      </w:ins>
      <w:del w:id="2375" w:author="Author" w:date="2020-11-24T23:26:00Z">
        <w:r w:rsidDel="00650493">
          <w:delText xml:space="preserve">ure </w:delText>
        </w:r>
        <w:r w:rsidR="003F0E20" w:rsidDel="00650493">
          <w:delText>6</w:delText>
        </w:r>
        <w:r w:rsidDel="00650493">
          <w:delText>). Moreover, cores with multi-facial or centripetal flaking strategies are seldom produced on Homa Phonolite (Fig</w:delText>
        </w:r>
      </w:del>
      <w:ins w:id="2376" w:author="Author" w:date="2020-09-04T16:22:00Z">
        <w:del w:id="2377" w:author="Author" w:date="2020-11-24T23:26:00Z">
          <w:r w:rsidR="00103B57" w:rsidDel="00650493">
            <w:delText>.</w:delText>
          </w:r>
        </w:del>
      </w:ins>
      <w:del w:id="2378" w:author="Author" w:date="2020-11-24T23:26:00Z">
        <w:r w:rsidDel="00650493">
          <w:delText xml:space="preserve">ure </w:delText>
        </w:r>
        <w:r w:rsidR="003F0E20" w:rsidDel="00650493">
          <w:delText>6</w:delText>
        </w:r>
        <w:r w:rsidDel="00650493">
          <w:delText>). This contrasts sharply with the prevalence of more intense core reduction strategies involving greater degrees of core rotation in rock types from further sources (e.g.</w:delText>
        </w:r>
      </w:del>
      <w:ins w:id="2379" w:author="Author" w:date="2020-09-04T16:22:00Z">
        <w:del w:id="2380" w:author="Author" w:date="2020-11-24T23:26:00Z">
          <w:r w:rsidR="00103B57" w:rsidDel="00650493">
            <w:delText>,</w:delText>
          </w:r>
        </w:del>
      </w:ins>
      <w:del w:id="2381" w:author="Author" w:date="2020-11-24T23:26:00Z">
        <w:r w:rsidDel="00650493">
          <w:delText> Bukoban quartzite). This suggests that raw material properties is not the only factor influencing core reduction strategies</w:delText>
        </w:r>
      </w:del>
      <w:del w:id="2382" w:author="Author" w:date="2020-11-24T23:36:00Z">
        <w:r w:rsidDel="0045286A">
          <w:delText>.</w:delText>
        </w:r>
      </w:del>
    </w:p>
    <w:p w14:paraId="3325A9F5" w14:textId="14436BB3" w:rsidR="00257547" w:rsidRDefault="00232C7D">
      <w:pPr>
        <w:pStyle w:val="BodyText"/>
        <w:spacing w:line="480" w:lineRule="auto"/>
        <w:ind w:firstLine="720"/>
        <w:rPr>
          <w:ins w:id="2383" w:author="Author" w:date="2020-11-28T16:43:00Z"/>
        </w:rPr>
        <w:pPrChange w:id="2384" w:author="Author" w:date="2020-11-28T16:46:00Z">
          <w:pPr>
            <w:pStyle w:val="BodyText"/>
            <w:spacing w:line="480" w:lineRule="auto"/>
            <w:ind w:firstLine="0"/>
          </w:pPr>
        </w:pPrChange>
      </w:pPr>
      <w:del w:id="2385" w:author="Author" w:date="2020-11-24T23:27:00Z">
        <w:r w:rsidDel="00650493">
          <w:delText>The results of the edge-to-mass ratio data suggest that hominins applied a strategy that more efficiently produced flakes on rock types transported from greater distances from Kanjera South. In addition, previous research shows that exotic raw materials also produce more durable cutting edges (D. R. Braun, Plummer, Ferraro, et al.</w:delText>
        </w:r>
      </w:del>
      <w:ins w:id="2386" w:author="Author" w:date="2020-09-04T16:22:00Z">
        <w:del w:id="2387" w:author="Author" w:date="2020-11-24T23:27:00Z">
          <w:r w:rsidR="00103B57" w:rsidDel="00650493">
            <w:delText>,</w:delText>
          </w:r>
        </w:del>
      </w:ins>
      <w:del w:id="2388" w:author="Author" w:date="2020-11-24T23:27:00Z">
        <w:r w:rsidDel="00650493">
          <w:delText xml:space="preserve"> 2009). These two factors may have incentivized the retention of exotic raw materials within the hominin tool-kit. The stock of these </w:delText>
        </w:r>
      </w:del>
      <w:ins w:id="2389" w:author="Author" w:date="2020-09-04T16:22:00Z">
        <w:del w:id="2390" w:author="Author" w:date="2020-11-24T23:27:00Z">
          <w:r w:rsidR="00103B57" w:rsidDel="00650493">
            <w:delText>‘</w:delText>
          </w:r>
        </w:del>
      </w:ins>
      <w:del w:id="2391" w:author="Author" w:date="2020-11-24T23:27:00Z">
        <w:r w:rsidDel="00650493">
          <w:delText>“high quality</w:delText>
        </w:r>
      </w:del>
      <w:ins w:id="2392" w:author="Author" w:date="2020-09-04T16:22:00Z">
        <w:del w:id="2393" w:author="Author" w:date="2020-11-24T23:27:00Z">
          <w:r w:rsidR="00103B57" w:rsidDel="00650493">
            <w:delText>’</w:delText>
          </w:r>
        </w:del>
      </w:ins>
      <w:del w:id="2394" w:author="Author" w:date="2020-11-24T23:27:00Z">
        <w:r w:rsidDel="00650493">
          <w:delText>” raw materials would have become increasingly more expensive (i.e.</w:delText>
        </w:r>
      </w:del>
      <w:ins w:id="2395" w:author="Author" w:date="2020-09-04T16:22:00Z">
        <w:del w:id="2396" w:author="Author" w:date="2020-11-24T23:27:00Z">
          <w:r w:rsidR="00103B57" w:rsidDel="00650493">
            <w:delText>,</w:delText>
          </w:r>
        </w:del>
      </w:ins>
      <w:del w:id="2397" w:author="Author" w:date="2020-11-24T23:27:00Z">
        <w:r w:rsidDel="00650493">
          <w:delText> in time and energy) to rejuvenate as hominins moved away from the Kisi highlands (D. R. Braun, Ditchfield, et al.</w:delText>
        </w:r>
      </w:del>
      <w:ins w:id="2398" w:author="Author" w:date="2020-09-04T16:22:00Z">
        <w:del w:id="2399" w:author="Author" w:date="2020-11-24T23:27:00Z">
          <w:r w:rsidR="00103B57" w:rsidDel="00650493">
            <w:delText>,</w:delText>
          </w:r>
        </w:del>
      </w:ins>
      <w:del w:id="2400" w:author="Author" w:date="2020-11-24T23:27:00Z">
        <w:r w:rsidDel="00650493">
          <w:delText xml:space="preserve"> 2008). In this light, the high frequency of the bifacial and multifacial reduction strategies may have arisen from a need to maximize the amount utility that could be extracted from these cores.</w:delText>
        </w:r>
      </w:del>
      <w:del w:id="2401" w:author="Author" w:date="2020-11-24T23:36:00Z">
        <w:r w:rsidDel="0045286A">
          <w:delText xml:space="preserve"> </w:delText>
        </w:r>
      </w:del>
      <w:ins w:id="2402" w:author="Author" w:date="2020-11-28T16:29:00Z">
        <w:del w:id="2403" w:author="Author" w:date="2020-12-30T15:18:00Z">
          <w:r w:rsidR="00FA3452" w:rsidDel="00256ECB">
            <w:delText>t</w:delText>
          </w:r>
        </w:del>
      </w:ins>
      <w:del w:id="2404" w:author="Author" w:date="2020-11-28T16:29:00Z">
        <w:r w:rsidDel="00FA3452">
          <w:delText>T</w:delText>
        </w:r>
      </w:del>
      <w:r>
        <w:t xml:space="preserve">he exploitation of multiple flake removal surfaces </w:t>
      </w:r>
      <w:ins w:id="2405" w:author="Author" w:date="2020-12-30T15:19:00Z">
        <w:r w:rsidR="00256ECB">
          <w:t xml:space="preserve">allows </w:t>
        </w:r>
      </w:ins>
      <w:del w:id="2406" w:author="Author" w:date="2020-12-30T15:19:00Z">
        <w:r w:rsidDel="00256ECB">
          <w:delText xml:space="preserve">on a core allows </w:delText>
        </w:r>
      </w:del>
      <w:r>
        <w:t>a core to remain active in a toolkit for a longer period of time</w:t>
      </w:r>
      <w:del w:id="2407" w:author="Author" w:date="2020-11-28T16:27:00Z">
        <w:r w:rsidDel="00FA3452">
          <w:delText>.</w:delText>
        </w:r>
      </w:del>
      <w:moveToRangeStart w:id="2408" w:author="Author" w:date="2020-11-28T16:27:00Z" w:name="move57473257"/>
      <w:moveTo w:id="2409" w:author="Author" w:date="2020-11-28T16:27:00Z">
        <w:del w:id="2410" w:author="Author" w:date="2020-11-28T16:27:00Z">
          <w:r w:rsidR="00FA3452" w:rsidDel="00FA3452">
            <w:delText>This is supported</w:delText>
          </w:r>
        </w:del>
      </w:moveTo>
      <w:ins w:id="2411" w:author="Author" w:date="2020-11-28T16:27:00Z">
        <w:r w:rsidR="00FA3452">
          <w:t>.</w:t>
        </w:r>
      </w:ins>
      <w:moveTo w:id="2412" w:author="Author" w:date="2020-11-28T16:27:00Z">
        <w:del w:id="2413" w:author="Author" w:date="2020-11-28T16:27:00Z">
          <w:r w:rsidR="00FA3452" w:rsidDel="00FA3452">
            <w:delText xml:space="preserve"> by</w:delText>
          </w:r>
        </w:del>
        <w:r w:rsidR="00FA3452">
          <w:t xml:space="preserve"> </w:t>
        </w:r>
      </w:moveTo>
      <w:ins w:id="2414" w:author="Author" w:date="2020-12-31T19:33:00Z">
        <w:r w:rsidR="00693BD8">
          <w:t xml:space="preserve">In addition, </w:t>
        </w:r>
      </w:ins>
      <w:ins w:id="2415" w:author="Author" w:date="2020-11-28T16:27:00Z">
        <w:del w:id="2416" w:author="Author" w:date="2020-12-31T19:33:00Z">
          <w:r w:rsidR="00FA3452" w:rsidDel="00693BD8">
            <w:delText>T</w:delText>
          </w:r>
        </w:del>
      </w:ins>
      <w:moveTo w:id="2417" w:author="Author" w:date="2020-11-28T16:27:00Z">
        <w:del w:id="2418" w:author="Author" w:date="2020-12-31T19:33:00Z">
          <w:r w:rsidR="00FA3452" w:rsidDel="00693BD8">
            <w:delText xml:space="preserve">the fact that </w:delText>
          </w:r>
        </w:del>
        <w:r w:rsidR="00FA3452">
          <w:t>flakes removed from the higher quality exotic raw materials have more cutting edge per gram than those made on local materials</w:t>
        </w:r>
      </w:moveTo>
      <w:ins w:id="2419" w:author="Author" w:date="2020-11-28T16:28:00Z">
        <w:del w:id="2420" w:author="Author" w:date="2020-12-31T19:34:00Z">
          <w:r w:rsidR="00FA3452" w:rsidDel="00693BD8">
            <w:delText xml:space="preserve"> provide</w:delText>
          </w:r>
        </w:del>
      </w:ins>
      <w:ins w:id="2421" w:author="Author" w:date="2020-12-31T19:34:00Z">
        <w:r w:rsidR="00693BD8">
          <w:t xml:space="preserve">. This evidence may suggest, that </w:t>
        </w:r>
        <w:proofErr w:type="spellStart"/>
        <w:r w:rsidR="00693BD8">
          <w:t>Oldowan</w:t>
        </w:r>
        <w:proofErr w:type="spellEnd"/>
        <w:r w:rsidR="00693BD8">
          <w:t xml:space="preserve"> hominins at </w:t>
        </w:r>
        <w:proofErr w:type="spellStart"/>
        <w:r w:rsidR="00693BD8">
          <w:t>Kanjera</w:t>
        </w:r>
        <w:proofErr w:type="spellEnd"/>
        <w:r w:rsidR="00693BD8">
          <w:t xml:space="preserve"> south adopted technological strategies that facilitated the</w:t>
        </w:r>
      </w:ins>
      <w:ins w:id="2422" w:author="Author" w:date="2020-12-31T19:35:00Z">
        <w:r w:rsidR="00693BD8">
          <w:t xml:space="preserve"> transport and use of </w:t>
        </w:r>
        <w:proofErr w:type="gramStart"/>
        <w:r w:rsidR="00693BD8">
          <w:t xml:space="preserve">high </w:t>
        </w:r>
        <w:r w:rsidR="00693BD8">
          <w:lastRenderedPageBreak/>
          <w:t>quality</w:t>
        </w:r>
        <w:proofErr w:type="gramEnd"/>
        <w:r w:rsidR="00693BD8">
          <w:t xml:space="preserve"> raw materials across long distances.</w:t>
        </w:r>
      </w:ins>
      <w:ins w:id="2423" w:author="Author" w:date="2020-12-31T19:34:00Z">
        <w:r w:rsidR="00693BD8">
          <w:t xml:space="preserve"> </w:t>
        </w:r>
      </w:ins>
      <w:ins w:id="2424" w:author="Author" w:date="2020-11-28T16:28:00Z">
        <w:del w:id="2425" w:author="Author" w:date="2020-12-31T19:34:00Z">
          <w:r w:rsidR="00FA3452" w:rsidDel="00693BD8">
            <w:delText>s</w:delText>
          </w:r>
        </w:del>
        <w:del w:id="2426" w:author="Author" w:date="2020-12-31T19:33:00Z">
          <w:r w:rsidR="00FA3452" w:rsidDel="00693BD8">
            <w:delText xml:space="preserve"> </w:delText>
          </w:r>
          <w:commentRangeStart w:id="2427"/>
          <w:r w:rsidR="00FA3452" w:rsidDel="00693BD8">
            <w:delText>additional support for this</w:delText>
          </w:r>
        </w:del>
      </w:ins>
      <w:commentRangeEnd w:id="2427"/>
      <w:del w:id="2428" w:author="Author" w:date="2020-12-31T19:33:00Z">
        <w:r w:rsidR="00256ECB" w:rsidDel="00693BD8">
          <w:rPr>
            <w:rStyle w:val="CommentReference"/>
            <w:rFonts w:asciiTheme="minorHAnsi" w:hAnsiTheme="minorHAnsi"/>
          </w:rPr>
          <w:commentReference w:id="2427"/>
        </w:r>
      </w:del>
      <w:moveTo w:id="2429" w:author="Author" w:date="2020-11-28T16:27:00Z">
        <w:del w:id="2430" w:author="Author" w:date="2020-12-31T19:34:00Z">
          <w:r w:rsidR="00FA3452" w:rsidDel="00693BD8">
            <w:delText>.</w:delText>
          </w:r>
        </w:del>
      </w:moveTo>
      <w:ins w:id="2431" w:author="Author" w:date="2020-11-28T16:37:00Z">
        <w:del w:id="2432" w:author="Author" w:date="2020-12-31T19:34:00Z">
          <w:r w:rsidR="00257547" w:rsidDel="00693BD8">
            <w:delText xml:space="preserve"> </w:delText>
          </w:r>
        </w:del>
        <w:r w:rsidR="00257547">
          <w:t>Therefore</w:t>
        </w:r>
      </w:ins>
      <w:ins w:id="2433" w:author="Author" w:date="2020-11-28T16:40:00Z">
        <w:r w:rsidR="00257547">
          <w:t>,</w:t>
        </w:r>
      </w:ins>
      <w:ins w:id="2434" w:author="Author" w:date="2020-11-28T16:37:00Z">
        <w:r w:rsidR="00257547">
          <w:t xml:space="preserve"> this corpus of information</w:t>
        </w:r>
      </w:ins>
      <w:moveTo w:id="2435" w:author="Author" w:date="2020-11-28T16:27:00Z">
        <w:del w:id="2436" w:author="Author" w:date="2020-11-28T16:37:00Z">
          <w:r w:rsidR="00FA3452" w:rsidDel="00257547">
            <w:delText xml:space="preserve"> </w:delText>
          </w:r>
        </w:del>
      </w:moveTo>
      <w:moveToRangeEnd w:id="2408"/>
      <w:ins w:id="2437" w:author="Author" w:date="2020-11-28T16:37:00Z">
        <w:r w:rsidR="00257547">
          <w:t xml:space="preserve"> may </w:t>
        </w:r>
      </w:ins>
      <w:ins w:id="2438" w:author="Author" w:date="2020-11-28T16:38:00Z">
        <w:r w:rsidR="00257547">
          <w:t>suggest that Oldowan hominins where able to adopt different technical strategies in or</w:t>
        </w:r>
      </w:ins>
      <w:ins w:id="2439" w:author="Author" w:date="2020-11-28T16:39:00Z">
        <w:r w:rsidR="00257547">
          <w:t>der to mitigate the changing qualities in available raw materials over large transport distances.</w:t>
        </w:r>
      </w:ins>
      <w:ins w:id="2440" w:author="Author" w:date="2020-11-28T16:40:00Z">
        <w:r w:rsidR="00257547">
          <w:t xml:space="preserve"> This pattern of exploitation</w:t>
        </w:r>
      </w:ins>
      <w:ins w:id="2441" w:author="Author" w:date="2020-12-30T15:23:00Z">
        <w:r w:rsidR="00256ECB">
          <w:t>,</w:t>
        </w:r>
      </w:ins>
      <w:ins w:id="2442" w:author="Author" w:date="2020-11-28T16:41:00Z">
        <w:r w:rsidR="00257547">
          <w:t xml:space="preserve"> in the context of the broader land-use strategy a</w:t>
        </w:r>
      </w:ins>
      <w:ins w:id="2443" w:author="Author" w:date="2020-11-28T16:42:00Z">
        <w:r w:rsidR="00257547">
          <w:t xml:space="preserve">t Kanjera South, provides additional evidence </w:t>
        </w:r>
      </w:ins>
      <w:ins w:id="2444" w:author="Author" w:date="2020-11-28T16:44:00Z">
        <w:r w:rsidR="00257547">
          <w:t xml:space="preserve">for </w:t>
        </w:r>
      </w:ins>
      <w:ins w:id="2445" w:author="Author" w:date="2020-12-30T15:23:00Z">
        <w:r w:rsidR="00256ECB">
          <w:t xml:space="preserve">a </w:t>
        </w:r>
      </w:ins>
      <w:ins w:id="2446" w:author="Author" w:date="2020-11-28T16:44:00Z">
        <w:r w:rsidR="00257547">
          <w:t>high</w:t>
        </w:r>
      </w:ins>
      <w:ins w:id="2447" w:author="Author" w:date="2020-11-28T16:42:00Z">
        <w:r w:rsidR="00257547">
          <w:t xml:space="preserve"> level of planning and foresight i</w:t>
        </w:r>
      </w:ins>
      <w:ins w:id="2448" w:author="Author" w:date="2020-11-28T16:43:00Z">
        <w:r w:rsidR="00257547">
          <w:t xml:space="preserve">n Oldowan hominins. </w:t>
        </w:r>
      </w:ins>
      <w:ins w:id="2449" w:author="Author" w:date="2020-11-28T16:42:00Z">
        <w:r w:rsidR="00257547">
          <w:t xml:space="preserve"> </w:t>
        </w:r>
      </w:ins>
    </w:p>
    <w:p w14:paraId="0BF07AD5" w14:textId="2A31D09A" w:rsidR="001A42AA" w:rsidDel="00257547" w:rsidRDefault="00257547" w:rsidP="00281230">
      <w:pPr>
        <w:pStyle w:val="BodyText"/>
        <w:spacing w:line="480" w:lineRule="auto"/>
        <w:ind w:firstLine="0"/>
        <w:rPr>
          <w:del w:id="2450" w:author="Author" w:date="2020-11-28T16:43:00Z"/>
        </w:rPr>
      </w:pPr>
      <w:ins w:id="2451" w:author="Author" w:date="2020-11-28T16:40:00Z">
        <w:r>
          <w:t xml:space="preserve"> </w:t>
        </w:r>
      </w:ins>
      <w:ins w:id="2452" w:author="Author" w:date="2020-11-28T16:44:00Z">
        <w:r>
          <w:tab/>
        </w:r>
      </w:ins>
      <w:ins w:id="2453" w:author="Author" w:date="2020-11-28T16:59:00Z">
        <w:r w:rsidR="00E721C0">
          <w:t xml:space="preserve">While </w:t>
        </w:r>
        <w:del w:id="2454" w:author="Author" w:date="2020-12-30T15:24:00Z">
          <w:r w:rsidR="00E721C0" w:rsidDel="00256ECB">
            <w:delText xml:space="preserve">core </w:delText>
          </w:r>
        </w:del>
        <w:r w:rsidR="00E721C0">
          <w:t xml:space="preserve">reduction strategies are often considered to be intentionally applied </w:t>
        </w:r>
      </w:ins>
      <w:ins w:id="2455" w:author="Author" w:date="2020-12-30T15:26:00Z">
        <w:r w:rsidR="000F654D">
          <w:t xml:space="preserve">to </w:t>
        </w:r>
      </w:ins>
      <w:ins w:id="2456" w:author="Author" w:date="2020-11-28T17:00:00Z">
        <w:r w:rsidR="00E721C0">
          <w:t xml:space="preserve">cores, </w:t>
        </w:r>
      </w:ins>
      <w:ins w:id="2457" w:author="Author" w:date="2020-11-28T17:01:00Z">
        <w:r w:rsidR="00E721C0">
          <w:t xml:space="preserve">it </w:t>
        </w:r>
        <w:del w:id="2458" w:author="Author" w:date="2020-12-30T15:24:00Z">
          <w:r w:rsidR="00E721C0" w:rsidDel="00256ECB">
            <w:delText>may be</w:delText>
          </w:r>
        </w:del>
      </w:ins>
      <w:ins w:id="2459" w:author="Author" w:date="2020-12-30T15:24:00Z">
        <w:r w:rsidR="00256ECB">
          <w:t>is possible</w:t>
        </w:r>
      </w:ins>
      <w:ins w:id="2460" w:author="Author" w:date="2020-11-28T17:01:00Z">
        <w:r w:rsidR="00E721C0">
          <w:t xml:space="preserve"> that the various core explo</w:t>
        </w:r>
      </w:ins>
      <w:ins w:id="2461" w:author="Author" w:date="2020-11-28T17:02:00Z">
        <w:r w:rsidR="00E721C0">
          <w:t xml:space="preserve">itation strategies present within the Kanjera assemblage reflect varying levels of reduction intensity. </w:t>
        </w:r>
      </w:ins>
      <w:del w:id="2462" w:author="Author" w:date="2020-11-28T16:37:00Z">
        <w:r w:rsidR="00232C7D" w:rsidDel="00257547">
          <w:delText xml:space="preserve"> </w:delText>
        </w:r>
      </w:del>
      <w:moveFromRangeStart w:id="2463" w:author="Author" w:date="2020-11-28T16:28:00Z" w:name="move57473340"/>
      <w:moveFrom w:id="2464" w:author="Author" w:date="2020-11-28T16:28:00Z">
        <w:del w:id="2465" w:author="Author" w:date="2020-11-28T17:00:00Z">
          <w:r w:rsidR="00232C7D" w:rsidDel="00E721C0">
            <w:delText>In later times hominins more frequently retouched formalized tools when the availability of raw materials becomes scarce (Clark and Barton</w:delText>
          </w:r>
        </w:del>
        <w:ins w:id="2466" w:author="Author" w:date="2020-09-04T16:22:00Z">
          <w:del w:id="2467" w:author="Author" w:date="2020-11-28T17:00:00Z">
            <w:r w:rsidR="00103B57" w:rsidDel="00E721C0">
              <w:delText>,</w:delText>
            </w:r>
          </w:del>
        </w:ins>
        <w:del w:id="2468" w:author="Author" w:date="2020-11-28T17:00:00Z">
          <w:r w:rsidR="00232C7D" w:rsidDel="00E721C0">
            <w:delText xml:space="preserve"> 2017). </w:delText>
          </w:r>
        </w:del>
      </w:moveFrom>
      <w:moveFromRangeEnd w:id="2463"/>
      <w:del w:id="2469" w:author="Author" w:date="2020-11-28T16:27:00Z">
        <w:r w:rsidR="00232C7D" w:rsidDel="00FA3452">
          <w:delText>In a similar sense, the application of complete bifacial and multifacial strategies may have allowed hominins to utilize these high quality</w:delText>
        </w:r>
      </w:del>
      <w:ins w:id="2470" w:author="Author" w:date="2020-11-24T23:41:00Z">
        <w:del w:id="2471" w:author="Author" w:date="2020-11-28T16:27:00Z">
          <w:r w:rsidR="0045286A" w:rsidDel="00FA3452">
            <w:delText>high-quality</w:delText>
          </w:r>
        </w:del>
      </w:ins>
      <w:del w:id="2472" w:author="Author" w:date="2020-11-28T16:27:00Z">
        <w:r w:rsidR="00232C7D" w:rsidDel="00FA3452">
          <w:delText xml:space="preserve"> exotic materials longer to optimize resource acquisition at Kanjera South.</w:delText>
        </w:r>
      </w:del>
      <w:ins w:id="2473" w:author="Author" w:date="2020-11-24T23:38:00Z">
        <w:del w:id="2474" w:author="Author" w:date="2020-11-28T16:27:00Z">
          <w:r w:rsidR="0045286A" w:rsidDel="00FA3452">
            <w:delText xml:space="preserve"> </w:delText>
          </w:r>
        </w:del>
      </w:ins>
    </w:p>
    <w:p w14:paraId="58D4CB7F" w14:textId="3EAD6BDE" w:rsidR="00E721C0" w:rsidRDefault="00E721C0">
      <w:pPr>
        <w:pStyle w:val="BodyText"/>
        <w:spacing w:line="480" w:lineRule="auto"/>
        <w:ind w:firstLine="0"/>
        <w:rPr>
          <w:ins w:id="2475" w:author="Author" w:date="2020-11-28T17:05:00Z"/>
        </w:rPr>
      </w:pPr>
      <w:ins w:id="2476" w:author="Author" w:date="2020-11-28T16:56:00Z">
        <w:del w:id="2477" w:author="Author" w:date="2020-12-30T15:27:00Z">
          <w:r w:rsidDel="000F654D">
            <w:delText>Potts (1992) suggest</w:delText>
          </w:r>
        </w:del>
      </w:ins>
      <w:ins w:id="2478" w:author="Author" w:date="2020-11-28T16:57:00Z">
        <w:del w:id="2479" w:author="Author" w:date="2020-12-30T15:27:00Z">
          <w:r w:rsidDel="000F654D">
            <w:delText xml:space="preserve">ed </w:delText>
          </w:r>
        </w:del>
      </w:ins>
      <w:ins w:id="2480" w:author="Author" w:date="2020-11-28T16:56:00Z">
        <w:del w:id="2481" w:author="Author" w:date="2020-12-30T15:27:00Z">
          <w:r w:rsidDel="000F654D">
            <w:delText xml:space="preserve">that this may be the case </w:delText>
          </w:r>
        </w:del>
        <w:del w:id="2482" w:author="Author" w:date="2020-12-30T15:25:00Z">
          <w:r w:rsidDel="000F654D">
            <w:delText xml:space="preserve">at based on </w:delText>
          </w:r>
        </w:del>
      </w:ins>
      <w:ins w:id="2483" w:author="Author" w:date="2020-11-28T16:57:00Z">
        <w:del w:id="2484" w:author="Author" w:date="2020-12-30T15:25:00Z">
          <w:r w:rsidDel="000F654D">
            <w:delText xml:space="preserve">differences in the mass of specific </w:delText>
          </w:r>
        </w:del>
        <w:del w:id="2485" w:author="Author" w:date="2020-12-30T15:27:00Z">
          <w:r w:rsidDel="000F654D">
            <w:delText>core</w:delText>
          </w:r>
        </w:del>
        <w:del w:id="2486" w:author="Author" w:date="2020-12-30T15:25:00Z">
          <w:r w:rsidDel="000F654D">
            <w:delText xml:space="preserve"> types </w:delText>
          </w:r>
        </w:del>
        <w:del w:id="2487" w:author="Author" w:date="2020-12-30T15:27:00Z">
          <w:r w:rsidDel="000F654D">
            <w:delText>a</w:delText>
          </w:r>
        </w:del>
      </w:ins>
      <w:ins w:id="2488" w:author="Author" w:date="2020-11-28T16:58:00Z">
        <w:del w:id="2489" w:author="Author" w:date="2020-12-30T15:27:00Z">
          <w:r w:rsidDel="000F654D">
            <w:delText>t Olduvai Gorge.</w:delText>
          </w:r>
        </w:del>
      </w:ins>
      <w:ins w:id="2490" w:author="Author" w:date="2020-11-28T16:57:00Z">
        <w:del w:id="2491" w:author="Author" w:date="2020-12-30T15:27:00Z">
          <w:r w:rsidDel="000F654D">
            <w:delText xml:space="preserve"> </w:delText>
          </w:r>
        </w:del>
      </w:ins>
      <w:ins w:id="2492" w:author="Author" w:date="2020-11-28T16:54:00Z">
        <w:r w:rsidR="00DB7582">
          <w:t>T</w:t>
        </w:r>
      </w:ins>
      <w:ins w:id="2493" w:author="Author" w:date="2020-11-28T16:52:00Z">
        <w:r w:rsidR="00DB7582">
          <w:t xml:space="preserve">his </w:t>
        </w:r>
      </w:ins>
      <w:ins w:id="2494" w:author="Author" w:date="2020-11-28T16:55:00Z">
        <w:r w:rsidR="00DB7582">
          <w:t>has</w:t>
        </w:r>
      </w:ins>
      <w:ins w:id="2495" w:author="Author" w:date="2020-11-28T16:52:00Z">
        <w:r w:rsidR="00DB7582">
          <w:t xml:space="preserve"> been</w:t>
        </w:r>
      </w:ins>
      <w:ins w:id="2496" w:author="Author" w:date="2020-11-28T16:53:00Z">
        <w:r w:rsidR="00DB7582">
          <w:t xml:space="preserve"> shown to be possible based on controlled experiments by least effort experiments by Toth (1982) and later by Moore and </w:t>
        </w:r>
        <w:proofErr w:type="spellStart"/>
        <w:r w:rsidR="00DB7582">
          <w:t>Perston</w:t>
        </w:r>
        <w:proofErr w:type="spellEnd"/>
        <w:r w:rsidR="00DB7582">
          <w:t xml:space="preserve"> (</w:t>
        </w:r>
      </w:ins>
      <w:ins w:id="2497" w:author="Author" w:date="2020-11-28T16:54:00Z">
        <w:r w:rsidR="00DB7582">
          <w:t>2016)</w:t>
        </w:r>
      </w:ins>
      <w:ins w:id="2498" w:author="Author" w:date="2020-12-30T15:27:00Z">
        <w:r w:rsidR="000F654D">
          <w:t>, and</w:t>
        </w:r>
      </w:ins>
      <w:ins w:id="2499" w:author="Author" w:date="2020-11-28T16:58:00Z">
        <w:del w:id="2500" w:author="Author" w:date="2020-12-30T15:27:00Z">
          <w:r w:rsidDel="000F654D">
            <w:delText>.</w:delText>
          </w:r>
        </w:del>
      </w:ins>
      <w:ins w:id="2501" w:author="Author" w:date="2020-11-28T17:02:00Z">
        <w:r>
          <w:t xml:space="preserve"> </w:t>
        </w:r>
      </w:ins>
      <w:ins w:id="2502" w:author="Author" w:date="2020-12-30T15:27:00Z">
        <w:r w:rsidR="000F654D">
          <w:t xml:space="preserve">Potts (1992) suggested that this may be the case with cores at Olduvai Gorge. </w:t>
        </w:r>
      </w:ins>
      <w:ins w:id="2503" w:author="Author" w:date="2020-11-28T17:03:00Z">
        <w:r>
          <w:t xml:space="preserve">This </w:t>
        </w:r>
        <w:del w:id="2504" w:author="Author" w:date="2020-12-30T15:26:00Z">
          <w:r w:rsidDel="000F654D">
            <w:delText>work</w:delText>
          </w:r>
        </w:del>
      </w:ins>
      <w:ins w:id="2505" w:author="Author" w:date="2020-12-30T15:26:00Z">
        <w:r w:rsidR="000F654D">
          <w:t>study</w:t>
        </w:r>
      </w:ins>
      <w:ins w:id="2506" w:author="Author" w:date="2020-11-28T17:03:00Z">
        <w:r>
          <w:t xml:space="preserve"> has explicitly tested for this by directly estimating the amount of mass lost </w:t>
        </w:r>
      </w:ins>
      <w:ins w:id="2507" w:author="Author" w:date="2020-11-28T17:04:00Z">
        <w:r>
          <w:t>from each core in the assemblage</w:t>
        </w:r>
      </w:ins>
      <w:ins w:id="2508" w:author="Author" w:date="2020-12-30T15:28:00Z">
        <w:r w:rsidR="000F654D">
          <w:t>.</w:t>
        </w:r>
      </w:ins>
      <w:ins w:id="2509" w:author="Author" w:date="2020-11-28T17:04:00Z">
        <w:r>
          <w:t xml:space="preserve"> </w:t>
        </w:r>
      </w:ins>
      <w:ins w:id="2510" w:author="Author" w:date="2020-11-28T17:02:00Z">
        <w:del w:id="2511" w:author="Author" w:date="2020-12-30T15:28:00Z">
          <w:r w:rsidDel="000F654D">
            <w:delText>T</w:delText>
          </w:r>
        </w:del>
      </w:ins>
      <w:ins w:id="2512" w:author="Author" w:date="2020-11-28T16:59:00Z">
        <w:del w:id="2513" w:author="Author" w:date="2020-12-30T15:28:00Z">
          <w:r w:rsidDel="000F654D">
            <w:delText>he fact that</w:delText>
          </w:r>
        </w:del>
      </w:ins>
      <w:ins w:id="2514" w:author="Author" w:date="2020-12-30T15:28:00Z">
        <w:r w:rsidR="000F654D">
          <w:t>We find that</w:t>
        </w:r>
      </w:ins>
      <w:ins w:id="2515" w:author="Author" w:date="2020-11-28T16:59:00Z">
        <w:r>
          <w:t xml:space="preserve"> the various core exploitation strategies present at Kanjera South are correlated with reduction intensity – </w:t>
        </w:r>
      </w:ins>
      <w:ins w:id="2516" w:author="Author" w:date="2020-12-30T15:28:00Z">
        <w:r w:rsidR="000F654D">
          <w:t>i</w:t>
        </w:r>
      </w:ins>
      <w:ins w:id="2517" w:author="Author" w:date="2020-11-28T16:59:00Z">
        <w:del w:id="2518" w:author="Author" w:date="2020-12-30T15:28:00Z">
          <w:r w:rsidDel="000F654D">
            <w:delText>I</w:delText>
          </w:r>
        </w:del>
        <w:r>
          <w:t xml:space="preserve">.e. unifacial cores being the least reduced and </w:t>
        </w:r>
        <w:proofErr w:type="spellStart"/>
        <w:r>
          <w:t>multifacial</w:t>
        </w:r>
        <w:proofErr w:type="spellEnd"/>
        <w:r>
          <w:t xml:space="preserve"> cores being the most reduced</w:t>
        </w:r>
      </w:ins>
      <w:ins w:id="2519" w:author="Author" w:date="2020-12-30T15:29:00Z">
        <w:r w:rsidR="000F654D">
          <w:t xml:space="preserve">. This </w:t>
        </w:r>
      </w:ins>
      <w:ins w:id="2520" w:author="Author" w:date="2020-11-28T16:59:00Z">
        <w:del w:id="2521" w:author="Author" w:date="2020-12-30T15:29:00Z">
          <w:r w:rsidDel="000F654D">
            <w:delText xml:space="preserve"> –</w:delText>
          </w:r>
        </w:del>
      </w:ins>
      <w:ins w:id="2522" w:author="Author" w:date="2020-11-28T17:04:00Z">
        <w:del w:id="2523" w:author="Author" w:date="2020-12-30T15:29:00Z">
          <w:r w:rsidDel="000F654D">
            <w:delText xml:space="preserve"> </w:delText>
          </w:r>
        </w:del>
        <w:r>
          <w:t xml:space="preserve">provides further evidence that </w:t>
        </w:r>
      </w:ins>
      <w:ins w:id="2524" w:author="Author" w:date="2020-11-28T16:59:00Z">
        <w:r>
          <w:t xml:space="preserve">various </w:t>
        </w:r>
        <w:proofErr w:type="spellStart"/>
        <w:r>
          <w:t>diachritic</w:t>
        </w:r>
        <w:proofErr w:type="spellEnd"/>
        <w:r>
          <w:t xml:space="preserve"> </w:t>
        </w:r>
      </w:ins>
      <w:ins w:id="2525" w:author="Author" w:date="2020-11-28T17:04:00Z">
        <w:r>
          <w:t>models of exploitation</w:t>
        </w:r>
      </w:ins>
      <w:ins w:id="2526" w:author="Author" w:date="2020-11-28T16:59:00Z">
        <w:r>
          <w:t xml:space="preserve"> may not be intentionally applied</w:t>
        </w:r>
      </w:ins>
      <w:ins w:id="2527" w:author="Author" w:date="2020-12-30T15:34:00Z">
        <w:r w:rsidR="000F654D">
          <w:t>.</w:t>
        </w:r>
      </w:ins>
      <w:ins w:id="2528" w:author="Author" w:date="2020-11-28T16:59:00Z">
        <w:del w:id="2529" w:author="Author" w:date="2020-12-30T15:34:00Z">
          <w:r w:rsidDel="000F654D">
            <w:delText xml:space="preserve"> but</w:delText>
          </w:r>
        </w:del>
        <w:del w:id="2530" w:author="Author" w:date="2020-12-30T15:30:00Z">
          <w:r w:rsidDel="000F654D">
            <w:delText xml:space="preserve"> rather </w:delText>
          </w:r>
        </w:del>
        <w:del w:id="2531" w:author="Author" w:date="2020-12-30T15:34:00Z">
          <w:r w:rsidDel="000F654D">
            <w:delText>points on a continuum of one single</w:delText>
          </w:r>
        </w:del>
      </w:ins>
      <w:ins w:id="2532" w:author="Author" w:date="2020-11-28T17:05:00Z">
        <w:del w:id="2533" w:author="Author" w:date="2020-12-30T15:34:00Z">
          <w:r w:rsidDel="000F654D">
            <w:delText xml:space="preserve"> least-effort</w:delText>
          </w:r>
        </w:del>
      </w:ins>
      <w:ins w:id="2534" w:author="Author" w:date="2020-11-28T16:59:00Z">
        <w:del w:id="2535" w:author="Author" w:date="2020-12-30T15:34:00Z">
          <w:r w:rsidDel="000F654D">
            <w:delText xml:space="preserve"> exploitation strategy.</w:delText>
          </w:r>
        </w:del>
      </w:ins>
    </w:p>
    <w:p w14:paraId="183E0D3D" w14:textId="09EB7245" w:rsidR="0045286A" w:rsidRDefault="00E721C0" w:rsidP="00B00D09">
      <w:pPr>
        <w:pStyle w:val="BodyText"/>
        <w:spacing w:line="480" w:lineRule="auto"/>
        <w:rPr>
          <w:ins w:id="2536" w:author="Author" w:date="2020-11-28T17:14:00Z"/>
        </w:rPr>
      </w:pPr>
      <w:ins w:id="2537" w:author="Author" w:date="2020-11-28T17:05:00Z">
        <w:r>
          <w:t>T</w:t>
        </w:r>
        <w:del w:id="2538" w:author="Author" w:date="2020-12-30T15:31:00Z">
          <w:r w:rsidDel="000F654D">
            <w:delText>herefore, t</w:delText>
          </w:r>
        </w:del>
        <w:r>
          <w:t xml:space="preserve">hese results also have broader implications for how techno-economic variation arises in the Oldowan record. </w:t>
        </w:r>
      </w:ins>
      <w:ins w:id="2539" w:author="Author" w:date="2020-11-24T23:42:00Z">
        <w:del w:id="2540" w:author="Author" w:date="2020-11-28T16:36:00Z">
          <w:r w:rsidR="0045286A" w:rsidDel="00257547">
            <w:delText xml:space="preserve">While the broader pattern of land-use and techno-economic system elucidated </w:delText>
          </w:r>
        </w:del>
      </w:ins>
      <w:ins w:id="2541" w:author="Author" w:date="2020-11-24T23:43:00Z">
        <w:del w:id="2542" w:author="Author" w:date="2020-11-28T16:36:00Z">
          <w:r w:rsidR="0045286A" w:rsidDel="00257547">
            <w:delText xml:space="preserve">by the lithic assemblage at Kanjera South reflects a high level of planning and foresight, </w:delText>
          </w:r>
        </w:del>
        <w:del w:id="2543" w:author="Author" w:date="2020-11-28T16:43:00Z">
          <w:r w:rsidR="0045286A" w:rsidDel="00257547">
            <w:delText>the</w:delText>
          </w:r>
        </w:del>
      </w:ins>
      <w:ins w:id="2544" w:author="Author" w:date="2020-11-24T23:44:00Z">
        <w:del w:id="2545" w:author="Author" w:date="2020-11-28T16:43:00Z">
          <w:r w:rsidR="0045286A" w:rsidDel="00257547">
            <w:delText xml:space="preserve">se results also have broader implications for how techno-economic variation </w:delText>
          </w:r>
        </w:del>
      </w:ins>
      <w:ins w:id="2546" w:author="Author" w:date="2020-11-24T23:45:00Z">
        <w:del w:id="2547" w:author="Author" w:date="2020-11-28T16:43:00Z">
          <w:r w:rsidR="0045286A" w:rsidDel="00257547">
            <w:delText>arises in the Oldowan record.</w:delText>
          </w:r>
        </w:del>
      </w:ins>
      <w:ins w:id="2548" w:author="Author" w:date="2020-11-24T23:47:00Z">
        <w:del w:id="2549" w:author="Author" w:date="2020-11-28T16:43:00Z">
          <w:r w:rsidR="00083475" w:rsidDel="00257547">
            <w:delText xml:space="preserve"> </w:delText>
          </w:r>
        </w:del>
        <w:r w:rsidR="00083475">
          <w:t>Variability in the Oldowan record is often interpreted through a socio-</w:t>
        </w:r>
      </w:ins>
      <w:ins w:id="2550" w:author="Author" w:date="2020-11-24T23:48:00Z">
        <w:r w:rsidR="00083475">
          <w:t>cognitive</w:t>
        </w:r>
      </w:ins>
      <w:ins w:id="2551" w:author="Author" w:date="2020-12-30T15:31:00Z">
        <w:r w:rsidR="000F654D">
          <w:t xml:space="preserve"> lens</w:t>
        </w:r>
      </w:ins>
      <w:ins w:id="2552" w:author="Author" w:date="2020-11-24T23:48:00Z">
        <w:r w:rsidR="00083475">
          <w:t xml:space="preserve">, in which </w:t>
        </w:r>
      </w:ins>
      <w:ins w:id="2553" w:author="Author" w:date="2020-11-24T23:51:00Z">
        <w:r w:rsidR="00083475">
          <w:t>technological differences be</w:t>
        </w:r>
      </w:ins>
      <w:ins w:id="2554" w:author="Author" w:date="2020-11-24T23:52:00Z">
        <w:r w:rsidR="00083475">
          <w:t>tween assemblages</w:t>
        </w:r>
      </w:ins>
      <w:ins w:id="2555" w:author="Author" w:date="2020-11-24T23:48:00Z">
        <w:r w:rsidR="00083475">
          <w:t xml:space="preserve"> are argued to</w:t>
        </w:r>
      </w:ins>
      <w:ins w:id="2556" w:author="Author" w:date="2020-11-24T23:49:00Z">
        <w:r w:rsidR="00083475">
          <w:t xml:space="preserve"> reflect</w:t>
        </w:r>
      </w:ins>
      <w:ins w:id="2557" w:author="Author" w:date="2020-11-24T23:48:00Z">
        <w:r w:rsidR="00083475">
          <w:t xml:space="preserve"> social</w:t>
        </w:r>
      </w:ins>
      <w:ins w:id="2558" w:author="Author" w:date="2020-12-30T15:31:00Z">
        <w:r w:rsidR="000F654D">
          <w:t>ly</w:t>
        </w:r>
      </w:ins>
      <w:ins w:id="2559" w:author="Author" w:date="2020-11-24T23:48:00Z">
        <w:r w:rsidR="00083475">
          <w:t xml:space="preserve"> learned information, that particularize</w:t>
        </w:r>
      </w:ins>
      <w:ins w:id="2560" w:author="Author" w:date="2020-11-24T23:49:00Z">
        <w:r w:rsidR="00083475">
          <w:t xml:space="preserve"> various groups</w:t>
        </w:r>
      </w:ins>
      <w:ins w:id="2561" w:author="Author" w:date="2020-11-24T23:50:00Z">
        <w:r w:rsidR="00083475">
          <w:t xml:space="preserve"> or individuals </w:t>
        </w:r>
      </w:ins>
      <w:r w:rsidR="00083475">
        <w:fldChar w:fldCharType="begin"/>
      </w:r>
      <w:r w:rsidR="00083475">
        <w:instrText xml:space="preserve"> ADDIN ZOTERO_ITEM CSL_CITATION {"citationID":"CUA0XmUn","properties":{"formattedCitation":"(Delagnes and Roche, 2005; Roche et al., 2009, 2018; Stout, 2011)","plainCitation":"(Delagnes and Roche, 2005; Roche et al., 2009, 2018; Stout, 2011)","noteIndex":0},"citationItems":[{"id":858,"uris":["http://zotero.org/users/2042166/items/WQYQS3XM"],"uri":["http://zotero.org/users/2042166/items/WQYQS3XM"],"itemData":{"id":858,"type":"article-journal","abstract":"Relatively few remains of Late Pliocene hominids’ knapping activities have been recovered to date, and these have seldom been studied in terms of manual dexterity and technical achievements. With regard to early hominid technological development, the evidence provided by the data from 2.34 Myr site of Lokalalei 2C (Kenya) questions both the prior assumption of a continuous and linear evolutionary trend in lithic production and the idea that it long remained static. The level of elaboration evinced by the lithic assemblage is quite unexpected in view of its age, and seemingly more advanced that what can be surmised for other Late Pliocene East-African sites, including the nearby site of Lokalalei 1. Analysis relies mainly on the dynamic reconstruction of entire cobble reduction sequences from particularly informative reﬁtting groups. The Lokalalei 2C knappers had already internalised the notion of planning and foresight in raw material procurement and management. Beyond simple mastery of the basic technical constraints peculiar to stone knapping, they conducted a highly controlled de´bitage of ﬂakes following constant technical rules and resulting in high productivity. The data suggest that early hominids displayed distinct technical competencies and techno-economic patterns of behavior, thus pointing to an intrasite complexity and intersite diversity which are not accounted for by the existing chrono-cultural classiﬁcations.","container-title":"Journal of Human Evolution","DOI":"10.1016/j.jhevol.2004.12.005","ISSN":"00472484","issue":"5","journalAbbreviation":"Journal of Human Evolution","language":"en","page":"435-472","source":"DOI.org (Crossref)","title":"Late Pliocene hominid knapping skills: The case of Lokalalei 2C, West Turkana, Kenya","title-short":"Late Pliocene hominid knapping skills","volume":"48","author":[{"family":"Delagnes","given":"A"},{"family":"Roche","given":"H"}],"issued":{"date-parts":[["2005",5]]}}},{"id":75,"uris":["http://zotero.org/users/2042166/items/8LVWVJN8"],"uri":["http://zotero.org/users/2042166/items/8LVWVJN8"],"itemData":{"id":75,"type":"chapter","container-title":"The First Humans – Origin and Early Evolution of the Genus Homo","event-place":"Dordrecht","ISBN":"978-1-4020-9979-3","language":"en","note":"DOI: 10.1007/978-1-4020-9980-9_12","page":"135-147","publisher":"Springer Netherlands","publisher-place":"Dordrecht","source":"DOI.org (Crossref)","title":"Origins and Adaptations of Early Homo: What Archeology Tells Us","title-short":"Origins and Adaptations of Early Homo","URL":"http://link.springer.com/10.1007/978-1-4020-9980-9_12","editor":[{"family":"Grine","given":"Frederick E."},{"family":"Fleagle","given":"John G."},{"family":"Leakey","given":"Richard E."}],"author":[{"family":"Roche","given":"Hélène"},{"family":"Blumenschine","given":"Robert J."},{"family":"Shea","given":"John J."}],"accessed":{"date-parts":[["2019",12,2]]},"issued":{"date-parts":[["2009"]]}}},{"id":685,"uris":["http://zotero.org/users/2042166/items/56Q2KRIY"],"uri":["http://zotero.org/users/2042166/items/56Q2KRIY"],"itemData":{"id":685,"type":"article-journal","abstract":"Recent years have seen increasing interest in the study of Oldowan technological variability, and the observed inter-assemblage diversity has been attributed to a number of causes, including raw material availability, different hominin species, and cultural and diachronic variation. This paper explores technological variability through the study of Naiyena Engol 2, an Oldowan site dated at c.1.8–1.7 Ma and located in the Nachukui Formation of West Turkana, Kenya. Site formation processes, stratigraphic and taphonomic aspects of Naiyena Engol 2, are reported and are followed by a discussion of the lithic assemblage, focusing on flaking techniques and battering activities. Our results show important diversity of flaking techniques within the same assemblage, suggesting that lithic variability is not only an inter-site phenomenon but also may be found within single Oldowan sites. Additionally, the overall low flake productivity of Naiyena Engol 2 is in sharp contrast with patterns observed in other West Turkana assemblages such as Lokalalei 2, thus also supporting the existence of significant inter-assemblage variability during the Oldowan.","container-title":"African Archaeological Review","DOI":"10.1007/s10437-018-9283-5","ISSN":"1572-9842","issue":"1","journalAbbreviation":"Afr Archaeol Rev","language":"en","page":"57-85","source":"Springer Link","title":"Naiyena Engol 2 (West Turkana, Kenya): a Case Study on Variability in the Oldowan","title-short":"Naiyena Engol 2 (West Turkana, Kenya)","volume":"35","author":[{"family":"Roche","given":"Hélène"},{"family":"Torre","given":"Ignacio","non-dropping-particle":"de la"},{"family":"Arroyo","given":"Adrian"},{"family":"Brugal","given":"Jean-Philip"},{"family":"Harmand","given":"Sonia"}],"issued":{"date-parts":[["2018",3,1]]}}},{"id":37,"uris":["http://zotero.org/users/2042166/items/SPS723A2"],"uri":["http://zotero.org/users/2042166/items/SPS723A2"],"itemData":{"id":37,"type":"article-journal","abstract":"Although many species display behavioural traditions, human culture is unique in the complexity of its technological, symbolic and social contents. Is this extraordinary complexity a product of cognitive evolution, cultural evolution or some interaction of the two? Answering this question will require a much better understanding of patterns of increasing cultural diversity, complexity and rates of change in human evolution. Palaeolithic stone tools provide a relatively abundant and continuous record of such change, but a systematic method for describing the complexity and diversity of these early technologies has yet to be developed. Here, an initial attempt at such a system is presented. Results suggest that rates of Palaeolithic culture change may have been underestimated and that there is a direct relationship between increasing technological complexity and diversity. Cognitive evolution and the greater latitude for cultural variation afforded by increasingly complex technologies may play complementary roles in explaining this pattern.","container-title":"Philosophical Transactions of the Royal Society B: Biological Sciences","DOI":"10.1098/rstb.2010.0369","issue":"1567","journalAbbreviation":"Philosophical Transactions of the Royal Society B: Biological Sciences","page":"1050-1059","source":"royalsocietypublishing.org (Atypon)","title":"Stone toolmaking and the evolution of human culture and cognition","volume":"366","author":[{"family":"Stout","given":"Dietrich"}],"issued":{"date-parts":[["2011",4,12]]}}}],"schema":"https://github.com/citation-style-language/schema/raw/master/csl-citation.json"} </w:instrText>
      </w:r>
      <w:r w:rsidR="00083475">
        <w:fldChar w:fldCharType="separate"/>
      </w:r>
      <w:r w:rsidR="00083475">
        <w:rPr>
          <w:noProof/>
        </w:rPr>
        <w:t>(Delagnes and Roche, 2005; Roche et al., 2009, 2018; Stout, 2011)</w:t>
      </w:r>
      <w:r w:rsidR="00083475">
        <w:fldChar w:fldCharType="end"/>
      </w:r>
      <w:ins w:id="2562" w:author="Author" w:date="2020-11-24T23:49:00Z">
        <w:r w:rsidR="00083475">
          <w:t xml:space="preserve">. </w:t>
        </w:r>
      </w:ins>
      <w:ins w:id="2563" w:author="Author" w:date="2020-11-24T23:50:00Z">
        <w:r w:rsidR="00083475">
          <w:t xml:space="preserve">More recently, these </w:t>
        </w:r>
      </w:ins>
      <w:ins w:id="2564" w:author="Author" w:date="2020-11-24T23:52:00Z">
        <w:r w:rsidR="00083475">
          <w:t>criteria have been used to argue for the presence of copying social learning mechanisms in the earl</w:t>
        </w:r>
      </w:ins>
      <w:ins w:id="2565" w:author="Author" w:date="2020-11-24T23:53:00Z">
        <w:r w:rsidR="00083475">
          <w:t xml:space="preserve">iest Oldowan </w:t>
        </w:r>
      </w:ins>
      <w:r w:rsidR="00083475">
        <w:fldChar w:fldCharType="begin"/>
      </w:r>
      <w:r w:rsidR="00083475">
        <w:instrText xml:space="preserve"> ADDIN ZOTERO_ITEM CSL_CITATION {"citationID":"rwWJKGUQ","properties":{"formattedCitation":"(Stout et al., 2019)","plainCitation":"(Stout et al., 2019)","noteIndex":0},"citationItems":[{"id":2480,"uris":["http://zotero.org/groups/2359949/items/MPXSAN79"],"uri":["http://zotero.org/groups/2359949/items/MPXSAN79"],"itemData":{"id":2480,"type":"article-journal","container-title":"Current anthropology: A world journal of the sciences of man","ISSN":"0011-3204","issue":"3","journalAbbreviation":"Current anthropology: A world journal of the sciences of man","page":"309-340","title":"Archaeology and the Origins of Human Cumulative Culture: A Case Study from the Earliest Oldowan at Gona, Ethiopia","author":[{"family":"Stout","given":"Dietrich"},{"family":"Rogers","given":"Michael J"},{"family":"Jaeggi","given":"Adrian V"},{"family":"Semaw","given":"Sileshi"}],"issued":{"date-parts":[["2019"]]}}}],"schema":"https://github.com/citation-style-language/schema/raw/master/csl-citation.json"} </w:instrText>
      </w:r>
      <w:r w:rsidR="00083475">
        <w:fldChar w:fldCharType="separate"/>
      </w:r>
      <w:r w:rsidR="00083475">
        <w:rPr>
          <w:noProof/>
        </w:rPr>
        <w:t>(Stout et al., 2019)</w:t>
      </w:r>
      <w:r w:rsidR="00083475">
        <w:fldChar w:fldCharType="end"/>
      </w:r>
      <w:ins w:id="2566" w:author="Author" w:date="2020-11-24T23:53:00Z">
        <w:r w:rsidR="00083475">
          <w:t xml:space="preserve">. However, the results of this work strongly </w:t>
        </w:r>
      </w:ins>
      <w:ins w:id="2567" w:author="Author" w:date="2020-11-24T23:57:00Z">
        <w:r w:rsidR="00E42CC2">
          <w:t>link</w:t>
        </w:r>
      </w:ins>
      <w:ins w:id="2568" w:author="Author" w:date="2020-11-24T23:53:00Z">
        <w:r w:rsidR="00083475">
          <w:t xml:space="preserve"> the application of </w:t>
        </w:r>
      </w:ins>
      <w:ins w:id="2569" w:author="Author" w:date="2020-11-24T23:54:00Z">
        <w:r w:rsidR="00083475">
          <w:t xml:space="preserve">various technical strategies </w:t>
        </w:r>
      </w:ins>
      <w:ins w:id="2570" w:author="Author" w:date="2020-11-24T23:55:00Z">
        <w:r w:rsidR="00E42CC2">
          <w:t>with the broader land-use system</w:t>
        </w:r>
      </w:ins>
      <w:ins w:id="2571" w:author="Author" w:date="2020-11-24T23:56:00Z">
        <w:r w:rsidR="00E42CC2">
          <w:t xml:space="preserve"> in which tool-use is incorporated. </w:t>
        </w:r>
      </w:ins>
      <w:ins w:id="2572" w:author="Author" w:date="2020-11-24T23:57:00Z">
        <w:r w:rsidR="00E42CC2">
          <w:t xml:space="preserve">Moreover, the fact that </w:t>
        </w:r>
      </w:ins>
      <w:ins w:id="2573" w:author="Author" w:date="2020-11-24T23:58:00Z">
        <w:r w:rsidR="00E42CC2">
          <w:t xml:space="preserve">core reduction intensity </w:t>
        </w:r>
      </w:ins>
      <w:ins w:id="2574" w:author="Author" w:date="2020-11-24T23:59:00Z">
        <w:r w:rsidR="00E42CC2">
          <w:t>seems to increase as cores become more rotated further suggests</w:t>
        </w:r>
      </w:ins>
      <w:ins w:id="2575" w:author="Author" w:date="2020-12-30T15:32:00Z">
        <w:r w:rsidR="000F654D">
          <w:t xml:space="preserve"> </w:t>
        </w:r>
      </w:ins>
      <w:ins w:id="2576" w:author="Author" w:date="2020-11-25T00:00:00Z">
        <w:del w:id="2577" w:author="Author" w:date="2020-12-30T15:32:00Z">
          <w:r w:rsidR="00E42CC2" w:rsidDel="000F654D">
            <w:delText xml:space="preserve">, </w:delText>
          </w:r>
        </w:del>
        <w:r w:rsidR="00E42CC2">
          <w:t>that uni</w:t>
        </w:r>
        <w:del w:id="2578" w:author="Author" w:date="2020-12-30T15:54:00Z">
          <w:r w:rsidR="00E42CC2" w:rsidDel="00EC441D">
            <w:delText>-</w:delText>
          </w:r>
        </w:del>
        <w:r w:rsidR="00E42CC2">
          <w:t xml:space="preserve">facial, bifacial and </w:t>
        </w:r>
        <w:proofErr w:type="spellStart"/>
        <w:r w:rsidR="00E42CC2">
          <w:t>multi</w:t>
        </w:r>
        <w:del w:id="2579" w:author="Author" w:date="2020-12-30T15:54:00Z">
          <w:r w:rsidR="00E42CC2" w:rsidDel="00EC441D">
            <w:delText>-</w:delText>
          </w:r>
        </w:del>
        <w:r w:rsidR="00E42CC2">
          <w:t>facial</w:t>
        </w:r>
        <w:proofErr w:type="spellEnd"/>
        <w:r w:rsidR="00E42CC2">
          <w:t xml:space="preserve"> cores may not reflect discrete strategies but </w:t>
        </w:r>
      </w:ins>
      <w:ins w:id="2580" w:author="Author" w:date="2020-12-30T15:34:00Z">
        <w:r w:rsidR="000F654D">
          <w:t xml:space="preserve">are </w:t>
        </w:r>
      </w:ins>
      <w:ins w:id="2581" w:author="Author" w:date="2020-11-25T00:00:00Z">
        <w:r w:rsidR="00E42CC2">
          <w:t xml:space="preserve">rather </w:t>
        </w:r>
      </w:ins>
      <w:ins w:id="2582" w:author="Author" w:date="2020-11-25T00:01:00Z">
        <w:r w:rsidR="00E42CC2">
          <w:t>points on</w:t>
        </w:r>
      </w:ins>
      <w:ins w:id="2583" w:author="Author" w:date="2020-11-25T00:00:00Z">
        <w:r w:rsidR="00E42CC2">
          <w:t xml:space="preserve"> continuum of reduction </w:t>
        </w:r>
      </w:ins>
      <w:ins w:id="2584" w:author="Author" w:date="2020-11-25T00:01:00Z">
        <w:r w:rsidR="00E42CC2">
          <w:t>that arise</w:t>
        </w:r>
        <w:del w:id="2585" w:author="Author" w:date="2020-12-30T15:34:00Z">
          <w:r w:rsidR="00E42CC2" w:rsidDel="000F654D">
            <w:delText>s</w:delText>
          </w:r>
        </w:del>
        <w:r w:rsidR="00E42CC2">
          <w:t xml:space="preserve"> out of a need to maximize the utility of </w:t>
        </w:r>
      </w:ins>
      <w:ins w:id="2586" w:author="Author" w:date="2020-11-25T00:02:00Z">
        <w:r w:rsidR="00E42CC2">
          <w:t>high-quality</w:t>
        </w:r>
      </w:ins>
      <w:ins w:id="2587" w:author="Author" w:date="2020-11-25T00:01:00Z">
        <w:r w:rsidR="00E42CC2">
          <w:t xml:space="preserve"> materials.</w:t>
        </w:r>
      </w:ins>
    </w:p>
    <w:p w14:paraId="749F0C97" w14:textId="4115C26E" w:rsidR="0094198C" w:rsidRDefault="0094198C" w:rsidP="0094198C">
      <w:pPr>
        <w:pStyle w:val="BodyText"/>
        <w:spacing w:line="480" w:lineRule="auto"/>
        <w:rPr>
          <w:ins w:id="2588" w:author="Author" w:date="2020-11-28T17:14:00Z"/>
        </w:rPr>
      </w:pPr>
      <w:ins w:id="2589" w:author="Author" w:date="2020-11-28T17:14:00Z">
        <w:r>
          <w:lastRenderedPageBreak/>
          <w:t xml:space="preserve">Finally while the preceding analysis emphasizes the role of the broader environment and land-use on technological variability, ecology is not the sole driver of Oldowan technical variation. The inter-quartile ranges in figure 6 show a substantial amount of overlap between the reduction intensity and core reduction strategies. This suggests that not all variation can be explained by environmental parameters such as raw material </w:t>
        </w:r>
        <w:del w:id="2590" w:author="Author" w:date="2020-12-28T18:25:00Z">
          <w:r w:rsidDel="007577AD">
            <w:delText>avalaibility</w:delText>
          </w:r>
        </w:del>
      </w:ins>
      <w:ins w:id="2591" w:author="Author" w:date="2020-12-28T18:25:00Z">
        <w:r w:rsidR="007577AD">
          <w:t>availability</w:t>
        </w:r>
      </w:ins>
      <w:ins w:id="2592" w:author="Author" w:date="2020-11-28T17:14:00Z">
        <w:r>
          <w:t xml:space="preserve"> and material properties. Moreover, inter-site differences between West Turkana sites are not easily explained factors such as raw material availability alone (Roche et al., 2018). This unexplained variation may be the result of socio-cultural dynamics that may have maintained information regarding the stone tool production process between groups. However, the fidelity and the mechanisms that underlie the maintenance of this information remain an open debate (Hovers, 2012; Morgan et al., 2015; Stout et al., 2019; Tennie et al., 2016, 2017). </w:t>
        </w:r>
      </w:ins>
      <w:ins w:id="2593" w:author="Author" w:date="2020-12-30T15:35:00Z">
        <w:r w:rsidR="00563ABC">
          <w:t>T</w:t>
        </w:r>
      </w:ins>
      <w:ins w:id="2594" w:author="Author" w:date="2020-11-28T17:14:00Z">
        <w:del w:id="2595" w:author="Author" w:date="2020-12-30T15:35:00Z">
          <w:r w:rsidDel="00563ABC">
            <w:delText>However, t</w:delText>
          </w:r>
        </w:del>
        <w:r>
          <w:t>he results of this analysis show that it may be counterproductive for research on Oldowan technology to focus on specific aspects of stone tool technology (Fig. 1). Rather</w:t>
        </w:r>
      </w:ins>
      <w:ins w:id="2596" w:author="Author" w:date="2020-12-30T15:36:00Z">
        <w:r w:rsidR="00563ABC">
          <w:t>,</w:t>
        </w:r>
      </w:ins>
      <w:ins w:id="2597" w:author="Author" w:date="2020-11-28T17:14:00Z">
        <w:r>
          <w:t xml:space="preserve"> studies should examine the Oldowan within the broader socio-ecological system. It may be the interaction between function, ecology and sociality that provide</w:t>
        </w:r>
      </w:ins>
      <w:ins w:id="2598" w:author="Author" w:date="2020-12-30T15:36:00Z">
        <w:r w:rsidR="00563ABC">
          <w:t>s</w:t>
        </w:r>
      </w:ins>
      <w:ins w:id="2599" w:author="Author" w:date="2020-11-28T17:14:00Z">
        <w:r>
          <w:t xml:space="preserve"> information on the cultural capacity of Oldowan tool makers.</w:t>
        </w:r>
      </w:ins>
    </w:p>
    <w:p w14:paraId="6B444127" w14:textId="77777777" w:rsidR="0094198C" w:rsidRDefault="0094198C">
      <w:pPr>
        <w:pStyle w:val="BodyText"/>
        <w:spacing w:line="480" w:lineRule="auto"/>
      </w:pPr>
    </w:p>
    <w:p w14:paraId="23A4F907" w14:textId="25353944" w:rsidR="001A42AA" w:rsidDel="00E42CC2" w:rsidRDefault="00232C7D">
      <w:pPr>
        <w:pStyle w:val="BodyText"/>
        <w:spacing w:line="480" w:lineRule="auto"/>
        <w:rPr>
          <w:del w:id="2600" w:author="Author" w:date="2020-11-25T00:02:00Z"/>
        </w:rPr>
      </w:pPr>
      <w:del w:id="2601" w:author="Author" w:date="2020-11-25T00:02:00Z">
        <w:r w:rsidDel="00E42CC2">
          <w:delText xml:space="preserve">It could be argued that this pattern reflects the high level planning and foresight required to utilize and transport tools within this dynamic system. However, simpler explanations should also be considered. </w:delText>
        </w:r>
      </w:del>
      <w:del w:id="2602" w:author="Author" w:date="2020-11-24T23:40:00Z">
        <w:r w:rsidDel="0045286A">
          <w:delText>Modeling work has shown that tools will inevitably become more utilized as they are transported from the source, even under neutral or random conditions (Brantingham</w:delText>
        </w:r>
      </w:del>
      <w:ins w:id="2603" w:author="Author" w:date="2020-09-04T16:22:00Z">
        <w:del w:id="2604" w:author="Author" w:date="2020-11-24T23:40:00Z">
          <w:r w:rsidR="00103B57" w:rsidDel="0045286A">
            <w:delText>,</w:delText>
          </w:r>
        </w:del>
      </w:ins>
      <w:del w:id="2605" w:author="Author" w:date="2020-11-24T23:40:00Z">
        <w:r w:rsidDel="0045286A">
          <w:delText xml:space="preserve"> 2003; Pop</w:delText>
        </w:r>
      </w:del>
      <w:ins w:id="2606" w:author="Author" w:date="2020-09-04T16:22:00Z">
        <w:del w:id="2607" w:author="Author" w:date="2020-11-24T23:40:00Z">
          <w:r w:rsidR="00103B57" w:rsidDel="0045286A">
            <w:delText>,</w:delText>
          </w:r>
        </w:del>
      </w:ins>
      <w:del w:id="2608" w:author="Author" w:date="2020-11-24T23:40:00Z">
        <w:r w:rsidDel="0045286A">
          <w:delText xml:space="preserve"> 2016; Reeves</w:delText>
        </w:r>
      </w:del>
      <w:ins w:id="2609" w:author="Author" w:date="2020-09-04T16:22:00Z">
        <w:del w:id="2610" w:author="Author" w:date="2020-11-24T23:40:00Z">
          <w:r w:rsidR="00103B57" w:rsidDel="0045286A">
            <w:delText>,</w:delText>
          </w:r>
        </w:del>
      </w:ins>
      <w:del w:id="2611" w:author="Author" w:date="2020-11-24T23:40:00Z">
        <w:r w:rsidDel="0045286A">
          <w:delText xml:space="preserve"> 2019). </w:delText>
        </w:r>
      </w:del>
      <w:del w:id="2612" w:author="Author" w:date="2020-11-25T00:02:00Z">
        <w:r w:rsidDel="00E42CC2">
          <w:delText>Experimental research has also shown that the wide range of formal types defined by Leakey (1971) could arise through a least effort flaking strategy (Toth 1985, 1982). More recently, Moore and Perston (2016) showed cores will eventually become bifacial or even multi-facial when the flaking procedure is systematically randomized. Thus, it may be possible to produce the differences in reduction intensity and reduction strategies observed between local and exotic materials by simply combining the influence of simple flaking procedures, stone tool transport, and raw material selection. Given the relationship between core reduction patterns and stone tool reduction intensity, the data from Kanjera South may suggest that different reduction strategies reflect different points on a reduction continuum rather than intentionally imposed strategies or socially mediated patterns of production. A similar notion has been proposed from LCT variability (Iovita and McPherron</w:delText>
        </w:r>
      </w:del>
      <w:ins w:id="2613" w:author="Author" w:date="2020-09-04T16:22:00Z">
        <w:del w:id="2614" w:author="Author" w:date="2020-11-25T00:02:00Z">
          <w:r w:rsidR="00103B57" w:rsidDel="00E42CC2">
            <w:delText>,</w:delText>
          </w:r>
        </w:del>
      </w:ins>
      <w:del w:id="2615" w:author="Author" w:date="2020-11-25T00:02:00Z">
        <w:r w:rsidDel="00E42CC2">
          <w:delText xml:space="preserve"> 2011). Oldowan researchers must consider the possibility that, in some cases, Oldowan core variability arises due to an interaction of simple flaking rules with broader ecological parameters. In this sense, some Oldowan core variation may be an emergent phenomenon, rather than a direct reflection of the intentions or information that was transmitted to the knapper.</w:delText>
        </w:r>
      </w:del>
    </w:p>
    <w:p w14:paraId="0AF23C22" w14:textId="3AB87F1D" w:rsidR="001A42AA" w:rsidRPr="00103B57" w:rsidRDefault="00103B57">
      <w:pPr>
        <w:pStyle w:val="Heading1"/>
        <w:spacing w:before="180" w:after="180"/>
        <w:pPrChange w:id="2616" w:author="Author" w:date="2020-11-20T15:23:00Z">
          <w:pPr>
            <w:pStyle w:val="Heading1"/>
          </w:pPr>
        </w:pPrChange>
      </w:pPr>
      <w:bookmarkStart w:id="2617" w:name="implications-for-the-oldowan-as-a-whole."/>
      <w:ins w:id="2618" w:author="Author" w:date="2020-09-04T16:23:00Z">
        <w:r w:rsidRPr="00103B57">
          <w:t xml:space="preserve">4.4.  </w:t>
        </w:r>
      </w:ins>
      <w:r w:rsidR="00232C7D" w:rsidRPr="00103B57">
        <w:t>Implications for the Oldowan as a whole</w:t>
      </w:r>
      <w:del w:id="2619" w:author="Author" w:date="2020-09-04T16:23:00Z">
        <w:r w:rsidR="00232C7D" w:rsidRPr="00103B57" w:rsidDel="00103B57">
          <w:delText>.</w:delText>
        </w:r>
      </w:del>
      <w:bookmarkEnd w:id="2617"/>
    </w:p>
    <w:p w14:paraId="09F98A3B" w14:textId="562F1B5C" w:rsidR="001A42AA" w:rsidDel="0094198C" w:rsidRDefault="00232C7D" w:rsidP="00B00D09">
      <w:pPr>
        <w:pStyle w:val="FirstParagraph"/>
        <w:spacing w:line="480" w:lineRule="auto"/>
        <w:rPr>
          <w:del w:id="2620" w:author="Author" w:date="2020-11-28T17:12:00Z"/>
        </w:rPr>
      </w:pPr>
      <w:r>
        <w:t>The site of Kanjera South is unique in relation to</w:t>
      </w:r>
      <w:ins w:id="2621" w:author="Author" w:date="2020-12-30T15:37:00Z">
        <w:r w:rsidR="00563ABC">
          <w:t xml:space="preserve"> </w:t>
        </w:r>
      </w:ins>
      <w:del w:id="2622" w:author="Author" w:date="2020-12-30T15:37:00Z">
        <w:r w:rsidDel="00563ABC">
          <w:delText xml:space="preserve"> </w:delText>
        </w:r>
      </w:del>
      <w:ins w:id="2623" w:author="Author" w:date="2020-12-30T15:36:00Z">
        <w:r w:rsidR="00563ABC">
          <w:t xml:space="preserve">other </w:t>
        </w:r>
      </w:ins>
      <w:r>
        <w:t>Oldowan sites of a similar age or older</w:t>
      </w:r>
      <w:ins w:id="2624" w:author="Author" w:date="2020-12-30T15:37:00Z">
        <w:r w:rsidR="00563ABC">
          <w:t xml:space="preserve">, many of which </w:t>
        </w:r>
      </w:ins>
      <w:del w:id="2625" w:author="Author" w:date="2020-12-30T15:37:00Z">
        <w:r w:rsidDel="00563ABC">
          <w:delText xml:space="preserve">. Many of the sites 2 million years old or older </w:delText>
        </w:r>
      </w:del>
      <w:r>
        <w:t>are situated in close proximity to raw materials sources and are comprised of a singular reduction strategy (Roche</w:t>
      </w:r>
      <w:del w:id="2626" w:author="Author" w:date="2020-12-28T18:33:00Z">
        <w:r w:rsidDel="00D014A6">
          <w:delText xml:space="preserve">, Blumenschine, and Shea </w:delText>
        </w:r>
      </w:del>
      <w:ins w:id="2627" w:author="Author" w:date="2020-12-28T18:33:00Z">
        <w:r w:rsidR="00D014A6">
          <w:t xml:space="preserve"> et al., </w:t>
        </w:r>
      </w:ins>
      <w:r>
        <w:t>2009; Plummer and Finestone</w:t>
      </w:r>
      <w:ins w:id="2628" w:author="Author" w:date="2020-09-04T16:23:00Z">
        <w:r w:rsidR="00103B57">
          <w:t>,</w:t>
        </w:r>
      </w:ins>
      <w:r>
        <w:t xml:space="preserve"> 2018). In contrast, the assemblage at Kanjera South shows a substantial representation of exotic raw materials and a diversity of different core reduction strategies.</w:t>
      </w:r>
      <w:ins w:id="2629" w:author="Author" w:date="2020-11-28T17:07:00Z">
        <w:r w:rsidR="0094198C">
          <w:t xml:space="preserve"> This provides us with the unique opportunity to more thoroughly examine how early Oldowan hominins circulated stone across space.</w:t>
        </w:r>
      </w:ins>
      <w:r>
        <w:t xml:space="preserve"> The results from Kanjera South elucidate how the interaction of raw material properties, foraging ecology, and landscape scale constraints on raw material availability influence technological variability in the Oldowan. While many sites show strong selection </w:t>
      </w:r>
      <w:r>
        <w:lastRenderedPageBreak/>
        <w:t xml:space="preserve">for specific materials, the frequent use of unifacial reduction strategies at sites such as </w:t>
      </w:r>
      <w:proofErr w:type="spellStart"/>
      <w:r>
        <w:t>Lokalelei</w:t>
      </w:r>
      <w:proofErr w:type="spellEnd"/>
      <w:r>
        <w:t xml:space="preserve"> 2C, East </w:t>
      </w:r>
      <w:proofErr w:type="spellStart"/>
      <w:r>
        <w:t>Gona</w:t>
      </w:r>
      <w:proofErr w:type="spellEnd"/>
      <w:r>
        <w:t xml:space="preserve">, </w:t>
      </w:r>
      <w:proofErr w:type="spellStart"/>
      <w:r>
        <w:t>Hadar</w:t>
      </w:r>
      <w:proofErr w:type="spellEnd"/>
      <w:r>
        <w:t xml:space="preserve">, </w:t>
      </w:r>
      <w:proofErr w:type="spellStart"/>
      <w:r>
        <w:t>Omo</w:t>
      </w:r>
      <w:proofErr w:type="spellEnd"/>
      <w:r>
        <w:t xml:space="preserve">, </w:t>
      </w:r>
      <w:proofErr w:type="spellStart"/>
      <w:r>
        <w:t>Ledi</w:t>
      </w:r>
      <w:proofErr w:type="spellEnd"/>
      <w:r>
        <w:t xml:space="preserve"> </w:t>
      </w:r>
      <w:proofErr w:type="spellStart"/>
      <w:r>
        <w:t>Geraru</w:t>
      </w:r>
      <w:proofErr w:type="spellEnd"/>
      <w:r>
        <w:t xml:space="preserve"> may relate to the overall abundance of </w:t>
      </w:r>
      <w:proofErr w:type="spellStart"/>
      <w:r>
        <w:t>knappable</w:t>
      </w:r>
      <w:proofErr w:type="spellEnd"/>
      <w:r>
        <w:t xml:space="preserve"> material that is immediately available at these site (Braun et al.</w:t>
      </w:r>
      <w:ins w:id="2630" w:author="Author" w:date="2020-09-04T16:23:00Z">
        <w:r w:rsidR="00103B57">
          <w:t>,</w:t>
        </w:r>
      </w:ins>
      <w:r>
        <w:t xml:space="preserve"> 2019; </w:t>
      </w:r>
      <w:proofErr w:type="spellStart"/>
      <w:r>
        <w:t>Kimbel</w:t>
      </w:r>
      <w:proofErr w:type="spellEnd"/>
      <w:r>
        <w:t xml:space="preserve"> et al.</w:t>
      </w:r>
      <w:ins w:id="2631" w:author="Author" w:date="2020-09-04T16:23:00Z">
        <w:r w:rsidR="00103B57">
          <w:t>,</w:t>
        </w:r>
      </w:ins>
      <w:r>
        <w:t xml:space="preserve"> 1996; Roche et al.</w:t>
      </w:r>
      <w:ins w:id="2632" w:author="Author" w:date="2020-09-04T16:23:00Z">
        <w:r w:rsidR="00103B57">
          <w:t>,</w:t>
        </w:r>
      </w:ins>
      <w:r>
        <w:t xml:space="preserve"> 1999; Stout et al.</w:t>
      </w:r>
      <w:ins w:id="2633" w:author="Author" w:date="2020-09-04T16:23:00Z">
        <w:r w:rsidR="00103B57">
          <w:t>,</w:t>
        </w:r>
      </w:ins>
      <w:r>
        <w:t xml:space="preserve"> 2005). In other words, there </w:t>
      </w:r>
      <w:del w:id="2634" w:author="Author" w:date="2020-11-28T17:12:00Z">
        <w:r w:rsidDel="0094198C">
          <w:delText>maybe</w:delText>
        </w:r>
      </w:del>
      <w:ins w:id="2635" w:author="Author" w:date="2020-11-28T17:12:00Z">
        <w:r w:rsidR="0094198C">
          <w:t>may be</w:t>
        </w:r>
      </w:ins>
      <w:r>
        <w:t xml:space="preserve"> little incentive to exhaustively reduce a core when material is so abundant (Clark and Barton</w:t>
      </w:r>
      <w:ins w:id="2636" w:author="Author" w:date="2020-09-04T16:23:00Z">
        <w:r w:rsidR="00103B57">
          <w:t>,</w:t>
        </w:r>
      </w:ins>
      <w:r>
        <w:t xml:space="preserve"> 2017).</w:t>
      </w:r>
      <w:ins w:id="2637" w:author="Author" w:date="2020-11-28T17:12:00Z">
        <w:r w:rsidR="0094198C">
          <w:t xml:space="preserve"> </w:t>
        </w:r>
      </w:ins>
    </w:p>
    <w:p w14:paraId="4538B929" w14:textId="1C723736" w:rsidR="001A42AA" w:rsidRDefault="00232C7D">
      <w:pPr>
        <w:pStyle w:val="FirstParagraph"/>
        <w:spacing w:line="480" w:lineRule="auto"/>
        <w:pPrChange w:id="2638" w:author="Author" w:date="2020-11-28T17:12:00Z">
          <w:pPr>
            <w:pStyle w:val="BodyText"/>
            <w:spacing w:line="480" w:lineRule="auto"/>
          </w:pPr>
        </w:pPrChange>
      </w:pPr>
      <w:del w:id="2639" w:author="Author" w:date="2020-11-28T17:12:00Z">
        <w:r w:rsidDel="0094198C">
          <w:delText xml:space="preserve">Kanjera South is also the only site from this time frame that is situated in an open grassland (Plummer, Ditchfield, et al. 2009). </w:delText>
        </w:r>
      </w:del>
      <w:del w:id="2640" w:author="Author" w:date="2020-11-28T17:09:00Z">
        <w:r w:rsidDel="0094198C">
          <w:delText>Humans tend to travel farther and more frequently in open arid environments than those that live in more productive environments (Burnside et al.</w:delText>
        </w:r>
      </w:del>
      <w:ins w:id="2641" w:author="Author" w:date="2020-09-04T16:23:00Z">
        <w:del w:id="2642" w:author="Author" w:date="2020-11-28T17:09:00Z">
          <w:r w:rsidR="00103B57" w:rsidDel="0094198C">
            <w:delText>,</w:delText>
          </w:r>
        </w:del>
      </w:ins>
      <w:del w:id="2643" w:author="Author" w:date="2020-11-28T17:09:00Z">
        <w:r w:rsidDel="0094198C">
          <w:delText xml:space="preserve"> 2012). Moreover savanna</w:delText>
        </w:r>
      </w:del>
      <w:ins w:id="2644" w:author="Author" w:date="2020-09-04T16:23:00Z">
        <w:del w:id="2645" w:author="Author" w:date="2020-11-28T17:09:00Z">
          <w:r w:rsidR="00103B57" w:rsidDel="0094198C">
            <w:delText>-</w:delText>
          </w:r>
        </w:del>
      </w:ins>
      <w:del w:id="2646" w:author="Author" w:date="2020-11-28T17:09:00Z">
        <w:r w:rsidDel="0094198C">
          <w:delText xml:space="preserve"> adapted </w:delText>
        </w:r>
      </w:del>
      <w:ins w:id="2647" w:author="Author" w:date="2020-09-04T16:23:00Z">
        <w:del w:id="2648" w:author="Author" w:date="2020-11-28T17:09:00Z">
          <w:r w:rsidR="00103B57" w:rsidDel="0094198C">
            <w:delText>c</w:delText>
          </w:r>
        </w:del>
      </w:ins>
      <w:del w:id="2649" w:author="Author" w:date="2020-11-28T17:09:00Z">
        <w:r w:rsidDel="0094198C">
          <w:delText>Chimpanzees from Fongoli also possess a larger home range and practice fission-fusion less frequently (Pruetz and Bertolani</w:delText>
        </w:r>
      </w:del>
      <w:ins w:id="2650" w:author="Author" w:date="2020-09-04T16:23:00Z">
        <w:del w:id="2651" w:author="Author" w:date="2020-11-28T17:09:00Z">
          <w:r w:rsidR="00103B57" w:rsidDel="0094198C">
            <w:delText>,</w:delText>
          </w:r>
        </w:del>
      </w:ins>
      <w:del w:id="2652" w:author="Author" w:date="2020-11-28T17:09:00Z">
        <w:r w:rsidDel="0094198C">
          <w:delText xml:space="preserve"> 2009). If this was also the case for the hominins at Kanjera South, these factors may have required new technological strategies in order to accommodate expanded home range sizes. </w:delText>
        </w:r>
      </w:del>
      <w:del w:id="2653" w:author="Author" w:date="2020-11-28T17:10:00Z">
        <w:r w:rsidDel="0094198C">
          <w:delText xml:space="preserve">On </w:delText>
        </w:r>
      </w:del>
      <w:ins w:id="2654" w:author="Author" w:date="2020-11-28T17:12:00Z">
        <w:r w:rsidR="0094198C">
          <w:t>In this sense</w:t>
        </w:r>
      </w:ins>
      <w:ins w:id="2655" w:author="Author" w:date="2020-12-30T15:38:00Z">
        <w:r w:rsidR="00563ABC">
          <w:t>,</w:t>
        </w:r>
      </w:ins>
      <w:ins w:id="2656" w:author="Author" w:date="2020-11-28T17:12:00Z">
        <w:r w:rsidR="0094198C">
          <w:t xml:space="preserve"> the </w:t>
        </w:r>
      </w:ins>
      <w:del w:id="2657" w:author="Author" w:date="2020-11-28T17:12:00Z">
        <w:r w:rsidDel="0094198C">
          <w:delText xml:space="preserve">a </w:delText>
        </w:r>
      </w:del>
      <w:r>
        <w:t>broad</w:t>
      </w:r>
      <w:del w:id="2658" w:author="Author" w:date="2020-11-28T17:12:00Z">
        <w:r w:rsidDel="0094198C">
          <w:delText>er</w:delText>
        </w:r>
      </w:del>
      <w:r>
        <w:t xml:space="preserve"> scale the technological diversity represented at Kanjera South may reflect adaptations to the specific contextual conditions at this locale. </w:t>
      </w:r>
      <w:del w:id="2659" w:author="Author" w:date="2020-11-28T17:13:00Z">
        <w:r w:rsidDel="0094198C">
          <w:delText>The stimulus for increasing the use lives of cores (through reduction intensity and efficient use of raw material) at Kanjera South may have been foraging activities that quickly dulled artifact edges (e.g., butchery and USO processing</w:delText>
        </w:r>
      </w:del>
      <w:ins w:id="2660" w:author="Author" w:date="2020-09-04T16:24:00Z">
        <w:del w:id="2661" w:author="Author" w:date="2020-11-28T17:13:00Z">
          <w:r w:rsidR="00103B57" w:rsidDel="0094198C">
            <w:delText xml:space="preserve">; </w:delText>
          </w:r>
        </w:del>
      </w:ins>
      <w:del w:id="2662" w:author="Author" w:date="2020-11-28T17:13:00Z">
        <w:r w:rsidDel="0094198C">
          <w:delText>) (D. R. Braun, Ditchfield, et al.</w:delText>
        </w:r>
      </w:del>
      <w:ins w:id="2663" w:author="Author" w:date="2020-09-04T16:24:00Z">
        <w:del w:id="2664" w:author="Author" w:date="2020-11-28T17:13:00Z">
          <w:r w:rsidR="00103B57" w:rsidDel="0094198C">
            <w:delText>,</w:delText>
          </w:r>
        </w:del>
      </w:ins>
      <w:del w:id="2665" w:author="Author" w:date="2020-11-28T17:13:00Z">
        <w:r w:rsidDel="0094198C">
          <w:delText xml:space="preserve"> 2008; Lemorini et al.</w:delText>
        </w:r>
      </w:del>
      <w:ins w:id="2666" w:author="Author" w:date="2020-09-04T16:24:00Z">
        <w:del w:id="2667" w:author="Author" w:date="2020-11-28T17:13:00Z">
          <w:r w:rsidR="00103B57" w:rsidDel="0094198C">
            <w:delText>,</w:delText>
          </w:r>
        </w:del>
      </w:ins>
      <w:del w:id="2668" w:author="Author" w:date="2020-11-28T17:13:00Z">
        <w:r w:rsidDel="0094198C">
          <w:delText xml:space="preserve"> 2014) that were more frequently carried out in open habitats (Ferraro et al.</w:delText>
        </w:r>
      </w:del>
      <w:ins w:id="2669" w:author="Author" w:date="2020-09-04T16:24:00Z">
        <w:del w:id="2670" w:author="Author" w:date="2020-11-28T17:13:00Z">
          <w:r w:rsidR="00103B57" w:rsidDel="0094198C">
            <w:delText>,</w:delText>
          </w:r>
        </w:del>
      </w:ins>
      <w:del w:id="2671" w:author="Author" w:date="2020-11-28T17:13:00Z">
        <w:r w:rsidDel="0094198C">
          <w:delText xml:space="preserve"> 2013</w:delText>
        </w:r>
      </w:del>
      <w:ins w:id="2672" w:author="Author" w:date="2020-09-04T16:24:00Z">
        <w:del w:id="2673" w:author="Author" w:date="2020-11-28T17:13:00Z">
          <w:r w:rsidR="00103B57" w:rsidDel="0094198C">
            <w:delText xml:space="preserve">, </w:delText>
          </w:r>
        </w:del>
      </w:ins>
      <w:del w:id="2674" w:author="Author" w:date="2020-11-28T17:13:00Z">
        <w:r w:rsidDel="0094198C">
          <w:delText>; Lemorini et al. 2019; Plummer, Bishop, et al.</w:delText>
        </w:r>
      </w:del>
      <w:ins w:id="2675" w:author="Author" w:date="2020-09-04T16:24:00Z">
        <w:del w:id="2676" w:author="Author" w:date="2020-11-28T17:13:00Z">
          <w:r w:rsidR="00103B57" w:rsidDel="0094198C">
            <w:delText>,</w:delText>
          </w:r>
        </w:del>
      </w:ins>
      <w:del w:id="2677" w:author="Author" w:date="2020-11-28T17:13:00Z">
        <w:r w:rsidDel="0094198C">
          <w:delText xml:space="preserve"> 2009).</w:delText>
        </w:r>
      </w:del>
    </w:p>
    <w:p w14:paraId="2C24332C" w14:textId="13AFF921" w:rsidR="001A42AA" w:rsidDel="0094198C" w:rsidRDefault="00232C7D">
      <w:pPr>
        <w:pStyle w:val="BodyText"/>
        <w:spacing w:line="480" w:lineRule="auto"/>
        <w:rPr>
          <w:del w:id="2678" w:author="Author" w:date="2020-11-28T17:13:00Z"/>
        </w:rPr>
      </w:pPr>
      <w:del w:id="2679" w:author="Author" w:date="2020-11-28T17:13:00Z">
        <w:r w:rsidDel="0094198C">
          <w:delText>Finally while the preceding analysis emphasizes the role of the broader environment and land-use on technological variability, ecology is not the sole driver of Oldowan technical variation. The inter-quartile ranges in figure</w:delText>
        </w:r>
        <w:r w:rsidR="001E7D52" w:rsidDel="0094198C">
          <w:delText xml:space="preserve"> 6</w:delText>
        </w:r>
        <w:r w:rsidDel="0094198C">
          <w:delText xml:space="preserve"> show a substantial amount of overlap between the reduction intensity and core reduction strategies. This suggests, that not all variation can be explained by environmental parameters such as raw material avalaibility and material properties. Moreover, inter-site differences between West Turkana sites are not easily explained factors such as raw material availability alone (Roche et al.</w:delText>
        </w:r>
      </w:del>
      <w:ins w:id="2680" w:author="Author" w:date="2020-09-04T16:24:00Z">
        <w:del w:id="2681" w:author="Author" w:date="2020-11-28T17:13:00Z">
          <w:r w:rsidR="00103B57" w:rsidDel="0094198C">
            <w:delText>,</w:delText>
          </w:r>
        </w:del>
      </w:ins>
      <w:del w:id="2682" w:author="Author" w:date="2020-11-28T17:13:00Z">
        <w:r w:rsidDel="0094198C">
          <w:delText xml:space="preserve"> 2018). This unexplained variation may be the result of socio-cultural dynamics that may have maintained information regarding the stone tool production process between groups. However, the fidelity and the mechanisms that underlie the maintenance of this information remain an open debate (Hovers</w:delText>
        </w:r>
      </w:del>
      <w:ins w:id="2683" w:author="Author" w:date="2020-09-04T16:24:00Z">
        <w:del w:id="2684" w:author="Author" w:date="2020-11-28T17:13:00Z">
          <w:r w:rsidR="00103B57" w:rsidDel="0094198C">
            <w:delText>,</w:delText>
          </w:r>
        </w:del>
      </w:ins>
      <w:del w:id="2685" w:author="Author" w:date="2020-11-28T17:13:00Z">
        <w:r w:rsidDel="0094198C">
          <w:delText xml:space="preserve"> 2012; Morgan et al.</w:delText>
        </w:r>
      </w:del>
      <w:ins w:id="2686" w:author="Author" w:date="2020-09-04T16:24:00Z">
        <w:del w:id="2687" w:author="Author" w:date="2020-11-28T17:13:00Z">
          <w:r w:rsidR="00103B57" w:rsidDel="0094198C">
            <w:delText>,</w:delText>
          </w:r>
        </w:del>
      </w:ins>
      <w:del w:id="2688" w:author="Author" w:date="2020-11-28T17:13:00Z">
        <w:r w:rsidDel="0094198C">
          <w:delText xml:space="preserve"> 2015; Stout et al.</w:delText>
        </w:r>
      </w:del>
      <w:ins w:id="2689" w:author="Author" w:date="2020-09-04T16:24:00Z">
        <w:del w:id="2690" w:author="Author" w:date="2020-11-28T17:13:00Z">
          <w:r w:rsidR="00103B57" w:rsidDel="0094198C">
            <w:delText>,</w:delText>
          </w:r>
        </w:del>
      </w:ins>
      <w:del w:id="2691" w:author="Author" w:date="2020-11-28T17:13:00Z">
        <w:r w:rsidDel="0094198C">
          <w:delText xml:space="preserve"> 2019; Tennie et al.</w:delText>
        </w:r>
      </w:del>
      <w:ins w:id="2692" w:author="Author" w:date="2020-09-04T16:24:00Z">
        <w:del w:id="2693" w:author="Author" w:date="2020-11-28T17:13:00Z">
          <w:r w:rsidR="00103B57" w:rsidDel="0094198C">
            <w:delText>,</w:delText>
          </w:r>
        </w:del>
      </w:ins>
      <w:del w:id="2694" w:author="Author" w:date="2020-11-28T17:13:00Z">
        <w:r w:rsidDel="0094198C">
          <w:delText xml:space="preserve"> 201</w:delText>
        </w:r>
      </w:del>
      <w:ins w:id="2695" w:author="Author" w:date="2020-09-04T16:24:00Z">
        <w:del w:id="2696" w:author="Author" w:date="2020-11-28T17:13:00Z">
          <w:r w:rsidR="00103B57" w:rsidDel="0094198C">
            <w:delText>6</w:delText>
          </w:r>
        </w:del>
      </w:ins>
      <w:del w:id="2697" w:author="Author" w:date="2020-11-28T17:13:00Z">
        <w:r w:rsidDel="0094198C">
          <w:delText>7, 201</w:delText>
        </w:r>
      </w:del>
      <w:ins w:id="2698" w:author="Author" w:date="2020-09-04T16:24:00Z">
        <w:del w:id="2699" w:author="Author" w:date="2020-11-28T17:13:00Z">
          <w:r w:rsidR="00103B57" w:rsidDel="0094198C">
            <w:delText>7</w:delText>
          </w:r>
        </w:del>
      </w:ins>
      <w:del w:id="2700" w:author="Author" w:date="2020-11-28T17:13:00Z">
        <w:r w:rsidDel="0094198C">
          <w:delText>6). However, the results of this analysis show that it may be counterproductive for research on Oldowan technology to focus on specific aspects of stone tool technology (Fig</w:delText>
        </w:r>
      </w:del>
      <w:ins w:id="2701" w:author="Author" w:date="2020-09-04T16:24:00Z">
        <w:del w:id="2702" w:author="Author" w:date="2020-11-28T17:13:00Z">
          <w:r w:rsidR="00103B57" w:rsidDel="0094198C">
            <w:delText>.</w:delText>
          </w:r>
        </w:del>
      </w:ins>
      <w:del w:id="2703" w:author="Author" w:date="2020-11-28T17:13:00Z">
        <w:r w:rsidDel="0094198C">
          <w:delText xml:space="preserve">ure </w:delText>
        </w:r>
        <w:r w:rsidR="003F0E20" w:rsidDel="0094198C">
          <w:delText>1</w:delText>
        </w:r>
        <w:r w:rsidDel="0094198C">
          <w:delText>). Rather studies should examine the Oldowan within the broader socio-ecological system. It may be the interaction between function, ecology and sociality that provide information on the cultural capacity of Oldowan tool makers.</w:delText>
        </w:r>
      </w:del>
    </w:p>
    <w:p w14:paraId="03CBF5E8" w14:textId="42FFD7E9" w:rsidR="001A42AA" w:rsidRPr="002804D6" w:rsidRDefault="00103B57">
      <w:pPr>
        <w:pStyle w:val="Heading1"/>
        <w:spacing w:before="180" w:after="180"/>
        <w:pPrChange w:id="2704" w:author="Author" w:date="2020-11-20T15:23:00Z">
          <w:pPr>
            <w:pStyle w:val="Heading1"/>
          </w:pPr>
        </w:pPrChange>
      </w:pPr>
      <w:bookmarkStart w:id="2705" w:name="conclusion"/>
      <w:ins w:id="2706" w:author="Author" w:date="2020-09-04T16:24:00Z">
        <w:r w:rsidRPr="00103B57">
          <w:t xml:space="preserve">5. </w:t>
        </w:r>
        <w:r w:rsidRPr="002804D6">
          <w:t xml:space="preserve"> </w:t>
        </w:r>
      </w:ins>
      <w:r w:rsidR="00232C7D" w:rsidRPr="002804D6">
        <w:t>Conclusion</w:t>
      </w:r>
      <w:bookmarkEnd w:id="2705"/>
    </w:p>
    <w:p w14:paraId="42A56D5E" w14:textId="2CDD77B4" w:rsidR="001A42AA" w:rsidRDefault="00232C7D">
      <w:pPr>
        <w:pStyle w:val="FirstParagraph"/>
        <w:spacing w:line="480" w:lineRule="auto"/>
      </w:pPr>
      <w:r>
        <w:t xml:space="preserve">Despite the superficial simplicity of the Oldowan, its variability reflects a complex interconnection of ecological, behavioral and social factors. </w:t>
      </w:r>
      <w:ins w:id="2707" w:author="Author" w:date="2020-11-28T17:18:00Z">
        <w:del w:id="2708" w:author="Author" w:date="2020-12-30T15:39:00Z">
          <w:r w:rsidR="00B00D09" w:rsidDel="00563ABC">
            <w:delText xml:space="preserve">The site of Kanjera South is unique in relation to Oldowan sites of a similar age or older. Many of the sites 2 million years old or older are situated in close proximity to raw materials sources and are comprised of a singular reduction strategy (Roche, Blumenschine, and Shea </w:delText>
          </w:r>
        </w:del>
      </w:ins>
      <w:ins w:id="2709" w:author="Author" w:date="2020-12-28T18:33:00Z">
        <w:del w:id="2710" w:author="Author" w:date="2020-12-30T15:39:00Z">
          <w:r w:rsidR="0051007B" w:rsidDel="00563ABC">
            <w:delText xml:space="preserve"> et al., </w:delText>
          </w:r>
        </w:del>
      </w:ins>
      <w:ins w:id="2711" w:author="Author" w:date="2020-11-28T17:18:00Z">
        <w:del w:id="2712" w:author="Author" w:date="2020-12-30T15:39:00Z">
          <w:r w:rsidR="00B00D09" w:rsidDel="00563ABC">
            <w:delText xml:space="preserve">2009; Plummer and Finestone, 2018). In contrast, the assemblage at Kanjera South shows a substantial representation of exotic raw materials and a diversity of different core reduction strategies. </w:delText>
          </w:r>
        </w:del>
        <w:del w:id="2713" w:author="Author" w:date="2020-12-30T15:40:00Z">
          <w:r w:rsidR="00B00D09" w:rsidDel="00563ABC">
            <w:delText xml:space="preserve">This provides us with the unique opportunity to more thoroughly examine how early Oldowan hominins circulated stone across space. The results from Kanjera South elucidate how the interaction of raw material properties, foraging ecology, and landscape scale constraints on raw material availability influence technological variability in the Oldowan. </w:delText>
          </w:r>
        </w:del>
      </w:ins>
      <w:del w:id="2714" w:author="Author" w:date="2020-11-28T17:16:00Z">
        <w:r w:rsidDel="0094198C">
          <w:delText xml:space="preserve">These factors are inextricably linked even though researchers often study them components in isolation. The lithic assemblage from Kanjera South provides an excellent opportunity to examine the interacting effects of raw material properties, provenance and availability of rock types and presumably social variation in the form of Oldowan artifacts. </w:delText>
        </w:r>
      </w:del>
      <w:ins w:id="2715" w:author="Author" w:date="2020-11-25T00:05:00Z">
        <w:r w:rsidR="00E42CC2">
          <w:t xml:space="preserve">The </w:t>
        </w:r>
      </w:ins>
      <w:del w:id="2716" w:author="Author" w:date="2020-11-25T00:05:00Z">
        <w:r w:rsidDel="00E42CC2">
          <w:delText xml:space="preserve">This is especially important given the context of other information we have from Kanjera that indicates that hominins butchered multiple small animals at this site and engaged in other subsistence strategies. </w:delText>
        </w:r>
      </w:del>
      <w:ins w:id="2717" w:author="Author" w:date="2020-11-25T00:05:00Z">
        <w:r w:rsidR="00E42CC2">
          <w:t>c</w:t>
        </w:r>
      </w:ins>
      <w:del w:id="2718" w:author="Author" w:date="2020-11-25T00:05:00Z">
        <w:r w:rsidDel="00E42CC2">
          <w:delText>C</w:delText>
        </w:r>
      </w:del>
      <w:r>
        <w:t>ombination of quanti</w:t>
      </w:r>
      <w:ins w:id="2719" w:author="Author" w:date="2020-11-25T00:05:00Z">
        <w:r w:rsidR="00E42CC2">
          <w:t>ta</w:t>
        </w:r>
      </w:ins>
      <w:r>
        <w:t>tive measures of stone tool reduction with qualitative characterizations of lithic technology (e</w:t>
      </w:r>
      <w:ins w:id="2720" w:author="Author" w:date="2020-12-28T18:33:00Z">
        <w:r w:rsidR="0051007B">
          <w:t>.g.</w:t>
        </w:r>
      </w:ins>
      <w:del w:id="2721" w:author="Author" w:date="2020-12-28T18:33:00Z">
        <w:r w:rsidDel="0051007B">
          <w:delText>.g D. R.</w:delText>
        </w:r>
      </w:del>
      <w:r>
        <w:t xml:space="preserve"> Braun</w:t>
      </w:r>
      <w:ins w:id="2722" w:author="Author" w:date="2020-12-28T18:33:00Z">
        <w:r w:rsidR="0051007B">
          <w:t xml:space="preserve"> </w:t>
        </w:r>
      </w:ins>
      <w:del w:id="2723" w:author="Author" w:date="2020-12-28T18:33:00Z">
        <w:r w:rsidDel="0051007B">
          <w:delText xml:space="preserve">, Plummer, Ditchfield, </w:delText>
        </w:r>
      </w:del>
      <w:r>
        <w:t>et al.</w:t>
      </w:r>
      <w:ins w:id="2724" w:author="Author" w:date="2020-09-04T16:25:00Z">
        <w:r w:rsidR="00103B57">
          <w:t xml:space="preserve">, </w:t>
        </w:r>
      </w:ins>
      <w:del w:id="2725" w:author="Author" w:date="2020-09-04T16:25:00Z">
        <w:r w:rsidDel="00103B57">
          <w:delText xml:space="preserve"> (</w:delText>
        </w:r>
      </w:del>
      <w:r>
        <w:t>2009</w:t>
      </w:r>
      <w:del w:id="2726" w:author="Author" w:date="2020-09-04T16:25:00Z">
        <w:r w:rsidDel="00103B57">
          <w:delText>)</w:delText>
        </w:r>
      </w:del>
      <w:r>
        <w:t>; Plummer and Bishop</w:t>
      </w:r>
      <w:ins w:id="2727" w:author="Author" w:date="2020-09-04T16:25:00Z">
        <w:r w:rsidR="00103B57">
          <w:t>,</w:t>
        </w:r>
      </w:ins>
      <w:r>
        <w:t xml:space="preserve"> </w:t>
      </w:r>
      <w:del w:id="2728" w:author="Author" w:date="2020-09-04T16:25:00Z">
        <w:r w:rsidDel="00103B57">
          <w:delText>(</w:delText>
        </w:r>
      </w:del>
      <w:r>
        <w:t>2016</w:t>
      </w:r>
      <w:del w:id="2729" w:author="Author" w:date="2020-09-04T16:25:00Z">
        <w:r w:rsidDel="00103B57">
          <w:delText>)</w:delText>
        </w:r>
      </w:del>
      <w:r>
        <w:t xml:space="preserve">) provides new insights into the ecological factors that influence </w:t>
      </w:r>
      <w:ins w:id="2730" w:author="Author" w:date="2020-12-17T18:40:00Z">
        <w:r w:rsidR="00C42325">
          <w:t>O</w:t>
        </w:r>
      </w:ins>
      <w:del w:id="2731" w:author="Author" w:date="2020-12-17T18:40:00Z">
        <w:r w:rsidDel="00C42325">
          <w:delText>o</w:delText>
        </w:r>
      </w:del>
      <w:r>
        <w:t>ldowan technology, and hominin behavior.</w:t>
      </w:r>
    </w:p>
    <w:p w14:paraId="5F618FCE" w14:textId="406A8AE4" w:rsidR="001A42AA" w:rsidRDefault="00232C7D">
      <w:pPr>
        <w:pStyle w:val="BodyText"/>
        <w:spacing w:line="480" w:lineRule="auto"/>
      </w:pPr>
      <w:del w:id="2732" w:author="Author" w:date="2020-12-30T15:43:00Z">
        <w:r w:rsidDel="00563ABC">
          <w:delText>The fact that</w:delText>
        </w:r>
      </w:del>
      <w:ins w:id="2733" w:author="Author" w:date="2020-12-30T15:43:00Z">
        <w:r w:rsidR="00563ABC">
          <w:t>At Kanjera South,</w:t>
        </w:r>
      </w:ins>
      <w:r>
        <w:t xml:space="preserve"> exotic materials are </w:t>
      </w:r>
      <w:del w:id="2734" w:author="Author" w:date="2020-12-30T15:44:00Z">
        <w:r w:rsidDel="00563ABC">
          <w:delText xml:space="preserve">much </w:delText>
        </w:r>
      </w:del>
      <w:r>
        <w:t>more substantially reduced tha</w:t>
      </w:r>
      <w:ins w:id="2735" w:author="Author" w:date="2020-12-30T15:44:00Z">
        <w:r w:rsidR="00563ABC">
          <w:t>n</w:t>
        </w:r>
      </w:ins>
      <w:del w:id="2736" w:author="Author" w:date="2020-12-30T15:44:00Z">
        <w:r w:rsidDel="00563ABC">
          <w:delText>t</w:delText>
        </w:r>
      </w:del>
      <w:r>
        <w:t xml:space="preserve"> </w:t>
      </w:r>
      <w:del w:id="2737" w:author="Author" w:date="2020-12-30T15:44:00Z">
        <w:r w:rsidDel="00563ABC">
          <w:delText xml:space="preserve">from </w:delText>
        </w:r>
      </w:del>
      <w:r>
        <w:t xml:space="preserve">local </w:t>
      </w:r>
      <w:del w:id="2738" w:author="Author" w:date="2020-12-30T15:44:00Z">
        <w:r w:rsidDel="00563ABC">
          <w:delText xml:space="preserve">sources </w:delText>
        </w:r>
      </w:del>
      <w:ins w:id="2739" w:author="Author" w:date="2020-12-30T15:44:00Z">
        <w:r w:rsidR="00563ABC">
          <w:t xml:space="preserve">materials, </w:t>
        </w:r>
      </w:ins>
      <w:r>
        <w:t>reflect</w:t>
      </w:r>
      <w:ins w:id="2740" w:author="Author" w:date="2020-12-30T15:44:00Z">
        <w:r w:rsidR="00563ABC">
          <w:t>ing</w:t>
        </w:r>
      </w:ins>
      <w:del w:id="2741" w:author="Author" w:date="2020-12-30T15:44:00Z">
        <w:r w:rsidDel="00563ABC">
          <w:delText>s</w:delText>
        </w:r>
      </w:del>
      <w:r>
        <w:t xml:space="preserve"> </w:t>
      </w:r>
      <w:del w:id="2742" w:author="Author" w:date="2020-12-30T15:44:00Z">
        <w:r w:rsidDel="00563ABC">
          <w:delText xml:space="preserve">the </w:delText>
        </w:r>
      </w:del>
      <w:r>
        <w:t xml:space="preserve">differences in the quality of the </w:t>
      </w:r>
      <w:ins w:id="2743" w:author="Author" w:date="2020-12-30T15:44:00Z">
        <w:r w:rsidR="00563ABC">
          <w:t xml:space="preserve">lithologies </w:t>
        </w:r>
      </w:ins>
      <w:del w:id="2744" w:author="Author" w:date="2020-12-30T15:44:00Z">
        <w:r w:rsidDel="00563ABC">
          <w:delText xml:space="preserve">raw materials </w:delText>
        </w:r>
      </w:del>
      <w:r>
        <w:t xml:space="preserve">available. The </w:t>
      </w:r>
      <w:del w:id="2745" w:author="Author" w:date="2020-12-30T15:44:00Z">
        <w:r w:rsidDel="00563ABC">
          <w:delText xml:space="preserve">higher </w:delText>
        </w:r>
      </w:del>
      <w:ins w:id="2746" w:author="Author" w:date="2020-12-30T15:44:00Z">
        <w:r w:rsidR="00563ABC">
          <w:t>durabil</w:t>
        </w:r>
      </w:ins>
      <w:ins w:id="2747" w:author="Author" w:date="2020-12-30T15:45:00Z">
        <w:r w:rsidR="00563ABC">
          <w:t>ity and hardness</w:t>
        </w:r>
      </w:ins>
      <w:ins w:id="2748" w:author="Author" w:date="2020-12-30T15:44:00Z">
        <w:r w:rsidR="00563ABC">
          <w:t xml:space="preserve"> </w:t>
        </w:r>
      </w:ins>
      <w:del w:id="2749" w:author="Author" w:date="2020-12-30T15:45:00Z">
        <w:r w:rsidDel="00563ABC">
          <w:delText xml:space="preserve">quality </w:delText>
        </w:r>
      </w:del>
      <w:r>
        <w:t xml:space="preserve">of </w:t>
      </w:r>
      <w:del w:id="2750" w:author="Author" w:date="2020-12-30T15:45:00Z">
        <w:r w:rsidDel="00EC441D">
          <w:delText xml:space="preserve">the </w:delText>
        </w:r>
      </w:del>
      <w:r>
        <w:t xml:space="preserve">exotic materials </w:t>
      </w:r>
      <w:ins w:id="2751" w:author="Author" w:date="2020-12-30T15:45:00Z">
        <w:r w:rsidR="00563ABC">
          <w:t>(Braun et al., 200</w:t>
        </w:r>
        <w:r w:rsidR="00EC441D">
          <w:t xml:space="preserve">9a) </w:t>
        </w:r>
      </w:ins>
      <w:r>
        <w:t xml:space="preserve">would have </w:t>
      </w:r>
      <w:del w:id="2752" w:author="Author" w:date="2020-11-25T00:05:00Z">
        <w:r w:rsidDel="00E42CC2">
          <w:delText>incetivized</w:delText>
        </w:r>
      </w:del>
      <w:ins w:id="2753" w:author="Author" w:date="2020-11-25T00:05:00Z">
        <w:r w:rsidR="00E42CC2">
          <w:t>incentivized</w:t>
        </w:r>
      </w:ins>
      <w:r>
        <w:t xml:space="preserve"> the</w:t>
      </w:r>
      <w:ins w:id="2754" w:author="Author" w:date="2020-12-30T15:46:00Z">
        <w:r w:rsidR="00EC441D">
          <w:t>ir</w:t>
        </w:r>
      </w:ins>
      <w:r>
        <w:t xml:space="preserve"> transport </w:t>
      </w:r>
      <w:del w:id="2755" w:author="Author" w:date="2020-12-30T15:46:00Z">
        <w:r w:rsidDel="00EC441D">
          <w:delText xml:space="preserve">of these materials </w:delText>
        </w:r>
      </w:del>
      <w:r>
        <w:t>over longer distance</w:t>
      </w:r>
      <w:ins w:id="2756" w:author="Author" w:date="2020-12-30T15:47:00Z">
        <w:r w:rsidR="00EC441D">
          <w:t xml:space="preserve">s. </w:t>
        </w:r>
      </w:ins>
      <w:del w:id="2757" w:author="Author" w:date="2020-12-30T15:47:00Z">
        <w:r w:rsidDel="00EC441D">
          <w:delText>s</w:delText>
        </w:r>
      </w:del>
      <w:del w:id="2758" w:author="Author" w:date="2020-12-30T15:46:00Z">
        <w:r w:rsidDel="00EC441D">
          <w:delText xml:space="preserve">. In this light, these </w:delText>
        </w:r>
      </w:del>
      <w:ins w:id="2759" w:author="Author" w:date="2020-12-30T15:47:00Z">
        <w:r w:rsidR="00EC441D">
          <w:t>D</w:t>
        </w:r>
      </w:ins>
      <w:del w:id="2760" w:author="Author" w:date="2020-12-30T15:47:00Z">
        <w:r w:rsidDel="00EC441D">
          <w:delText>d</w:delText>
        </w:r>
      </w:del>
      <w:r>
        <w:t xml:space="preserve">ifferences in reduction </w:t>
      </w:r>
      <w:del w:id="2761" w:author="Author" w:date="2020-12-30T15:46:00Z">
        <w:r w:rsidDel="00EC441D">
          <w:delText xml:space="preserve">also </w:delText>
        </w:r>
      </w:del>
      <w:r>
        <w:t xml:space="preserve">highlight that Oldowan tools were part of a mobile tool kit that reflects a broader land-use strategy. The marked differences in reduction intensity in combination with the paucity of early sequence flakes </w:t>
      </w:r>
      <w:del w:id="2762" w:author="Author" w:date="2020-12-30T15:47:00Z">
        <w:r w:rsidDel="00EC441D">
          <w:delText xml:space="preserve">also </w:delText>
        </w:r>
      </w:del>
      <w:r>
        <w:t>suggest</w:t>
      </w:r>
      <w:del w:id="2763" w:author="Author" w:date="2020-12-30T15:47:00Z">
        <w:r w:rsidDel="00EC441D">
          <w:delText>s</w:delText>
        </w:r>
      </w:del>
      <w:r>
        <w:t xml:space="preserve"> that exotic materials were often utilized prior to their arrival at Kanjera </w:t>
      </w:r>
      <w:ins w:id="2764" w:author="Author" w:date="2020-12-30T15:42:00Z">
        <w:r w:rsidR="00563ABC">
          <w:t>S</w:t>
        </w:r>
      </w:ins>
      <w:del w:id="2765" w:author="Author" w:date="2020-12-30T15:42:00Z">
        <w:r w:rsidDel="00563ABC">
          <w:delText>s</w:delText>
        </w:r>
      </w:del>
      <w:r>
        <w:t xml:space="preserve">outh. Although exotic materials are more reduced than local </w:t>
      </w:r>
      <w:del w:id="2766" w:author="Author" w:date="2020-12-30T15:41:00Z">
        <w:r w:rsidDel="00563ABC">
          <w:delText>marerials</w:delText>
        </w:r>
      </w:del>
      <w:ins w:id="2767" w:author="Author" w:date="2020-12-30T15:41:00Z">
        <w:r w:rsidR="00563ABC">
          <w:t>materials</w:t>
        </w:r>
      </w:ins>
      <w:ins w:id="2768" w:author="Author" w:date="2020-12-30T15:48:00Z">
        <w:r w:rsidR="00EC441D">
          <w:t>,</w:t>
        </w:r>
      </w:ins>
      <w:r>
        <w:t xml:space="preserve"> the variance in the amount of stone tool reduction </w:t>
      </w:r>
      <w:del w:id="2769" w:author="Author" w:date="2020-12-30T15:48:00Z">
        <w:r w:rsidDel="00EC441D">
          <w:delText xml:space="preserve">exhibited in the Kanjera South assemblage </w:delText>
        </w:r>
      </w:del>
      <w:r>
        <w:t>does not adhere to neutral expectations. This result suggests that the lithic assemblage at Kanjera South reflects a structured land-use pattern</w:t>
      </w:r>
      <w:del w:id="2770" w:author="Author" w:date="2020-12-30T15:49:00Z">
        <w:r w:rsidDel="00EC441D">
          <w:delText>,</w:delText>
        </w:r>
      </w:del>
      <w:r>
        <w:t xml:space="preserve"> </w:t>
      </w:r>
      <w:ins w:id="2771" w:author="Author" w:date="2020-12-30T15:51:00Z">
        <w:r w:rsidR="00EC441D">
          <w:t xml:space="preserve">where </w:t>
        </w:r>
      </w:ins>
      <w:del w:id="2772" w:author="Author" w:date="2020-12-30T15:52:00Z">
        <w:r w:rsidDel="00EC441D">
          <w:delText xml:space="preserve">that may indicate that </w:delText>
        </w:r>
      </w:del>
      <w:r>
        <w:t xml:space="preserve">hominins </w:t>
      </w:r>
      <w:ins w:id="2773" w:author="Author" w:date="2020-12-30T15:52:00Z">
        <w:r w:rsidR="00EC441D">
          <w:t xml:space="preserve">may have </w:t>
        </w:r>
      </w:ins>
      <w:r>
        <w:t xml:space="preserve">directed their movement, at least on </w:t>
      </w:r>
      <w:del w:id="2774" w:author="Author" w:date="2020-11-25T00:05:00Z">
        <w:r w:rsidDel="00E42CC2">
          <w:delText>occassion</w:delText>
        </w:r>
      </w:del>
      <w:ins w:id="2775" w:author="Author" w:date="2020-11-25T00:05:00Z">
        <w:r w:rsidR="00E42CC2">
          <w:t>occasion</w:t>
        </w:r>
      </w:ins>
      <w:r>
        <w:t>, to Kanjera South.</w:t>
      </w:r>
    </w:p>
    <w:p w14:paraId="3CD6B7D0" w14:textId="2701D368" w:rsidR="001A42AA" w:rsidRDefault="00232C7D">
      <w:pPr>
        <w:pStyle w:val="BodyText"/>
        <w:spacing w:line="480" w:lineRule="auto"/>
      </w:pPr>
      <w:r>
        <w:t>This pattern also appears to have an influence on the technological strategies employed by Oldowan tool</w:t>
      </w:r>
      <w:ins w:id="2776" w:author="Author" w:date="2020-12-30T15:53:00Z">
        <w:r w:rsidR="00EC441D">
          <w:t xml:space="preserve"> </w:t>
        </w:r>
      </w:ins>
      <w:del w:id="2777" w:author="Author" w:date="2020-12-30T15:49:00Z">
        <w:r w:rsidDel="00EC441D">
          <w:delText xml:space="preserve"> </w:delText>
        </w:r>
      </w:del>
      <w:r>
        <w:t xml:space="preserve">makers at Kanjera South. The relationship between core reduction strategies and reduction intensity </w:t>
      </w:r>
      <w:r>
        <w:lastRenderedPageBreak/>
        <w:t xml:space="preserve">indicates that raw material quality and provenance have a strong influence on the technological variation observed within a lithic assemblage. While these results show that ecological parameters have a strong effect on stone tool variation, a substantial amount of variation remains unexplained by ecology alone. </w:t>
      </w:r>
      <w:del w:id="2778" w:author="Author" w:date="2020-12-30T15:50:00Z">
        <w:r w:rsidDel="00EC441D">
          <w:delText>Overall, these results suggest that future</w:delText>
        </w:r>
      </w:del>
      <w:ins w:id="2779" w:author="Author" w:date="2020-12-30T15:50:00Z">
        <w:r w:rsidR="00EC441D">
          <w:t>Future</w:t>
        </w:r>
      </w:ins>
      <w:r>
        <w:t xml:space="preserve"> studies </w:t>
      </w:r>
      <w:del w:id="2780" w:author="Author" w:date="2020-12-30T15:50:00Z">
        <w:r w:rsidDel="00EC441D">
          <w:delText xml:space="preserve">must </w:delText>
        </w:r>
      </w:del>
      <w:ins w:id="2781" w:author="Author" w:date="2020-12-30T15:50:00Z">
        <w:r w:rsidR="00EC441D">
          <w:t xml:space="preserve">should </w:t>
        </w:r>
      </w:ins>
      <w:r>
        <w:t>utilize a</w:t>
      </w:r>
      <w:ins w:id="2782" w:author="Author" w:date="2020-12-30T15:50:00Z">
        <w:r w:rsidR="00EC441D">
          <w:t xml:space="preserve">n </w:t>
        </w:r>
      </w:ins>
      <w:del w:id="2783" w:author="Author" w:date="2020-12-30T15:50:00Z">
        <w:r w:rsidDel="00EC441D">
          <w:delText xml:space="preserve"> more </w:delText>
        </w:r>
      </w:del>
      <w:r>
        <w:t>integrated approach to understand the behavioral significance of the Oldowan.</w:t>
      </w:r>
    </w:p>
    <w:p w14:paraId="14568892" w14:textId="77777777" w:rsidR="001A42AA" w:rsidDel="00AE6656" w:rsidRDefault="00232C7D">
      <w:pPr>
        <w:pStyle w:val="Heading1"/>
        <w:spacing w:before="180" w:after="180"/>
        <w:rPr>
          <w:del w:id="2784" w:author="Author" w:date="2020-11-28T17:25:00Z"/>
        </w:rPr>
        <w:pPrChange w:id="2785" w:author="Author" w:date="2020-11-28T17:25:00Z">
          <w:pPr>
            <w:pStyle w:val="Heading1"/>
          </w:pPr>
        </w:pPrChange>
      </w:pPr>
      <w:bookmarkStart w:id="2786" w:name="references"/>
      <w:r>
        <w:t>References</w:t>
      </w:r>
      <w:bookmarkEnd w:id="2786"/>
    </w:p>
    <w:p w14:paraId="56C212FE" w14:textId="77777777" w:rsidR="003F0E20" w:rsidRPr="003F0E20" w:rsidDel="00AE6656" w:rsidRDefault="003F0E20" w:rsidP="00101B6A">
      <w:pPr>
        <w:pStyle w:val="BodyText"/>
        <w:spacing w:line="480" w:lineRule="auto"/>
        <w:rPr>
          <w:del w:id="2787" w:author="Author" w:date="2020-11-28T17:25:00Z"/>
        </w:rPr>
      </w:pPr>
    </w:p>
    <w:p w14:paraId="6E5F7ED3" w14:textId="0E59C95B" w:rsidR="001A42AA" w:rsidDel="00AE6656" w:rsidRDefault="00232C7D">
      <w:pPr>
        <w:pStyle w:val="Bibliography"/>
        <w:spacing w:before="180" w:after="180" w:line="480" w:lineRule="auto"/>
        <w:rPr>
          <w:del w:id="2788" w:author="Author" w:date="2020-11-28T17:25:00Z"/>
        </w:rPr>
        <w:pPrChange w:id="2789" w:author="Author" w:date="2020-11-28T17:25:00Z">
          <w:pPr>
            <w:pStyle w:val="Bibliography"/>
            <w:spacing w:line="480" w:lineRule="auto"/>
          </w:pPr>
        </w:pPrChange>
      </w:pPr>
      <w:bookmarkStart w:id="2790" w:name="ref-andrefskyRawMaterialAvailabilityOrga"/>
      <w:bookmarkStart w:id="2791" w:name="refs"/>
      <w:commentRangeStart w:id="2792"/>
      <w:del w:id="2793" w:author="Author" w:date="2020-11-28T17:25:00Z">
        <w:r w:rsidDel="00AE6656">
          <w:delText xml:space="preserve">Andrefsky, William. 2008. “Raw-Material Availability and the Organization of Technology.” </w:delText>
        </w:r>
        <w:r w:rsidDel="00AE6656">
          <w:rPr>
            <w:i/>
          </w:rPr>
          <w:delText>Amerian Antiquity</w:delText>
        </w:r>
        <w:r w:rsidDel="00AE6656">
          <w:delText xml:space="preserve"> 59 (1): 21–34.</w:delText>
        </w:r>
        <w:commentRangeEnd w:id="2792"/>
        <w:r w:rsidR="002804D6" w:rsidDel="00AE6656">
          <w:rPr>
            <w:rStyle w:val="CommentReference"/>
          </w:rPr>
          <w:commentReference w:id="2792"/>
        </w:r>
      </w:del>
    </w:p>
    <w:p w14:paraId="60915BB6" w14:textId="4FA815EB" w:rsidR="001A42AA" w:rsidDel="00AE6656" w:rsidRDefault="00232C7D">
      <w:pPr>
        <w:pStyle w:val="Bibliography"/>
        <w:spacing w:before="180" w:after="180" w:line="480" w:lineRule="auto"/>
        <w:rPr>
          <w:del w:id="2794" w:author="Author" w:date="2020-11-28T17:25:00Z"/>
        </w:rPr>
        <w:pPrChange w:id="2795" w:author="Author" w:date="2020-11-28T17:25:00Z">
          <w:pPr>
            <w:pStyle w:val="Bibliography"/>
            <w:spacing w:line="480" w:lineRule="auto"/>
          </w:pPr>
        </w:pPrChange>
      </w:pPr>
      <w:bookmarkStart w:id="2796" w:name="ref-andrefskyAnalysisStoneTool2009"/>
      <w:bookmarkEnd w:id="2790"/>
      <w:commentRangeStart w:id="2797"/>
      <w:del w:id="2798" w:author="Author" w:date="2020-11-28T17:25:00Z">
        <w:r w:rsidDel="00AE6656">
          <w:delText>———</w:delText>
        </w:r>
        <w:commentRangeEnd w:id="2797"/>
        <w:r w:rsidR="002804D6" w:rsidDel="00AE6656">
          <w:rPr>
            <w:rStyle w:val="CommentReference"/>
          </w:rPr>
          <w:commentReference w:id="2797"/>
        </w:r>
        <w:r w:rsidDel="00AE6656">
          <w:delText xml:space="preserve">. 2009. “The Analysis of Stone Tool Procurement, Production, and Maintenance.” </w:delText>
        </w:r>
        <w:r w:rsidDel="00AE6656">
          <w:rPr>
            <w:i/>
          </w:rPr>
          <w:delText>Journal of Archaeological Research</w:delText>
        </w:r>
        <w:r w:rsidDel="00AE6656">
          <w:delText xml:space="preserve"> 17 (1): 65–103. </w:delText>
        </w:r>
        <w:r w:rsidR="00727E03" w:rsidDel="00AE6656">
          <w:fldChar w:fldCharType="begin"/>
        </w:r>
        <w:r w:rsidR="00727E03" w:rsidDel="00AE6656">
          <w:delInstrText xml:space="preserve"> HYPERLINK "https://doi.org/10.1007/s10814-008-9026-2" \h </w:delInstrText>
        </w:r>
        <w:r w:rsidR="00727E03" w:rsidDel="00AE6656">
          <w:fldChar w:fldCharType="separate"/>
        </w:r>
        <w:r w:rsidDel="00AE6656">
          <w:rPr>
            <w:rStyle w:val="Hyperlink"/>
          </w:rPr>
          <w:delText>https://doi.org/10.1007/s10814-008-9026-2</w:delText>
        </w:r>
        <w:r w:rsidR="00727E03" w:rsidDel="00AE6656">
          <w:rPr>
            <w:rStyle w:val="Hyperlink"/>
          </w:rPr>
          <w:fldChar w:fldCharType="end"/>
        </w:r>
        <w:r w:rsidDel="00AE6656">
          <w:delText>.</w:delText>
        </w:r>
      </w:del>
    </w:p>
    <w:p w14:paraId="43784715" w14:textId="2218058E" w:rsidR="001A42AA" w:rsidDel="00AE6656" w:rsidRDefault="00232C7D">
      <w:pPr>
        <w:pStyle w:val="Bibliography"/>
        <w:spacing w:before="180" w:after="180" w:line="480" w:lineRule="auto"/>
        <w:rPr>
          <w:del w:id="2799" w:author="Author" w:date="2020-11-28T17:25:00Z"/>
        </w:rPr>
        <w:pPrChange w:id="2800" w:author="Author" w:date="2020-11-28T17:25:00Z">
          <w:pPr>
            <w:pStyle w:val="Bibliography"/>
            <w:spacing w:line="480" w:lineRule="auto"/>
          </w:pPr>
        </w:pPrChange>
      </w:pPr>
      <w:bookmarkStart w:id="2801" w:name="ref-bamforthSettlementRawMaterial1990"/>
      <w:bookmarkEnd w:id="2796"/>
      <w:del w:id="2802" w:author="Author" w:date="2020-11-28T17:25:00Z">
        <w:r w:rsidDel="00AE6656">
          <w:delText xml:space="preserve">Bamforth, Douglas B. 1990. “Settlement, Raw Material, and Lithic Procurement in the Central Mojave Desert.” </w:delText>
        </w:r>
        <w:r w:rsidDel="00AE6656">
          <w:rPr>
            <w:i/>
          </w:rPr>
          <w:delText>Journal of Anthropological Archaeology</w:delText>
        </w:r>
        <w:r w:rsidDel="00AE6656">
          <w:delText xml:space="preserve"> 9 (1): 70–104. </w:delText>
        </w:r>
        <w:r w:rsidR="00727E03" w:rsidDel="00AE6656">
          <w:fldChar w:fldCharType="begin"/>
        </w:r>
        <w:r w:rsidR="00727E03" w:rsidDel="00AE6656">
          <w:delInstrText xml:space="preserve"> HYPERLINK "https://doi.org/10.1016/0278-4165(90)90006-Y" \h </w:delInstrText>
        </w:r>
        <w:r w:rsidR="00727E03" w:rsidDel="00AE6656">
          <w:fldChar w:fldCharType="separate"/>
        </w:r>
        <w:r w:rsidDel="00AE6656">
          <w:rPr>
            <w:rStyle w:val="Hyperlink"/>
          </w:rPr>
          <w:delText>https://doi.org/10.1016/0278-4165(90)90006-Y</w:delText>
        </w:r>
        <w:r w:rsidR="00727E03" w:rsidDel="00AE6656">
          <w:rPr>
            <w:rStyle w:val="Hyperlink"/>
          </w:rPr>
          <w:fldChar w:fldCharType="end"/>
        </w:r>
        <w:r w:rsidDel="00AE6656">
          <w:delText>.</w:delText>
        </w:r>
      </w:del>
    </w:p>
    <w:p w14:paraId="784BD508" w14:textId="55B45D73" w:rsidR="001A42AA" w:rsidDel="00AE6656" w:rsidRDefault="00232C7D">
      <w:pPr>
        <w:pStyle w:val="Bibliography"/>
        <w:spacing w:before="180" w:after="180" w:line="480" w:lineRule="auto"/>
        <w:rPr>
          <w:del w:id="2803" w:author="Author" w:date="2020-11-28T17:25:00Z"/>
        </w:rPr>
        <w:pPrChange w:id="2804" w:author="Author" w:date="2020-11-28T17:25:00Z">
          <w:pPr>
            <w:pStyle w:val="Bibliography"/>
            <w:spacing w:line="480" w:lineRule="auto"/>
          </w:pPr>
        </w:pPrChange>
      </w:pPr>
      <w:bookmarkStart w:id="2805" w:name="ref-bamforthTechnologicalEfficiencyTool1"/>
      <w:bookmarkEnd w:id="2801"/>
      <w:del w:id="2806" w:author="Author" w:date="2020-11-28T17:25:00Z">
        <w:r w:rsidDel="00AE6656">
          <w:delText xml:space="preserve">Bamforth, Douglas B. 1986. “Technological Efficiency and Tool Curation.” </w:delText>
        </w:r>
        <w:r w:rsidDel="00AE6656">
          <w:rPr>
            <w:i/>
          </w:rPr>
          <w:delText>American Antiquity</w:delText>
        </w:r>
        <w:r w:rsidDel="00AE6656">
          <w:delText xml:space="preserve"> 51 (1): 38–50. </w:delText>
        </w:r>
        <w:r w:rsidR="00727E03" w:rsidDel="00AE6656">
          <w:fldChar w:fldCharType="begin"/>
        </w:r>
        <w:r w:rsidR="00727E03" w:rsidDel="00AE6656">
          <w:delInstrText xml:space="preserve"> HYPERLINK "https://doi.org/10.2307/280392" \h </w:delInstrText>
        </w:r>
        <w:r w:rsidR="00727E03" w:rsidDel="00AE6656">
          <w:fldChar w:fldCharType="separate"/>
        </w:r>
        <w:r w:rsidDel="00AE6656">
          <w:rPr>
            <w:rStyle w:val="Hyperlink"/>
          </w:rPr>
          <w:delText>https://doi.org/10.2307/280392</w:delText>
        </w:r>
        <w:r w:rsidR="00727E03" w:rsidDel="00AE6656">
          <w:rPr>
            <w:rStyle w:val="Hyperlink"/>
          </w:rPr>
          <w:fldChar w:fldCharType="end"/>
        </w:r>
        <w:r w:rsidDel="00AE6656">
          <w:delText>.</w:delText>
        </w:r>
      </w:del>
    </w:p>
    <w:p w14:paraId="10387D09" w14:textId="47A31AD1" w:rsidR="001A42AA" w:rsidDel="00AE6656" w:rsidRDefault="00232C7D">
      <w:pPr>
        <w:pStyle w:val="Bibliography"/>
        <w:spacing w:before="180" w:after="180" w:line="480" w:lineRule="auto"/>
        <w:rPr>
          <w:del w:id="2807" w:author="Author" w:date="2020-11-28T17:25:00Z"/>
        </w:rPr>
        <w:pPrChange w:id="2808" w:author="Author" w:date="2020-11-28T17:25:00Z">
          <w:pPr>
            <w:pStyle w:val="Bibliography"/>
            <w:spacing w:line="480" w:lineRule="auto"/>
          </w:pPr>
        </w:pPrChange>
      </w:pPr>
      <w:bookmarkStart w:id="2809" w:name="ref-barhamFirstAfricansAfrican2008"/>
      <w:bookmarkEnd w:id="2805"/>
      <w:del w:id="2810" w:author="Author" w:date="2020-11-28T17:25:00Z">
        <w:r w:rsidDel="00AE6656">
          <w:delText xml:space="preserve">Barham, Lawrence, and Peter Mitchell. 2008. </w:delText>
        </w:r>
        <w:r w:rsidDel="00AE6656">
          <w:rPr>
            <w:i/>
          </w:rPr>
          <w:delText>The First Africans: African Archaeology from the Earliest Tool Makes to Most Recent Foragers</w:delText>
        </w:r>
        <w:r w:rsidDel="00AE6656">
          <w:delText>. Cambridge University Press.</w:delText>
        </w:r>
      </w:del>
    </w:p>
    <w:p w14:paraId="62216FC0" w14:textId="7E96BB8C" w:rsidR="001A42AA" w:rsidDel="00AE6656" w:rsidRDefault="00232C7D">
      <w:pPr>
        <w:pStyle w:val="Bibliography"/>
        <w:spacing w:before="180" w:after="180" w:line="480" w:lineRule="auto"/>
        <w:rPr>
          <w:del w:id="2811" w:author="Author" w:date="2020-11-28T17:25:00Z"/>
        </w:rPr>
        <w:pPrChange w:id="2812" w:author="Author" w:date="2020-11-28T17:25:00Z">
          <w:pPr>
            <w:pStyle w:val="Bibliography"/>
            <w:spacing w:line="480" w:lineRule="auto"/>
          </w:pPr>
        </w:pPrChange>
      </w:pPr>
      <w:bookmarkStart w:id="2813" w:name="ref-behrensmeyerPleistoceneLocalityKanje"/>
      <w:bookmarkEnd w:id="2809"/>
      <w:del w:id="2814" w:author="Author" w:date="2020-11-28T17:25:00Z">
        <w:r w:rsidDel="00AE6656">
          <w:delText xml:space="preserve">Behrensmeyer, A. K., R. Potts, Thomas W. Plummer, L. Tauxe, N. Opdyke, and T. Jorstad. 1995. “The Pleistocene Locality of Kanjera, Western Kenya: Stratigraphy, Chronology and Paleoenvironments.” </w:delText>
        </w:r>
        <w:r w:rsidDel="00AE6656">
          <w:rPr>
            <w:i/>
          </w:rPr>
          <w:delText>Journal of Human Evolution</w:delText>
        </w:r>
        <w:r w:rsidDel="00AE6656">
          <w:delText xml:space="preserve"> 29 (3): 247–74. </w:delText>
        </w:r>
        <w:r w:rsidR="00727E03" w:rsidDel="00AE6656">
          <w:fldChar w:fldCharType="begin"/>
        </w:r>
        <w:r w:rsidR="00727E03" w:rsidDel="00AE6656">
          <w:delInstrText xml:space="preserve"> HYPERLINK "https://doi.org/10.1006/jhev.1995.1059" \h </w:delInstrText>
        </w:r>
        <w:r w:rsidR="00727E03" w:rsidDel="00AE6656">
          <w:fldChar w:fldCharType="separate"/>
        </w:r>
        <w:r w:rsidDel="00AE6656">
          <w:rPr>
            <w:rStyle w:val="Hyperlink"/>
          </w:rPr>
          <w:delText>https://doi.org/10.1006/jhev.1995.1059</w:delText>
        </w:r>
        <w:r w:rsidR="00727E03" w:rsidDel="00AE6656">
          <w:rPr>
            <w:rStyle w:val="Hyperlink"/>
          </w:rPr>
          <w:fldChar w:fldCharType="end"/>
        </w:r>
        <w:r w:rsidDel="00AE6656">
          <w:delText>.</w:delText>
        </w:r>
      </w:del>
    </w:p>
    <w:p w14:paraId="37C8FC68" w14:textId="6CA29D5A" w:rsidR="001A42AA" w:rsidDel="00AE6656" w:rsidRDefault="00232C7D">
      <w:pPr>
        <w:pStyle w:val="Bibliography"/>
        <w:spacing w:before="180" w:after="180" w:line="480" w:lineRule="auto"/>
        <w:rPr>
          <w:del w:id="2815" w:author="Author" w:date="2020-11-28T17:25:00Z"/>
        </w:rPr>
        <w:pPrChange w:id="2816" w:author="Author" w:date="2020-11-28T17:25:00Z">
          <w:pPr>
            <w:pStyle w:val="Bibliography"/>
            <w:spacing w:line="480" w:lineRule="auto"/>
          </w:pPr>
        </w:pPrChange>
      </w:pPr>
      <w:bookmarkStart w:id="2817" w:name="ref-binfordContemporaryModelBuilding1976"/>
      <w:bookmarkEnd w:id="2813"/>
      <w:del w:id="2818" w:author="Author" w:date="2020-11-28T17:25:00Z">
        <w:r w:rsidDel="00AE6656">
          <w:delText xml:space="preserve">Binford, Lewis R. 1976. “Contemporary Model Building: Paradigms and the Current State of Palaeolithic Research.” In </w:delText>
        </w:r>
        <w:r w:rsidDel="00AE6656">
          <w:rPr>
            <w:i/>
          </w:rPr>
          <w:delText>Models in Archaeology</w:delText>
        </w:r>
        <w:r w:rsidDel="00AE6656">
          <w:delText xml:space="preserve">, edited by David L. Clarke, 18. London: Routledge. </w:delText>
        </w:r>
        <w:r w:rsidR="00727E03" w:rsidDel="00AE6656">
          <w:fldChar w:fldCharType="begin"/>
        </w:r>
        <w:r w:rsidR="00727E03" w:rsidDel="00AE6656">
          <w:delInstrText xml:space="preserve"> HYPERLINK "https://doi.org/10.1590/S1516-18462008000300012" \h </w:delInstrText>
        </w:r>
        <w:r w:rsidR="00727E03" w:rsidDel="00AE6656">
          <w:fldChar w:fldCharType="separate"/>
        </w:r>
        <w:r w:rsidDel="00AE6656">
          <w:rPr>
            <w:rStyle w:val="Hyperlink"/>
          </w:rPr>
          <w:delText>https://doi.org/10.1590/S1516-18462008000300012</w:delText>
        </w:r>
        <w:r w:rsidR="00727E03" w:rsidDel="00AE6656">
          <w:rPr>
            <w:rStyle w:val="Hyperlink"/>
          </w:rPr>
          <w:fldChar w:fldCharType="end"/>
        </w:r>
        <w:r w:rsidDel="00AE6656">
          <w:delText>.</w:delText>
        </w:r>
      </w:del>
    </w:p>
    <w:p w14:paraId="3487EB96" w14:textId="7629ACCA" w:rsidR="001A42AA" w:rsidDel="00AE6656" w:rsidRDefault="00232C7D">
      <w:pPr>
        <w:pStyle w:val="Bibliography"/>
        <w:spacing w:before="180" w:after="180" w:line="480" w:lineRule="auto"/>
        <w:rPr>
          <w:del w:id="2819" w:author="Author" w:date="2020-11-28T17:25:00Z"/>
        </w:rPr>
        <w:pPrChange w:id="2820" w:author="Author" w:date="2020-11-28T17:25:00Z">
          <w:pPr>
            <w:pStyle w:val="Bibliography"/>
            <w:spacing w:line="480" w:lineRule="auto"/>
          </w:pPr>
        </w:pPrChange>
      </w:pPr>
      <w:bookmarkStart w:id="2821" w:name="ref-binfordConstructingFramesReference20"/>
      <w:bookmarkEnd w:id="2817"/>
      <w:del w:id="2822" w:author="Author" w:date="2020-11-28T17:25:00Z">
        <w:r w:rsidDel="00AE6656">
          <w:delText xml:space="preserve">———. 2001. </w:delText>
        </w:r>
        <w:r w:rsidDel="00AE6656">
          <w:rPr>
            <w:i/>
          </w:rPr>
          <w:delText>Constructing Frames of Reference</w:delText>
        </w:r>
        <w:r w:rsidDel="00AE6656">
          <w:delText>. San Fransisco: University of California Press.</w:delText>
        </w:r>
      </w:del>
    </w:p>
    <w:p w14:paraId="5D65B01C" w14:textId="3234179F" w:rsidR="001A42AA" w:rsidDel="00AE6656" w:rsidRDefault="00232C7D">
      <w:pPr>
        <w:pStyle w:val="Bibliography"/>
        <w:spacing w:before="180" w:after="180" w:line="480" w:lineRule="auto"/>
        <w:rPr>
          <w:del w:id="2823" w:author="Author" w:date="2020-11-28T17:25:00Z"/>
        </w:rPr>
        <w:pPrChange w:id="2824" w:author="Author" w:date="2020-11-28T17:25:00Z">
          <w:pPr>
            <w:pStyle w:val="Bibliography"/>
            <w:spacing w:line="480" w:lineRule="auto"/>
          </w:pPr>
        </w:pPrChange>
      </w:pPr>
      <w:bookmarkStart w:id="2825" w:name="ref-bishopRecentResearchOldowan2006"/>
      <w:bookmarkEnd w:id="2821"/>
      <w:del w:id="2826" w:author="Author" w:date="2020-11-28T17:25:00Z">
        <w:r w:rsidDel="00AE6656">
          <w:delText xml:space="preserve">Bishop, Laura C., Thomas W. Plummer, Joseph V. Ferraro, David R. Braun, Peter W. Ditchfield, Fritz Hertel, John D. Kingston, Jason Hicks, and Richard Potts. 2006. “Recent Research into Oldowan Hominin Activities at Kanjera South , Western Kenya.” </w:delText>
        </w:r>
        <w:r w:rsidDel="00AE6656">
          <w:rPr>
            <w:i/>
          </w:rPr>
          <w:delText>African Archaeological Review</w:delText>
        </w:r>
        <w:r w:rsidDel="00AE6656">
          <w:delText xml:space="preserve"> 23: 31–40. </w:delText>
        </w:r>
        <w:r w:rsidR="00727E03" w:rsidDel="00AE6656">
          <w:fldChar w:fldCharType="begin"/>
        </w:r>
        <w:r w:rsidR="00727E03" w:rsidDel="00AE6656">
          <w:delInstrText xml:space="preserve"> HYPERLINK "https://doi.org/10.1007/s10437-006-9006-1" \h </w:delInstrText>
        </w:r>
        <w:r w:rsidR="00727E03" w:rsidDel="00AE6656">
          <w:fldChar w:fldCharType="separate"/>
        </w:r>
        <w:r w:rsidDel="00AE6656">
          <w:rPr>
            <w:rStyle w:val="Hyperlink"/>
          </w:rPr>
          <w:delText>https://doi.org/10.1007/s10437-006-9006-1</w:delText>
        </w:r>
        <w:r w:rsidR="00727E03" w:rsidDel="00AE6656">
          <w:rPr>
            <w:rStyle w:val="Hyperlink"/>
          </w:rPr>
          <w:fldChar w:fldCharType="end"/>
        </w:r>
        <w:r w:rsidDel="00AE6656">
          <w:delText>.</w:delText>
        </w:r>
      </w:del>
    </w:p>
    <w:p w14:paraId="2121FB1D" w14:textId="1B73A2EF" w:rsidR="001A42AA" w:rsidDel="00AE6656" w:rsidRDefault="00232C7D">
      <w:pPr>
        <w:pStyle w:val="Bibliography"/>
        <w:spacing w:before="180" w:after="180" w:line="480" w:lineRule="auto"/>
        <w:rPr>
          <w:del w:id="2827" w:author="Author" w:date="2020-11-28T17:25:00Z"/>
        </w:rPr>
        <w:pPrChange w:id="2828" w:author="Author" w:date="2020-11-28T17:25:00Z">
          <w:pPr>
            <w:pStyle w:val="Bibliography"/>
            <w:spacing w:line="480" w:lineRule="auto"/>
          </w:pPr>
        </w:pPrChange>
      </w:pPr>
      <w:bookmarkStart w:id="2829" w:name="ref-blumenschineArchaeologicalPrediction"/>
      <w:bookmarkEnd w:id="2825"/>
      <w:del w:id="2830" w:author="Author" w:date="2020-11-28T17:25:00Z">
        <w:r w:rsidDel="00AE6656">
          <w:delText xml:space="preserve">Blumenschine, R.J., and C.R. Peters. 1998. “Archaeological Predictions for Hominid Land Use in the Paleo-Olduvai Basin, Tanzania, During Lowermost Bed II Times.” </w:delText>
        </w:r>
        <w:r w:rsidDel="00AE6656">
          <w:rPr>
            <w:i/>
          </w:rPr>
          <w:delText>Journal of Human Evolution</w:delText>
        </w:r>
        <w:r w:rsidDel="00AE6656">
          <w:delText xml:space="preserve"> 34 (6): 565–607. </w:delText>
        </w:r>
        <w:r w:rsidR="00727E03" w:rsidDel="00AE6656">
          <w:fldChar w:fldCharType="begin"/>
        </w:r>
        <w:r w:rsidR="00727E03" w:rsidDel="00AE6656">
          <w:delInstrText xml:space="preserve"> HYPERLINK "https://doi.org/10.1006/jhev.1998.0216" \h </w:delInstrText>
        </w:r>
        <w:r w:rsidR="00727E03" w:rsidDel="00AE6656">
          <w:fldChar w:fldCharType="separate"/>
        </w:r>
        <w:r w:rsidDel="00AE6656">
          <w:rPr>
            <w:rStyle w:val="Hyperlink"/>
          </w:rPr>
          <w:delText>https://doi.org/10.1006/jhev.1998.0216</w:delText>
        </w:r>
        <w:r w:rsidR="00727E03" w:rsidDel="00AE6656">
          <w:rPr>
            <w:rStyle w:val="Hyperlink"/>
          </w:rPr>
          <w:fldChar w:fldCharType="end"/>
        </w:r>
        <w:r w:rsidDel="00AE6656">
          <w:delText>.</w:delText>
        </w:r>
      </w:del>
    </w:p>
    <w:p w14:paraId="2FAB5251" w14:textId="0506AA65" w:rsidR="001A42AA" w:rsidDel="00AE6656" w:rsidRDefault="00232C7D">
      <w:pPr>
        <w:pStyle w:val="Bibliography"/>
        <w:spacing w:before="180" w:after="180" w:line="480" w:lineRule="auto"/>
        <w:rPr>
          <w:del w:id="2831" w:author="Author" w:date="2020-11-28T17:25:00Z"/>
        </w:rPr>
        <w:pPrChange w:id="2832" w:author="Author" w:date="2020-11-28T17:25:00Z">
          <w:pPr>
            <w:pStyle w:val="Bibliography"/>
            <w:spacing w:line="480" w:lineRule="auto"/>
          </w:pPr>
        </w:pPrChange>
      </w:pPr>
      <w:bookmarkStart w:id="2833" w:name="ref-blumenschineEffectsDistanceStone2008"/>
      <w:bookmarkEnd w:id="2829"/>
      <w:del w:id="2834" w:author="Author" w:date="2020-11-28T17:25:00Z">
        <w:r w:rsidDel="00AE6656">
          <w:delText xml:space="preserve">Blumenschine, Robert J., Fidelis T. Masao, Joanne C. Tactikos, and James I. Ebert. 2008. “Effects of Distance from Stone Source on Landscape-Scale Variation in Oldowan Artifact Assemblages in the Paleo-Olduvai Basin, Tanzania.” </w:delText>
        </w:r>
        <w:r w:rsidDel="00AE6656">
          <w:rPr>
            <w:i/>
          </w:rPr>
          <w:delText>Journal of Archaeological Science</w:delText>
        </w:r>
        <w:r w:rsidDel="00AE6656">
          <w:delText xml:space="preserve"> 35 (1): 76–86. </w:delText>
        </w:r>
        <w:r w:rsidR="00727E03" w:rsidDel="00AE6656">
          <w:fldChar w:fldCharType="begin"/>
        </w:r>
        <w:r w:rsidR="00727E03" w:rsidDel="00AE6656">
          <w:delInstrText xml:space="preserve"> HYPERLINK "https://doi.org/10.1016/j.jas.2007.02.009" \h </w:delInstrText>
        </w:r>
        <w:r w:rsidR="00727E03" w:rsidDel="00AE6656">
          <w:fldChar w:fldCharType="separate"/>
        </w:r>
        <w:r w:rsidDel="00AE6656">
          <w:rPr>
            <w:rStyle w:val="Hyperlink"/>
          </w:rPr>
          <w:delText>https://doi.org/10.1016/j.jas.2007.02.009</w:delText>
        </w:r>
        <w:r w:rsidR="00727E03" w:rsidDel="00AE6656">
          <w:rPr>
            <w:rStyle w:val="Hyperlink"/>
          </w:rPr>
          <w:fldChar w:fldCharType="end"/>
        </w:r>
        <w:r w:rsidDel="00AE6656">
          <w:delText>.</w:delText>
        </w:r>
      </w:del>
    </w:p>
    <w:p w14:paraId="5A81AB8A" w14:textId="5CB9839D" w:rsidR="001A42AA" w:rsidDel="00AE6656" w:rsidRDefault="00232C7D">
      <w:pPr>
        <w:pStyle w:val="Bibliography"/>
        <w:spacing w:before="180" w:after="180" w:line="480" w:lineRule="auto"/>
        <w:rPr>
          <w:del w:id="2835" w:author="Author" w:date="2020-11-28T17:25:00Z"/>
        </w:rPr>
        <w:pPrChange w:id="2836" w:author="Author" w:date="2020-11-28T17:25:00Z">
          <w:pPr>
            <w:pStyle w:val="Bibliography"/>
            <w:spacing w:line="480" w:lineRule="auto"/>
          </w:pPr>
        </w:pPrChange>
      </w:pPr>
      <w:bookmarkStart w:id="2837" w:name="ref-blumenschineOlduvaiGorgeOlduvai2012"/>
      <w:bookmarkEnd w:id="2833"/>
      <w:del w:id="2838" w:author="Author" w:date="2020-11-28T17:25:00Z">
        <w:r w:rsidDel="00AE6656">
          <w:delText xml:space="preserve">Blumenschine, Robert J., Ian G. Stanistreet, and Fidelis T. Masao. 2012. “Olduvai Gorge and the Olduvai Landscape Paleoanthropology Project.” </w:delText>
        </w:r>
        <w:r w:rsidDel="00AE6656">
          <w:rPr>
            <w:i/>
          </w:rPr>
          <w:delText>Journal of Human Evolution</w:delText>
        </w:r>
        <w:r w:rsidDel="00AE6656">
          <w:delText xml:space="preserve"> 63 (2): 247–50. </w:delText>
        </w:r>
        <w:r w:rsidR="00727E03" w:rsidDel="00AE6656">
          <w:fldChar w:fldCharType="begin"/>
        </w:r>
        <w:r w:rsidR="00727E03" w:rsidDel="00AE6656">
          <w:delInstrText xml:space="preserve"> HYPERLINK "https://doi.org/10.1016/j.jhevol.2012.05.005" \h </w:delInstrText>
        </w:r>
        <w:r w:rsidR="00727E03" w:rsidDel="00AE6656">
          <w:fldChar w:fldCharType="separate"/>
        </w:r>
        <w:r w:rsidDel="00AE6656">
          <w:rPr>
            <w:rStyle w:val="Hyperlink"/>
          </w:rPr>
          <w:delText>https://doi.org/10.1016/j.jhevol.2012.05.005</w:delText>
        </w:r>
        <w:r w:rsidR="00727E03" w:rsidDel="00AE6656">
          <w:rPr>
            <w:rStyle w:val="Hyperlink"/>
          </w:rPr>
          <w:fldChar w:fldCharType="end"/>
        </w:r>
        <w:r w:rsidDel="00AE6656">
          <w:delText>.</w:delText>
        </w:r>
      </w:del>
    </w:p>
    <w:p w14:paraId="3B9EBD3A" w14:textId="43E74AAC" w:rsidR="001A42AA" w:rsidDel="00AE6656" w:rsidRDefault="00232C7D">
      <w:pPr>
        <w:pStyle w:val="Bibliography"/>
        <w:spacing w:before="180" w:after="180" w:line="480" w:lineRule="auto"/>
        <w:rPr>
          <w:del w:id="2839" w:author="Author" w:date="2020-11-28T17:25:00Z"/>
        </w:rPr>
        <w:pPrChange w:id="2840" w:author="Author" w:date="2020-11-28T17:25:00Z">
          <w:pPr>
            <w:pStyle w:val="Bibliography"/>
            <w:spacing w:line="480" w:lineRule="auto"/>
          </w:pPr>
        </w:pPrChange>
      </w:pPr>
      <w:bookmarkStart w:id="2841" w:name="ref-brantinghamMobilityCompetitionPlioPl"/>
      <w:bookmarkEnd w:id="2837"/>
      <w:del w:id="2842" w:author="Author" w:date="2020-11-28T17:25:00Z">
        <w:r w:rsidDel="00AE6656">
          <w:delText xml:space="preserve">Brantingham, P. Jeffrey. 1998. “Mobility, Competition, and Plio-Pleistocene Hominid Foraging Groups.” </w:delText>
        </w:r>
        <w:r w:rsidDel="00AE6656">
          <w:rPr>
            <w:i/>
          </w:rPr>
          <w:delText>Journal of Archaeological Method and Theory</w:delText>
        </w:r>
        <w:r w:rsidDel="00AE6656">
          <w:delText xml:space="preserve"> 5 (1): 57–98. </w:delText>
        </w:r>
        <w:r w:rsidR="00727E03" w:rsidDel="00AE6656">
          <w:fldChar w:fldCharType="begin"/>
        </w:r>
        <w:r w:rsidR="00727E03" w:rsidDel="00AE6656">
          <w:delInstrText xml:space="preserve"> HYPERLINK "https://doi.org/10.1007/BF02428416" \h </w:delInstrText>
        </w:r>
        <w:r w:rsidR="00727E03" w:rsidDel="00AE6656">
          <w:fldChar w:fldCharType="separate"/>
        </w:r>
        <w:r w:rsidDel="00AE6656">
          <w:rPr>
            <w:rStyle w:val="Hyperlink"/>
          </w:rPr>
          <w:delText>https://doi.org/10.1007/BF02428416</w:delText>
        </w:r>
        <w:r w:rsidR="00727E03" w:rsidDel="00AE6656">
          <w:rPr>
            <w:rStyle w:val="Hyperlink"/>
          </w:rPr>
          <w:fldChar w:fldCharType="end"/>
        </w:r>
        <w:r w:rsidDel="00AE6656">
          <w:delText>.</w:delText>
        </w:r>
      </w:del>
    </w:p>
    <w:p w14:paraId="53CE29B8" w14:textId="2AB75E08" w:rsidR="001A42AA" w:rsidDel="00AE6656" w:rsidRDefault="00232C7D">
      <w:pPr>
        <w:pStyle w:val="Bibliography"/>
        <w:spacing w:before="180" w:after="180" w:line="480" w:lineRule="auto"/>
        <w:rPr>
          <w:del w:id="2843" w:author="Author" w:date="2020-11-28T17:25:00Z"/>
        </w:rPr>
        <w:pPrChange w:id="2844" w:author="Author" w:date="2020-11-28T17:25:00Z">
          <w:pPr>
            <w:pStyle w:val="Bibliography"/>
            <w:spacing w:line="480" w:lineRule="auto"/>
          </w:pPr>
        </w:pPrChange>
      </w:pPr>
      <w:bookmarkStart w:id="2845" w:name="ref-brantinghamNeutralModelStone2003"/>
      <w:bookmarkEnd w:id="2841"/>
      <w:del w:id="2846" w:author="Author" w:date="2020-11-28T17:25:00Z">
        <w:r w:rsidDel="00AE6656">
          <w:delText xml:space="preserve">———. 2003. “A Neutral Model of Stone Raw Material Procurement.” </w:delText>
        </w:r>
        <w:r w:rsidDel="00AE6656">
          <w:rPr>
            <w:i/>
          </w:rPr>
          <w:delText>American Antiquity</w:delText>
        </w:r>
        <w:r w:rsidDel="00AE6656">
          <w:delText xml:space="preserve"> 68 (3): 487–509. </w:delText>
        </w:r>
        <w:r w:rsidR="00727E03" w:rsidDel="00AE6656">
          <w:fldChar w:fldCharType="begin"/>
        </w:r>
        <w:r w:rsidR="00727E03" w:rsidDel="00AE6656">
          <w:delInstrText xml:space="preserve"> HYPERLINK "https://doi.org/10.2307/3557105" \h </w:delInstrText>
        </w:r>
        <w:r w:rsidR="00727E03" w:rsidDel="00AE6656">
          <w:fldChar w:fldCharType="separate"/>
        </w:r>
        <w:r w:rsidDel="00AE6656">
          <w:rPr>
            <w:rStyle w:val="Hyperlink"/>
          </w:rPr>
          <w:delText>https://doi.org/10.2307/3557105</w:delText>
        </w:r>
        <w:r w:rsidR="00727E03" w:rsidDel="00AE6656">
          <w:rPr>
            <w:rStyle w:val="Hyperlink"/>
          </w:rPr>
          <w:fldChar w:fldCharType="end"/>
        </w:r>
        <w:r w:rsidDel="00AE6656">
          <w:delText>.</w:delText>
        </w:r>
      </w:del>
    </w:p>
    <w:p w14:paraId="272354E8" w14:textId="17C06CC5" w:rsidR="001A42AA" w:rsidDel="00AE6656" w:rsidRDefault="00232C7D">
      <w:pPr>
        <w:pStyle w:val="Bibliography"/>
        <w:spacing w:before="180" w:after="180" w:line="480" w:lineRule="auto"/>
        <w:rPr>
          <w:del w:id="2847" w:author="Author" w:date="2020-11-28T17:25:00Z"/>
        </w:rPr>
        <w:pPrChange w:id="2848" w:author="Author" w:date="2020-11-28T17:25:00Z">
          <w:pPr>
            <w:pStyle w:val="Bibliography"/>
            <w:spacing w:line="480" w:lineRule="auto"/>
          </w:pPr>
        </w:pPrChange>
      </w:pPr>
      <w:bookmarkStart w:id="2849" w:name="ref-brantinghamConstraintsLevalloisCore2"/>
      <w:bookmarkEnd w:id="2845"/>
      <w:del w:id="2850" w:author="Author" w:date="2020-11-28T17:25:00Z">
        <w:r w:rsidDel="00AE6656">
          <w:delText xml:space="preserve">Brantingham, P. Jeffrey, and Steven L Kuhn. 2001. “Constraints on Levallois Core Technology: A Mathematical Model.” </w:delText>
        </w:r>
        <w:r w:rsidDel="00AE6656">
          <w:rPr>
            <w:i/>
          </w:rPr>
          <w:delText>Journal of Archaeological Science</w:delText>
        </w:r>
        <w:r w:rsidDel="00AE6656">
          <w:delText xml:space="preserve"> 28 (7): 747–61. </w:delText>
        </w:r>
        <w:r w:rsidR="00727E03" w:rsidDel="00AE6656">
          <w:fldChar w:fldCharType="begin"/>
        </w:r>
        <w:r w:rsidR="00727E03" w:rsidDel="00AE6656">
          <w:delInstrText xml:space="preserve"> HYPERLINK "https://doi.org/10.1006/jasc.2000.0594" \h </w:delInstrText>
        </w:r>
        <w:r w:rsidR="00727E03" w:rsidDel="00AE6656">
          <w:fldChar w:fldCharType="separate"/>
        </w:r>
        <w:r w:rsidDel="00AE6656">
          <w:rPr>
            <w:rStyle w:val="Hyperlink"/>
          </w:rPr>
          <w:delText>https://doi.org/10.1006/jasc.2000.0594</w:delText>
        </w:r>
        <w:r w:rsidR="00727E03" w:rsidDel="00AE6656">
          <w:rPr>
            <w:rStyle w:val="Hyperlink"/>
          </w:rPr>
          <w:fldChar w:fldCharType="end"/>
        </w:r>
        <w:r w:rsidDel="00AE6656">
          <w:delText>.</w:delText>
        </w:r>
      </w:del>
    </w:p>
    <w:p w14:paraId="117D12B0" w14:textId="33F82459" w:rsidR="001A42AA" w:rsidDel="00AE6656" w:rsidRDefault="00232C7D">
      <w:pPr>
        <w:pStyle w:val="Bibliography"/>
        <w:spacing w:before="180" w:after="180" w:line="480" w:lineRule="auto"/>
        <w:rPr>
          <w:del w:id="2851" w:author="Author" w:date="2020-11-28T17:25:00Z"/>
        </w:rPr>
        <w:pPrChange w:id="2852" w:author="Author" w:date="2020-11-28T17:25:00Z">
          <w:pPr>
            <w:pStyle w:val="Bibliography"/>
            <w:spacing w:line="480" w:lineRule="auto"/>
          </w:pPr>
        </w:pPrChange>
      </w:pPr>
      <w:bookmarkStart w:id="2853" w:name="ref-braunEarliestKnownOldowan2019"/>
      <w:bookmarkEnd w:id="2849"/>
      <w:del w:id="2854" w:author="Author" w:date="2020-11-28T17:25:00Z">
        <w:r w:rsidDel="00AE6656">
          <w:delText xml:space="preserve">Braun, David R., Vera Aldeias, Will Archer, J. Ramon Arrowsmith, Niguss Baraki, Christopher J. Campisano, Alan L. Deino, et al. 2019. “Earliest Known Oldowan Artifacts at &amp;Gt;2.58 Ma from Ledi-Geraru, Ethiopia, Highlight Early Technological Diversity.” </w:delText>
        </w:r>
        <w:r w:rsidDel="00AE6656">
          <w:rPr>
            <w:i/>
          </w:rPr>
          <w:delText>Proceedings of the National Academy of Sciences</w:delText>
        </w:r>
        <w:r w:rsidDel="00AE6656">
          <w:delText xml:space="preserve"> 116 (24): 11712–7. </w:delText>
        </w:r>
        <w:r w:rsidR="00727E03" w:rsidDel="00AE6656">
          <w:fldChar w:fldCharType="begin"/>
        </w:r>
        <w:r w:rsidR="00727E03" w:rsidDel="00AE6656">
          <w:delInstrText xml:space="preserve"> HYPERLINK "https://doi.org/10.1073/pnas.1820177116" \h </w:delInstrText>
        </w:r>
        <w:r w:rsidR="00727E03" w:rsidDel="00AE6656">
          <w:fldChar w:fldCharType="separate"/>
        </w:r>
        <w:r w:rsidDel="00AE6656">
          <w:rPr>
            <w:rStyle w:val="Hyperlink"/>
          </w:rPr>
          <w:delText>https://doi.org/10.1073/pnas.1820177116</w:delText>
        </w:r>
        <w:r w:rsidR="00727E03" w:rsidDel="00AE6656">
          <w:rPr>
            <w:rStyle w:val="Hyperlink"/>
          </w:rPr>
          <w:fldChar w:fldCharType="end"/>
        </w:r>
        <w:r w:rsidDel="00AE6656">
          <w:delText>.</w:delText>
        </w:r>
      </w:del>
    </w:p>
    <w:p w14:paraId="0642AB94" w14:textId="04D9CF17" w:rsidR="001A42AA" w:rsidDel="00AE6656" w:rsidRDefault="00232C7D">
      <w:pPr>
        <w:pStyle w:val="Bibliography"/>
        <w:spacing w:before="180" w:after="180" w:line="480" w:lineRule="auto"/>
        <w:rPr>
          <w:del w:id="2855" w:author="Author" w:date="2020-11-28T17:25:00Z"/>
        </w:rPr>
        <w:pPrChange w:id="2856" w:author="Author" w:date="2020-11-28T17:25:00Z">
          <w:pPr>
            <w:pStyle w:val="Bibliography"/>
            <w:spacing w:line="480" w:lineRule="auto"/>
          </w:pPr>
        </w:pPrChange>
      </w:pPr>
      <w:bookmarkStart w:id="2857" w:name="ref-braunOldowanBehaviorRaw2008"/>
      <w:bookmarkEnd w:id="2853"/>
      <w:del w:id="2858" w:author="Author" w:date="2020-11-28T17:25:00Z">
        <w:r w:rsidDel="00AE6656">
          <w:delText xml:space="preserve">Braun, David R., Peter Ditchfield, Joseph V. Ferraro, David Maina, Laura C. Bishop, and Richard Potts. 2008. “Oldowan Behavior and Raw Material Transport: Perspectives from the Kanjera Formation.” </w:delText>
        </w:r>
        <w:r w:rsidDel="00AE6656">
          <w:rPr>
            <w:i/>
          </w:rPr>
          <w:delText>Journal of Archaeological Science</w:delText>
        </w:r>
        <w:r w:rsidDel="00AE6656">
          <w:delText xml:space="preserve"> 35 (8): 2329–45. </w:delText>
        </w:r>
        <w:r w:rsidR="00727E03" w:rsidDel="00AE6656">
          <w:fldChar w:fldCharType="begin"/>
        </w:r>
        <w:r w:rsidR="00727E03" w:rsidDel="00AE6656">
          <w:delInstrText xml:space="preserve"> HYPERLINK "https://doi.org/10.1016/j.jas.2008.03.004" \h </w:delInstrText>
        </w:r>
        <w:r w:rsidR="00727E03" w:rsidDel="00AE6656">
          <w:fldChar w:fldCharType="separate"/>
        </w:r>
        <w:r w:rsidDel="00AE6656">
          <w:rPr>
            <w:rStyle w:val="Hyperlink"/>
          </w:rPr>
          <w:delText>https://doi.org/10.1016/j.jas.2008.03.004</w:delText>
        </w:r>
        <w:r w:rsidR="00727E03" w:rsidDel="00AE6656">
          <w:rPr>
            <w:rStyle w:val="Hyperlink"/>
          </w:rPr>
          <w:fldChar w:fldCharType="end"/>
        </w:r>
        <w:r w:rsidDel="00AE6656">
          <w:delText>.</w:delText>
        </w:r>
      </w:del>
    </w:p>
    <w:p w14:paraId="46BD04BD" w14:textId="5E6C3400" w:rsidR="001A42AA" w:rsidDel="00AE6656" w:rsidRDefault="00232C7D">
      <w:pPr>
        <w:pStyle w:val="Bibliography"/>
        <w:spacing w:before="180" w:after="180" w:line="480" w:lineRule="auto"/>
        <w:rPr>
          <w:del w:id="2859" w:author="Author" w:date="2020-11-28T17:25:00Z"/>
        </w:rPr>
        <w:pPrChange w:id="2860" w:author="Author" w:date="2020-11-28T17:25:00Z">
          <w:pPr>
            <w:pStyle w:val="Bibliography"/>
            <w:spacing w:line="480" w:lineRule="auto"/>
          </w:pPr>
        </w:pPrChange>
      </w:pPr>
      <w:bookmarkStart w:id="2861" w:name="ref-braunTechnologicalDevelopmentsOldowa"/>
      <w:bookmarkEnd w:id="2857"/>
      <w:del w:id="2862" w:author="Author" w:date="2020-11-28T17:25:00Z">
        <w:r w:rsidDel="00AE6656">
          <w:delText>Braun, David R., and Jack W.K. Harris. 2003. “Technological Developments in the Oldowan of Koobi Fora: Innovative Techniques of Artifact Analysis.” In, 29.</w:delText>
        </w:r>
      </w:del>
    </w:p>
    <w:p w14:paraId="5C6B946F" w14:textId="56614A1B" w:rsidR="001A42AA" w:rsidDel="00AE6656" w:rsidRDefault="00232C7D">
      <w:pPr>
        <w:pStyle w:val="Bibliography"/>
        <w:spacing w:before="180" w:after="180" w:line="480" w:lineRule="auto"/>
        <w:rPr>
          <w:del w:id="2863" w:author="Author" w:date="2020-11-28T17:25:00Z"/>
        </w:rPr>
        <w:pPrChange w:id="2864" w:author="Author" w:date="2020-11-28T17:25:00Z">
          <w:pPr>
            <w:pStyle w:val="Bibliography"/>
            <w:spacing w:line="480" w:lineRule="auto"/>
          </w:pPr>
        </w:pPrChange>
      </w:pPr>
      <w:bookmarkStart w:id="2865" w:name="ref-braunOldowanRawMaterial2009"/>
      <w:bookmarkEnd w:id="2861"/>
      <w:del w:id="2866" w:author="Author" w:date="2020-11-28T17:25:00Z">
        <w:r w:rsidDel="00AE6656">
          <w:delText xml:space="preserve">Braun, David R., John W.K. Harris, and David N. Maina. 2009. “Oldowan Raw Material Procurement and Use: Evidence from the Koobi Fora Formation.” </w:delText>
        </w:r>
        <w:r w:rsidDel="00AE6656">
          <w:rPr>
            <w:i/>
          </w:rPr>
          <w:delText>Archaeometry</w:delText>
        </w:r>
        <w:r w:rsidDel="00AE6656">
          <w:delText xml:space="preserve"> 51: 26–42.</w:delText>
        </w:r>
      </w:del>
    </w:p>
    <w:p w14:paraId="262A54FF" w14:textId="3BA18EFF" w:rsidR="001A42AA" w:rsidDel="00AE6656" w:rsidRDefault="00232C7D">
      <w:pPr>
        <w:pStyle w:val="Bibliography"/>
        <w:spacing w:before="180" w:after="180" w:line="480" w:lineRule="auto"/>
        <w:rPr>
          <w:del w:id="2867" w:author="Author" w:date="2020-11-28T17:25:00Z"/>
        </w:rPr>
        <w:pPrChange w:id="2868" w:author="Author" w:date="2020-11-28T17:25:00Z">
          <w:pPr>
            <w:pStyle w:val="Bibliography"/>
            <w:spacing w:line="480" w:lineRule="auto"/>
          </w:pPr>
        </w:pPrChange>
      </w:pPr>
      <w:bookmarkStart w:id="2869" w:name="ref-braunOldowanTechnologyRaw2009"/>
      <w:bookmarkEnd w:id="2865"/>
      <w:del w:id="2870" w:author="Author" w:date="2020-11-28T17:25:00Z">
        <w:r w:rsidDel="00AE6656">
          <w:delText xml:space="preserve">Braun, David R., Thomas W. Plummer, Peter W. Ditchfield, Laura C. Bishop, and Joseph V. Ferraro. 2009. “Oldowan Technology and Raw Material Variability at Kanjera South.” In </w:delText>
        </w:r>
        <w:r w:rsidDel="00AE6656">
          <w:rPr>
            <w:i/>
          </w:rPr>
          <w:delText>Interdisciplinary Approaches to the Oldowan</w:delText>
        </w:r>
        <w:r w:rsidDel="00AE6656">
          <w:delText xml:space="preserve">, 99–110. Vertebrate Paleobiology and Paleoanthropology. Dordrecht: Springer Netherlands. </w:delText>
        </w:r>
        <w:r w:rsidR="00727E03" w:rsidDel="00AE6656">
          <w:fldChar w:fldCharType="begin"/>
        </w:r>
        <w:r w:rsidR="00727E03" w:rsidDel="00AE6656">
          <w:delInstrText xml:space="preserve"> HYPERLINK "https://doi.org/10.1007/978-1-4020-9060-8_9" \h </w:delInstrText>
        </w:r>
        <w:r w:rsidR="00727E03" w:rsidDel="00AE6656">
          <w:fldChar w:fldCharType="separate"/>
        </w:r>
        <w:r w:rsidDel="00AE6656">
          <w:rPr>
            <w:rStyle w:val="Hyperlink"/>
          </w:rPr>
          <w:delText>https://doi.org/10.1007/978-1-4020-9060-8_9</w:delText>
        </w:r>
        <w:r w:rsidR="00727E03" w:rsidDel="00AE6656">
          <w:rPr>
            <w:rStyle w:val="Hyperlink"/>
          </w:rPr>
          <w:fldChar w:fldCharType="end"/>
        </w:r>
        <w:r w:rsidDel="00AE6656">
          <w:delText>.</w:delText>
        </w:r>
      </w:del>
    </w:p>
    <w:p w14:paraId="410B78FA" w14:textId="593D7425" w:rsidR="001A42AA" w:rsidDel="00AE6656" w:rsidRDefault="00232C7D">
      <w:pPr>
        <w:pStyle w:val="Bibliography"/>
        <w:spacing w:before="180" w:after="180" w:line="480" w:lineRule="auto"/>
        <w:rPr>
          <w:del w:id="2871" w:author="Author" w:date="2020-11-28T17:25:00Z"/>
        </w:rPr>
        <w:pPrChange w:id="2872" w:author="Author" w:date="2020-11-28T17:25:00Z">
          <w:pPr>
            <w:pStyle w:val="Bibliography"/>
            <w:spacing w:line="480" w:lineRule="auto"/>
          </w:pPr>
        </w:pPrChange>
      </w:pPr>
      <w:bookmarkStart w:id="2873" w:name="ref-braunRawMaterialQuality2009"/>
      <w:bookmarkEnd w:id="2869"/>
      <w:del w:id="2874" w:author="Author" w:date="2020-11-28T17:25:00Z">
        <w:r w:rsidDel="00AE6656">
          <w:delText xml:space="preserve">Braun, David R., Thomas W. Plummer, Joseph V. Ferraro, Peter Ditchfield, and Laura C. Bishop. 2009. “Raw Material Quality and Oldowan Hominin Toolstone Preferences: Evidence from Kanjera South, Kenya.” </w:delText>
        </w:r>
        <w:r w:rsidDel="00AE6656">
          <w:rPr>
            <w:i/>
          </w:rPr>
          <w:delText>Journal of Archaeological Science</w:delText>
        </w:r>
        <w:r w:rsidDel="00AE6656">
          <w:delText xml:space="preserve"> 36 (7): 1605–14. </w:delText>
        </w:r>
        <w:r w:rsidR="00727E03" w:rsidDel="00AE6656">
          <w:fldChar w:fldCharType="begin"/>
        </w:r>
        <w:r w:rsidR="00727E03" w:rsidDel="00AE6656">
          <w:delInstrText xml:space="preserve"> HYPERLINK "https://doi.org/10.1016/j.jas.2009.03.025" \h </w:delInstrText>
        </w:r>
        <w:r w:rsidR="00727E03" w:rsidDel="00AE6656">
          <w:fldChar w:fldCharType="separate"/>
        </w:r>
        <w:r w:rsidDel="00AE6656">
          <w:rPr>
            <w:rStyle w:val="Hyperlink"/>
          </w:rPr>
          <w:delText>https://doi.org/10.1016/j.jas.2009.03.025</w:delText>
        </w:r>
        <w:r w:rsidR="00727E03" w:rsidDel="00AE6656">
          <w:rPr>
            <w:rStyle w:val="Hyperlink"/>
          </w:rPr>
          <w:fldChar w:fldCharType="end"/>
        </w:r>
        <w:r w:rsidDel="00AE6656">
          <w:delText>.</w:delText>
        </w:r>
      </w:del>
    </w:p>
    <w:p w14:paraId="702CED74" w14:textId="533C74EF" w:rsidR="001A42AA" w:rsidDel="00AE6656" w:rsidRDefault="00232C7D">
      <w:pPr>
        <w:pStyle w:val="Bibliography"/>
        <w:spacing w:before="180" w:after="180" w:line="480" w:lineRule="auto"/>
        <w:rPr>
          <w:del w:id="2875" w:author="Author" w:date="2020-11-28T17:25:00Z"/>
        </w:rPr>
        <w:pPrChange w:id="2876" w:author="Author" w:date="2020-11-28T17:25:00Z">
          <w:pPr>
            <w:pStyle w:val="Bibliography"/>
            <w:spacing w:line="480" w:lineRule="auto"/>
          </w:pPr>
        </w:pPrChange>
      </w:pPr>
      <w:bookmarkStart w:id="2877" w:name="ref-braunLandscapescaleVariationHominin2"/>
      <w:bookmarkEnd w:id="2873"/>
      <w:del w:id="2878" w:author="Author" w:date="2020-11-28T17:25:00Z">
        <w:r w:rsidDel="00AE6656">
          <w:delText xml:space="preserve">Braun, David R., Michael J. Rogers, John W.K. Harris, and Steven J. Walker. 2008. “Landscape-Scale Variation in Hominin Tool Use: Evidence from the Developed Oldowan.” </w:delText>
        </w:r>
        <w:r w:rsidDel="00AE6656">
          <w:rPr>
            <w:i/>
          </w:rPr>
          <w:delText>Journal of Human Evolution</w:delText>
        </w:r>
        <w:r w:rsidDel="00AE6656">
          <w:delText xml:space="preserve"> 55 (6): 1053–63. </w:delText>
        </w:r>
        <w:r w:rsidR="00727E03" w:rsidDel="00AE6656">
          <w:fldChar w:fldCharType="begin"/>
        </w:r>
        <w:r w:rsidR="00727E03" w:rsidDel="00AE6656">
          <w:delInstrText xml:space="preserve"> HYPERLINK "https://doi.org/10.1016/j.jhevol.2008.05.020" \h </w:delInstrText>
        </w:r>
        <w:r w:rsidR="00727E03" w:rsidDel="00AE6656">
          <w:fldChar w:fldCharType="separate"/>
        </w:r>
        <w:r w:rsidDel="00AE6656">
          <w:rPr>
            <w:rStyle w:val="Hyperlink"/>
          </w:rPr>
          <w:delText>https://doi.org/10.1016/j.jhevol.2008.05.020</w:delText>
        </w:r>
        <w:r w:rsidR="00727E03" w:rsidDel="00AE6656">
          <w:rPr>
            <w:rStyle w:val="Hyperlink"/>
          </w:rPr>
          <w:fldChar w:fldCharType="end"/>
        </w:r>
        <w:r w:rsidDel="00AE6656">
          <w:delText>.</w:delText>
        </w:r>
      </w:del>
    </w:p>
    <w:p w14:paraId="069E64CB" w14:textId="056B832E" w:rsidR="001A42AA" w:rsidDel="00AE6656" w:rsidRDefault="00232C7D">
      <w:pPr>
        <w:pStyle w:val="Bibliography"/>
        <w:spacing w:before="180" w:after="180" w:line="480" w:lineRule="auto"/>
        <w:rPr>
          <w:del w:id="2879" w:author="Author" w:date="2020-11-28T17:25:00Z"/>
        </w:rPr>
        <w:pPrChange w:id="2880" w:author="Author" w:date="2020-11-28T17:25:00Z">
          <w:pPr>
            <w:pStyle w:val="Bibliography"/>
            <w:spacing w:line="480" w:lineRule="auto"/>
          </w:pPr>
        </w:pPrChange>
      </w:pPr>
      <w:bookmarkStart w:id="2881" w:name="ref-braunOldowanReductionSequences2008"/>
      <w:bookmarkEnd w:id="2877"/>
      <w:del w:id="2882" w:author="Author" w:date="2020-11-28T17:25:00Z">
        <w:r w:rsidDel="00AE6656">
          <w:delText xml:space="preserve">Braun, David R., Joanne C. Tactikos, Joseph V. Ferraro, Shira L. Arnow, and John W.K. Harris. 2008. “Oldowan Reduction Sequences: Methodological Considerations.” </w:delText>
        </w:r>
        <w:r w:rsidDel="00AE6656">
          <w:rPr>
            <w:i/>
          </w:rPr>
          <w:delText>Journal of Archaeological Science</w:delText>
        </w:r>
        <w:r w:rsidDel="00AE6656">
          <w:delText xml:space="preserve"> 35 (8): 2153–63. </w:delText>
        </w:r>
        <w:r w:rsidR="00727E03" w:rsidDel="00AE6656">
          <w:fldChar w:fldCharType="begin"/>
        </w:r>
        <w:r w:rsidR="00727E03" w:rsidDel="00AE6656">
          <w:delInstrText xml:space="preserve"> HYPERLINK "https://doi.org/10.1016/j.jas.2008.01.015" \h </w:delInstrText>
        </w:r>
        <w:r w:rsidR="00727E03" w:rsidDel="00AE6656">
          <w:fldChar w:fldCharType="separate"/>
        </w:r>
        <w:r w:rsidDel="00AE6656">
          <w:rPr>
            <w:rStyle w:val="Hyperlink"/>
          </w:rPr>
          <w:delText>https://doi.org/10.1016/j.jas.2008.01.015</w:delText>
        </w:r>
        <w:r w:rsidR="00727E03" w:rsidDel="00AE6656">
          <w:rPr>
            <w:rStyle w:val="Hyperlink"/>
          </w:rPr>
          <w:fldChar w:fldCharType="end"/>
        </w:r>
        <w:r w:rsidDel="00AE6656">
          <w:delText>.</w:delText>
        </w:r>
      </w:del>
    </w:p>
    <w:p w14:paraId="058D77B9" w14:textId="4EC09DB2" w:rsidR="001A42AA" w:rsidDel="00AE6656" w:rsidRDefault="00232C7D">
      <w:pPr>
        <w:pStyle w:val="Bibliography"/>
        <w:spacing w:before="180" w:after="180" w:line="480" w:lineRule="auto"/>
        <w:rPr>
          <w:del w:id="2883" w:author="Author" w:date="2020-11-28T17:25:00Z"/>
        </w:rPr>
        <w:pPrChange w:id="2884" w:author="Author" w:date="2020-11-28T17:25:00Z">
          <w:pPr>
            <w:pStyle w:val="Bibliography"/>
            <w:spacing w:line="480" w:lineRule="auto"/>
          </w:pPr>
        </w:pPrChange>
      </w:pPr>
      <w:bookmarkStart w:id="2885" w:name="ref-bunnFxJj50EarlyPleistocene1980"/>
      <w:bookmarkEnd w:id="2881"/>
      <w:del w:id="2886" w:author="Author" w:date="2020-11-28T17:25:00Z">
        <w:r w:rsidDel="00AE6656">
          <w:delText xml:space="preserve">Bunn, Henry, John W.K. Harris, Glynn Isaac, Zefe Kaufulu, Ellen Kroll, Kathy Schick, Nicholas Toth, and Anna K. Behrensmeyer. 1980. “FxJj50: An Early Pleistocene Site in Northern Kenya.” </w:delText>
        </w:r>
        <w:r w:rsidDel="00AE6656">
          <w:rPr>
            <w:i/>
          </w:rPr>
          <w:delText>World Archaeology</w:delText>
        </w:r>
        <w:r w:rsidDel="00AE6656">
          <w:delText xml:space="preserve"> 12 (2): 109–36. </w:delText>
        </w:r>
        <w:r w:rsidR="00727E03" w:rsidDel="00AE6656">
          <w:fldChar w:fldCharType="begin"/>
        </w:r>
        <w:r w:rsidR="00727E03" w:rsidDel="00AE6656">
          <w:delInstrText xml:space="preserve"> HYPERLINK "https://doi.org/10.1080/00438243.1980.9979787" \h </w:delInstrText>
        </w:r>
        <w:r w:rsidR="00727E03" w:rsidDel="00AE6656">
          <w:fldChar w:fldCharType="separate"/>
        </w:r>
        <w:r w:rsidDel="00AE6656">
          <w:rPr>
            <w:rStyle w:val="Hyperlink"/>
          </w:rPr>
          <w:delText>https://doi.org/10.1080/00438243.1980.9979787</w:delText>
        </w:r>
        <w:r w:rsidR="00727E03" w:rsidDel="00AE6656">
          <w:rPr>
            <w:rStyle w:val="Hyperlink"/>
          </w:rPr>
          <w:fldChar w:fldCharType="end"/>
        </w:r>
        <w:r w:rsidDel="00AE6656">
          <w:delText>.</w:delText>
        </w:r>
      </w:del>
    </w:p>
    <w:p w14:paraId="1F369B9F" w14:textId="030CFB43" w:rsidR="001A42AA" w:rsidDel="00AE6656" w:rsidRDefault="00232C7D">
      <w:pPr>
        <w:pStyle w:val="Bibliography"/>
        <w:spacing w:before="180" w:after="180" w:line="480" w:lineRule="auto"/>
        <w:rPr>
          <w:del w:id="2887" w:author="Author" w:date="2020-11-28T17:25:00Z"/>
        </w:rPr>
        <w:pPrChange w:id="2888" w:author="Author" w:date="2020-11-28T17:25:00Z">
          <w:pPr>
            <w:pStyle w:val="Bibliography"/>
            <w:spacing w:line="480" w:lineRule="auto"/>
          </w:pPr>
        </w:pPrChange>
      </w:pPr>
      <w:bookmarkStart w:id="2889" w:name="ref-burnsideHumanMacroecologyLinking2012"/>
      <w:bookmarkEnd w:id="2885"/>
      <w:del w:id="2890" w:author="Author" w:date="2020-11-28T17:25:00Z">
        <w:r w:rsidDel="00AE6656">
          <w:delText xml:space="preserve">Burnside, William R., James H. Brown, Oskar Burger, Marcus J. Hamilton, Melanie Moses, and Luis M.A. Bettencourt. 2012. “Human Macroecology: Linking Pattern and Process in Big-Picture Human Ecology.” </w:delText>
        </w:r>
        <w:r w:rsidDel="00AE6656">
          <w:rPr>
            <w:i/>
          </w:rPr>
          <w:delText>Biological Reviews</w:delText>
        </w:r>
        <w:r w:rsidDel="00AE6656">
          <w:delText xml:space="preserve"> 87 (1): 194–208. </w:delText>
        </w:r>
        <w:r w:rsidR="00727E03" w:rsidDel="00AE6656">
          <w:fldChar w:fldCharType="begin"/>
        </w:r>
        <w:r w:rsidR="00727E03" w:rsidDel="00AE6656">
          <w:delInstrText xml:space="preserve"> HYPERLINK "https://doi.org/10.1111/j.1469-185X.2011.00192.x" \h </w:delInstrText>
        </w:r>
        <w:r w:rsidR="00727E03" w:rsidDel="00AE6656">
          <w:fldChar w:fldCharType="separate"/>
        </w:r>
        <w:r w:rsidDel="00AE6656">
          <w:rPr>
            <w:rStyle w:val="Hyperlink"/>
          </w:rPr>
          <w:delText>https://doi.org/10.1111/j.1469-185X.2011.00192.x</w:delText>
        </w:r>
        <w:r w:rsidR="00727E03" w:rsidDel="00AE6656">
          <w:rPr>
            <w:rStyle w:val="Hyperlink"/>
          </w:rPr>
          <w:fldChar w:fldCharType="end"/>
        </w:r>
        <w:r w:rsidDel="00AE6656">
          <w:delText>.</w:delText>
        </w:r>
      </w:del>
    </w:p>
    <w:p w14:paraId="0CFCEB12" w14:textId="3C353096" w:rsidR="001A42AA" w:rsidDel="00AE6656" w:rsidRDefault="00232C7D">
      <w:pPr>
        <w:pStyle w:val="Bibliography"/>
        <w:spacing w:before="180" w:after="180" w:line="480" w:lineRule="auto"/>
        <w:rPr>
          <w:del w:id="2891" w:author="Author" w:date="2020-11-28T17:25:00Z"/>
        </w:rPr>
        <w:pPrChange w:id="2892" w:author="Author" w:date="2020-11-28T17:25:00Z">
          <w:pPr>
            <w:pStyle w:val="Bibliography"/>
            <w:spacing w:line="480" w:lineRule="auto"/>
          </w:pPr>
        </w:pPrChange>
      </w:pPr>
      <w:bookmarkStart w:id="2893" w:name="ref-chavaillonDecouverteNiveauOldowayen1"/>
      <w:bookmarkEnd w:id="2889"/>
      <w:del w:id="2894" w:author="Author" w:date="2020-11-28T17:25:00Z">
        <w:r w:rsidDel="00AE6656">
          <w:delText xml:space="preserve">Chavaillon, Jean. 1970. “Découverte d’un niveau oldowayen dans la basse vallée de l’Omo (Ethiopie).” </w:delText>
        </w:r>
        <w:r w:rsidDel="00AE6656">
          <w:rPr>
            <w:i/>
          </w:rPr>
          <w:delText>Bulletin de La Société Préhistorique Française</w:delText>
        </w:r>
        <w:r w:rsidDel="00AE6656">
          <w:delText xml:space="preserve"> 67 (1). Société Préhistorique Française: 7–11. </w:delText>
        </w:r>
        <w:r w:rsidR="00727E03" w:rsidDel="00AE6656">
          <w:fldChar w:fldCharType="begin"/>
        </w:r>
        <w:r w:rsidR="00727E03" w:rsidDel="00AE6656">
          <w:delInstrText xml:space="preserve"> HYPERLINK "https://doi.org/10.3406/bspf.1970.10428" \h </w:delInstrText>
        </w:r>
        <w:r w:rsidR="00727E03" w:rsidDel="00AE6656">
          <w:fldChar w:fldCharType="separate"/>
        </w:r>
        <w:r w:rsidDel="00AE6656">
          <w:rPr>
            <w:rStyle w:val="Hyperlink"/>
          </w:rPr>
          <w:delText>https://doi.org/10.3406/bspf.1970.10428</w:delText>
        </w:r>
        <w:r w:rsidR="00727E03" w:rsidDel="00AE6656">
          <w:rPr>
            <w:rStyle w:val="Hyperlink"/>
          </w:rPr>
          <w:fldChar w:fldCharType="end"/>
        </w:r>
        <w:r w:rsidDel="00AE6656">
          <w:delText>.</w:delText>
        </w:r>
      </w:del>
    </w:p>
    <w:p w14:paraId="5DD2CFE1" w14:textId="184619D9" w:rsidR="001A42AA" w:rsidDel="00AE6656" w:rsidRDefault="00232C7D">
      <w:pPr>
        <w:pStyle w:val="Bibliography"/>
        <w:spacing w:before="180" w:after="180" w:line="480" w:lineRule="auto"/>
        <w:rPr>
          <w:del w:id="2895" w:author="Author" w:date="2020-11-28T17:25:00Z"/>
        </w:rPr>
        <w:pPrChange w:id="2896" w:author="Author" w:date="2020-11-28T17:25:00Z">
          <w:pPr>
            <w:pStyle w:val="Bibliography"/>
            <w:spacing w:line="480" w:lineRule="auto"/>
          </w:pPr>
        </w:pPrChange>
      </w:pPr>
      <w:bookmarkStart w:id="2897" w:name="ref-clarkLithicsLandscapesLongueduree201"/>
      <w:bookmarkEnd w:id="2893"/>
      <w:del w:id="2898" w:author="Author" w:date="2020-11-28T17:25:00Z">
        <w:r w:rsidDel="00AE6656">
          <w:delText xml:space="preserve">Clark, G. A., and C. Michael Barton. 2017. “Lithics, Landscapes &amp; La Longue-Durée &amp; Expediency as Expressions of Forager Mobility.” </w:delText>
        </w:r>
        <w:r w:rsidDel="00AE6656">
          <w:rPr>
            <w:i/>
          </w:rPr>
          <w:delText>Quaternary International</w:delText>
        </w:r>
        <w:r w:rsidDel="00AE6656">
          <w:delText xml:space="preserve"> 450: 137–49. </w:delText>
        </w:r>
        <w:r w:rsidR="00727E03" w:rsidDel="00AE6656">
          <w:fldChar w:fldCharType="begin"/>
        </w:r>
        <w:r w:rsidR="00727E03" w:rsidDel="00AE6656">
          <w:delInstrText xml:space="preserve"> HYPERLINK "https://doi.org/10.1016/j.quaint.2016.08.002" \h </w:delInstrText>
        </w:r>
        <w:r w:rsidR="00727E03" w:rsidDel="00AE6656">
          <w:fldChar w:fldCharType="separate"/>
        </w:r>
        <w:r w:rsidDel="00AE6656">
          <w:rPr>
            <w:rStyle w:val="Hyperlink"/>
          </w:rPr>
          <w:delText>https://doi.org/10.1016/j.quaint.2016.08.002</w:delText>
        </w:r>
        <w:r w:rsidR="00727E03" w:rsidDel="00AE6656">
          <w:rPr>
            <w:rStyle w:val="Hyperlink"/>
          </w:rPr>
          <w:fldChar w:fldCharType="end"/>
        </w:r>
        <w:r w:rsidDel="00AE6656">
          <w:delText>.</w:delText>
        </w:r>
      </w:del>
    </w:p>
    <w:p w14:paraId="7B7DC95F" w14:textId="4DCFC577" w:rsidR="001A42AA" w:rsidDel="00AE6656" w:rsidRDefault="00232C7D">
      <w:pPr>
        <w:pStyle w:val="Bibliography"/>
        <w:spacing w:before="180" w:after="180" w:line="480" w:lineRule="auto"/>
        <w:rPr>
          <w:del w:id="2899" w:author="Author" w:date="2020-11-28T17:25:00Z"/>
        </w:rPr>
        <w:pPrChange w:id="2900" w:author="Author" w:date="2020-11-28T17:25:00Z">
          <w:pPr>
            <w:pStyle w:val="Bibliography"/>
            <w:spacing w:line="480" w:lineRule="auto"/>
          </w:pPr>
        </w:pPrChange>
      </w:pPr>
      <w:bookmarkStart w:id="2901" w:name="ref-clarkAfricaPrehistoryPeripheral1975"/>
      <w:bookmarkEnd w:id="2897"/>
      <w:del w:id="2902" w:author="Author" w:date="2020-11-28T17:25:00Z">
        <w:r w:rsidDel="00AE6656">
          <w:delText xml:space="preserve">Clark, J. Desmond. 1975. “Africa in Prehistory: Peripheral or Paramount?” </w:delText>
        </w:r>
        <w:r w:rsidDel="00AE6656">
          <w:rPr>
            <w:i/>
          </w:rPr>
          <w:delText>Man</w:delText>
        </w:r>
        <w:r w:rsidDel="00AE6656">
          <w:delText xml:space="preserve"> 10 (2). [Wiley, Royal Anthropological Institute of Great Britain and Ireland]: 175–98. </w:delText>
        </w:r>
        <w:r w:rsidR="00727E03" w:rsidDel="00AE6656">
          <w:fldChar w:fldCharType="begin"/>
        </w:r>
        <w:r w:rsidR="00727E03" w:rsidDel="00AE6656">
          <w:delInstrText xml:space="preserve"> HYPERLINK "https://doi.org/10.2307/2800493" \h </w:delInstrText>
        </w:r>
        <w:r w:rsidR="00727E03" w:rsidDel="00AE6656">
          <w:fldChar w:fldCharType="separate"/>
        </w:r>
        <w:r w:rsidDel="00AE6656">
          <w:rPr>
            <w:rStyle w:val="Hyperlink"/>
          </w:rPr>
          <w:delText>https://doi.org/10.2307/2800493</w:delText>
        </w:r>
        <w:r w:rsidR="00727E03" w:rsidDel="00AE6656">
          <w:rPr>
            <w:rStyle w:val="Hyperlink"/>
          </w:rPr>
          <w:fldChar w:fldCharType="end"/>
        </w:r>
        <w:r w:rsidDel="00AE6656">
          <w:delText>.</w:delText>
        </w:r>
      </w:del>
    </w:p>
    <w:p w14:paraId="23A32B2A" w14:textId="72CF2AD5" w:rsidR="001A42AA" w:rsidDel="00AE6656" w:rsidRDefault="00232C7D">
      <w:pPr>
        <w:pStyle w:val="Bibliography"/>
        <w:spacing w:before="180" w:after="180" w:line="480" w:lineRule="auto"/>
        <w:rPr>
          <w:del w:id="2903" w:author="Author" w:date="2020-11-28T17:25:00Z"/>
        </w:rPr>
        <w:pPrChange w:id="2904" w:author="Author" w:date="2020-11-28T17:25:00Z">
          <w:pPr>
            <w:pStyle w:val="Bibliography"/>
            <w:spacing w:line="480" w:lineRule="auto"/>
          </w:pPr>
        </w:pPrChange>
      </w:pPr>
      <w:bookmarkStart w:id="2905" w:name="ref-clarksonMeasuringCoreReduction2013"/>
      <w:bookmarkEnd w:id="2901"/>
      <w:del w:id="2906" w:author="Author" w:date="2020-11-28T17:25:00Z">
        <w:r w:rsidDel="00AE6656">
          <w:delText xml:space="preserve">Clarkson, Chris. 2013. “Measuring Core Reduction Using 3D Flake Scar Density: A Test Case of Changing Core Reduction at Klasies River Mouth, South Africa.” </w:delText>
        </w:r>
        <w:r w:rsidDel="00AE6656">
          <w:rPr>
            <w:i/>
          </w:rPr>
          <w:delText>Journal of Archaeological Science</w:delText>
        </w:r>
        <w:r w:rsidDel="00AE6656">
          <w:delText xml:space="preserve"> 40 (12): 4348–57. </w:delText>
        </w:r>
        <w:r w:rsidR="00727E03" w:rsidDel="00AE6656">
          <w:fldChar w:fldCharType="begin"/>
        </w:r>
        <w:r w:rsidR="00727E03" w:rsidDel="00AE6656">
          <w:delInstrText xml:space="preserve"> HYPERLINK "https://doi.org/10.1016/j.jas.2013.06.007" \h </w:delInstrText>
        </w:r>
        <w:r w:rsidR="00727E03" w:rsidDel="00AE6656">
          <w:fldChar w:fldCharType="separate"/>
        </w:r>
        <w:r w:rsidDel="00AE6656">
          <w:rPr>
            <w:rStyle w:val="Hyperlink"/>
          </w:rPr>
          <w:delText>https://doi.org/10.1016/j.jas.2013.06.007</w:delText>
        </w:r>
        <w:r w:rsidR="00727E03" w:rsidDel="00AE6656">
          <w:rPr>
            <w:rStyle w:val="Hyperlink"/>
          </w:rPr>
          <w:fldChar w:fldCharType="end"/>
        </w:r>
        <w:r w:rsidDel="00AE6656">
          <w:delText>.</w:delText>
        </w:r>
      </w:del>
    </w:p>
    <w:p w14:paraId="45BBA23B" w14:textId="2A09C6CA" w:rsidR="001A42AA" w:rsidDel="00AE6656" w:rsidRDefault="00232C7D">
      <w:pPr>
        <w:pStyle w:val="Bibliography"/>
        <w:spacing w:before="180" w:after="180" w:line="480" w:lineRule="auto"/>
        <w:rPr>
          <w:del w:id="2907" w:author="Author" w:date="2020-11-28T17:25:00Z"/>
        </w:rPr>
        <w:pPrChange w:id="2908" w:author="Author" w:date="2020-11-28T17:25:00Z">
          <w:pPr>
            <w:pStyle w:val="Bibliography"/>
            <w:spacing w:line="480" w:lineRule="auto"/>
          </w:pPr>
        </w:pPrChange>
      </w:pPr>
      <w:bookmarkStart w:id="2909" w:name="ref-closeDistanceDecayUneasy1999"/>
      <w:bookmarkEnd w:id="2905"/>
      <w:del w:id="2910" w:author="Author" w:date="2020-11-28T17:25:00Z">
        <w:r w:rsidDel="00AE6656">
          <w:delText xml:space="preserve">Close, Angela E. 1999. “Distance and Decay: An Uneasy Relationship.” </w:delText>
        </w:r>
        <w:r w:rsidDel="00AE6656">
          <w:rPr>
            <w:i/>
          </w:rPr>
          <w:delText>Antiquity</w:delText>
        </w:r>
        <w:r w:rsidDel="00AE6656">
          <w:delText xml:space="preserve"> 73 (279): 24–32. </w:delText>
        </w:r>
        <w:r w:rsidR="00727E03" w:rsidDel="00AE6656">
          <w:fldChar w:fldCharType="begin"/>
        </w:r>
        <w:r w:rsidR="00727E03" w:rsidDel="00AE6656">
          <w:delInstrText xml:space="preserve"> HYPERLINK "https://doi.org/10.1017/S0003598X00087810" \h </w:delInstrText>
        </w:r>
        <w:r w:rsidR="00727E03" w:rsidDel="00AE6656">
          <w:fldChar w:fldCharType="separate"/>
        </w:r>
        <w:r w:rsidDel="00AE6656">
          <w:rPr>
            <w:rStyle w:val="Hyperlink"/>
          </w:rPr>
          <w:delText>https://doi.org/10.1017/S0003598X00087810</w:delText>
        </w:r>
        <w:r w:rsidR="00727E03" w:rsidDel="00AE6656">
          <w:rPr>
            <w:rStyle w:val="Hyperlink"/>
          </w:rPr>
          <w:fldChar w:fldCharType="end"/>
        </w:r>
        <w:r w:rsidDel="00AE6656">
          <w:delText>.</w:delText>
        </w:r>
      </w:del>
    </w:p>
    <w:p w14:paraId="4A4B7F35" w14:textId="42139543" w:rsidR="001A42AA" w:rsidDel="00AE6656" w:rsidRDefault="00232C7D">
      <w:pPr>
        <w:pStyle w:val="Bibliography"/>
        <w:spacing w:before="180" w:after="180" w:line="480" w:lineRule="auto"/>
        <w:rPr>
          <w:del w:id="2911" w:author="Author" w:date="2020-11-28T17:25:00Z"/>
        </w:rPr>
        <w:pPrChange w:id="2912" w:author="Author" w:date="2020-11-28T17:25:00Z">
          <w:pPr>
            <w:pStyle w:val="Bibliography"/>
            <w:spacing w:line="480" w:lineRule="auto"/>
          </w:pPr>
        </w:pPrChange>
      </w:pPr>
      <w:bookmarkStart w:id="2913" w:name="ref-cotterellEssentialMechanicsConchoida"/>
      <w:bookmarkEnd w:id="2909"/>
      <w:del w:id="2914" w:author="Author" w:date="2020-11-28T17:25:00Z">
        <w:r w:rsidDel="00AE6656">
          <w:delText xml:space="preserve">Cotterell, B., J. Kamminga, and F. P. Dickson. 1985. “The Essential Mechanics of Conchoidal Flaking.” </w:delText>
        </w:r>
        <w:r w:rsidDel="00AE6656">
          <w:rPr>
            <w:i/>
          </w:rPr>
          <w:delText>International Journal of Fracture</w:delText>
        </w:r>
        <w:r w:rsidDel="00AE6656">
          <w:delText xml:space="preserve"> 29 (4): 205–21. </w:delText>
        </w:r>
        <w:r w:rsidR="00727E03" w:rsidDel="00AE6656">
          <w:fldChar w:fldCharType="begin"/>
        </w:r>
        <w:r w:rsidR="00727E03" w:rsidDel="00AE6656">
          <w:delInstrText xml:space="preserve"> HYPERLINK "https://doi.org/10.1007/BF00125471" \h </w:delInstrText>
        </w:r>
        <w:r w:rsidR="00727E03" w:rsidDel="00AE6656">
          <w:fldChar w:fldCharType="separate"/>
        </w:r>
        <w:r w:rsidDel="00AE6656">
          <w:rPr>
            <w:rStyle w:val="Hyperlink"/>
          </w:rPr>
          <w:delText>https://doi.org/10.1007/BF00125471</w:delText>
        </w:r>
        <w:r w:rsidR="00727E03" w:rsidDel="00AE6656">
          <w:rPr>
            <w:rStyle w:val="Hyperlink"/>
          </w:rPr>
          <w:fldChar w:fldCharType="end"/>
        </w:r>
        <w:r w:rsidDel="00AE6656">
          <w:delText>.</w:delText>
        </w:r>
      </w:del>
    </w:p>
    <w:p w14:paraId="4D5C02EC" w14:textId="5DBF9E31" w:rsidR="001A42AA" w:rsidDel="00AE6656" w:rsidRDefault="00232C7D">
      <w:pPr>
        <w:pStyle w:val="Bibliography"/>
        <w:spacing w:before="180" w:after="180" w:line="480" w:lineRule="auto"/>
        <w:rPr>
          <w:del w:id="2915" w:author="Author" w:date="2020-11-28T17:25:00Z"/>
        </w:rPr>
        <w:pPrChange w:id="2916" w:author="Author" w:date="2020-11-28T17:25:00Z">
          <w:pPr>
            <w:pStyle w:val="Bibliography"/>
            <w:spacing w:line="480" w:lineRule="auto"/>
          </w:pPr>
        </w:pPrChange>
      </w:pPr>
      <w:bookmarkStart w:id="2917" w:name="ref-daviesModelingRelationshipsSpace2018"/>
      <w:bookmarkEnd w:id="2913"/>
      <w:del w:id="2918" w:author="Author" w:date="2020-11-28T17:25:00Z">
        <w:r w:rsidDel="00AE6656">
          <w:delText xml:space="preserve">Davies, Benjamin, Simon J Holdaway, and Patricia C Fanning. 2018. “Modeling Relationships Between Space, Movement, and Lithic Geometric Attributes.” </w:delText>
        </w:r>
        <w:r w:rsidDel="00AE6656">
          <w:rPr>
            <w:i/>
          </w:rPr>
          <w:delText>Amerian Antiquity</w:delText>
        </w:r>
        <w:r w:rsidDel="00AE6656">
          <w:delText xml:space="preserve"> American A: 1–18. </w:delText>
        </w:r>
        <w:r w:rsidR="00727E03" w:rsidDel="00AE6656">
          <w:fldChar w:fldCharType="begin"/>
        </w:r>
        <w:r w:rsidR="00727E03" w:rsidDel="00AE6656">
          <w:delInstrText xml:space="preserve"> HYPERLINK "https://doi.org/10.1017/aaq.2018.23" \h </w:delInstrText>
        </w:r>
        <w:r w:rsidR="00727E03" w:rsidDel="00AE6656">
          <w:fldChar w:fldCharType="separate"/>
        </w:r>
        <w:r w:rsidDel="00AE6656">
          <w:rPr>
            <w:rStyle w:val="Hyperlink"/>
          </w:rPr>
          <w:delText>https://doi.org/10.1017/aaq.2018.23</w:delText>
        </w:r>
        <w:r w:rsidR="00727E03" w:rsidDel="00AE6656">
          <w:rPr>
            <w:rStyle w:val="Hyperlink"/>
          </w:rPr>
          <w:fldChar w:fldCharType="end"/>
        </w:r>
        <w:r w:rsidDel="00AE6656">
          <w:delText>.</w:delText>
        </w:r>
      </w:del>
    </w:p>
    <w:p w14:paraId="5DE8FC70" w14:textId="77D62091" w:rsidR="001A42AA" w:rsidDel="00AE6656" w:rsidRDefault="00232C7D">
      <w:pPr>
        <w:pStyle w:val="Bibliography"/>
        <w:spacing w:before="180" w:after="180" w:line="480" w:lineRule="auto"/>
        <w:rPr>
          <w:del w:id="2919" w:author="Author" w:date="2020-11-28T17:25:00Z"/>
        </w:rPr>
        <w:pPrChange w:id="2920" w:author="Author" w:date="2020-11-28T17:25:00Z">
          <w:pPr>
            <w:pStyle w:val="Bibliography"/>
            <w:spacing w:line="480" w:lineRule="auto"/>
          </w:pPr>
        </w:pPrChange>
      </w:pPr>
      <w:bookmarkStart w:id="2921" w:name="ref-delagnesLatePlioceneHominid2005"/>
      <w:bookmarkEnd w:id="2917"/>
      <w:del w:id="2922" w:author="Author" w:date="2020-11-28T17:25:00Z">
        <w:r w:rsidDel="00AE6656">
          <w:delText xml:space="preserve">Delagnes, A, and H Roche. 2005. “Late Pliocene Hominid Knapping Skills: The Case of Lokalalei 2C, West Turkana, Kenya.” </w:delText>
        </w:r>
        <w:r w:rsidDel="00AE6656">
          <w:rPr>
            <w:i/>
          </w:rPr>
          <w:delText>Journal of Human Evolution</w:delText>
        </w:r>
        <w:r w:rsidDel="00AE6656">
          <w:delText xml:space="preserve"> 48 (5): 435–72. </w:delText>
        </w:r>
        <w:r w:rsidR="00727E03" w:rsidDel="00AE6656">
          <w:fldChar w:fldCharType="begin"/>
        </w:r>
        <w:r w:rsidR="00727E03" w:rsidDel="00AE6656">
          <w:delInstrText xml:space="preserve"> HYPERLINK "https://doi.org/10.1016/j.jhevol.2004.12.005" \h </w:delInstrText>
        </w:r>
        <w:r w:rsidR="00727E03" w:rsidDel="00AE6656">
          <w:fldChar w:fldCharType="separate"/>
        </w:r>
        <w:r w:rsidDel="00AE6656">
          <w:rPr>
            <w:rStyle w:val="Hyperlink"/>
          </w:rPr>
          <w:delText>https://doi.org/10.1016/j.jhevol.2004.12.005</w:delText>
        </w:r>
        <w:r w:rsidR="00727E03" w:rsidDel="00AE6656">
          <w:rPr>
            <w:rStyle w:val="Hyperlink"/>
          </w:rPr>
          <w:fldChar w:fldCharType="end"/>
        </w:r>
        <w:r w:rsidDel="00AE6656">
          <w:delText>.</w:delText>
        </w:r>
      </w:del>
    </w:p>
    <w:p w14:paraId="4E293352" w14:textId="1A63A538" w:rsidR="001A42AA" w:rsidDel="00AE6656" w:rsidRDefault="00232C7D">
      <w:pPr>
        <w:pStyle w:val="Bibliography"/>
        <w:spacing w:before="180" w:after="180" w:line="480" w:lineRule="auto"/>
        <w:rPr>
          <w:del w:id="2923" w:author="Author" w:date="2020-11-28T17:25:00Z"/>
        </w:rPr>
        <w:pPrChange w:id="2924" w:author="Author" w:date="2020-11-28T17:25:00Z">
          <w:pPr>
            <w:pStyle w:val="Bibliography"/>
            <w:spacing w:line="480" w:lineRule="auto"/>
          </w:pPr>
        </w:pPrChange>
      </w:pPr>
      <w:bookmarkStart w:id="2925" w:name="ref-delatorreOmoRevisitedEvaluating2004"/>
      <w:bookmarkEnd w:id="2921"/>
      <w:del w:id="2926" w:author="Author" w:date="2020-11-28T17:25:00Z">
        <w:r w:rsidDel="00AE6656">
          <w:delText xml:space="preserve">de la Torre, Ignacio. 2004. “Omo Revisited: Evaluating the Technological Skills of Pliocene Hominids.” </w:delText>
        </w:r>
        <w:r w:rsidDel="00AE6656">
          <w:rPr>
            <w:i/>
          </w:rPr>
          <w:delText>Current Anthropology</w:delText>
        </w:r>
        <w:r w:rsidDel="00AE6656">
          <w:delText xml:space="preserve"> 45 (4): 439–65. </w:delText>
        </w:r>
        <w:r w:rsidR="00727E03" w:rsidDel="00AE6656">
          <w:fldChar w:fldCharType="begin"/>
        </w:r>
        <w:r w:rsidR="00727E03" w:rsidDel="00AE6656">
          <w:delInstrText xml:space="preserve"> HYPERLINK "https://doi.org/10.1086/422079" \h </w:delInstrText>
        </w:r>
        <w:r w:rsidR="00727E03" w:rsidDel="00AE6656">
          <w:fldChar w:fldCharType="separate"/>
        </w:r>
        <w:r w:rsidDel="00AE6656">
          <w:rPr>
            <w:rStyle w:val="Hyperlink"/>
          </w:rPr>
          <w:delText>https://doi.org/10.1086/422079</w:delText>
        </w:r>
        <w:r w:rsidR="00727E03" w:rsidDel="00AE6656">
          <w:rPr>
            <w:rStyle w:val="Hyperlink"/>
          </w:rPr>
          <w:fldChar w:fldCharType="end"/>
        </w:r>
        <w:r w:rsidDel="00AE6656">
          <w:delText>.</w:delText>
        </w:r>
      </w:del>
    </w:p>
    <w:p w14:paraId="1DA2BA71" w14:textId="586AD3E6" w:rsidR="001A42AA" w:rsidDel="00AE6656" w:rsidRDefault="00232C7D">
      <w:pPr>
        <w:pStyle w:val="Bibliography"/>
        <w:spacing w:before="180" w:after="180" w:line="480" w:lineRule="auto"/>
        <w:rPr>
          <w:del w:id="2927" w:author="Author" w:date="2020-11-28T17:25:00Z"/>
        </w:rPr>
        <w:pPrChange w:id="2928" w:author="Author" w:date="2020-11-28T17:25:00Z">
          <w:pPr>
            <w:pStyle w:val="Bibliography"/>
            <w:spacing w:line="480" w:lineRule="auto"/>
          </w:pPr>
        </w:pPrChange>
      </w:pPr>
      <w:bookmarkStart w:id="2929" w:name="ref-delatorreTechnologicalStrategiesLowe"/>
      <w:bookmarkEnd w:id="2925"/>
      <w:del w:id="2930" w:author="Author" w:date="2020-11-28T17:25:00Z">
        <w:r w:rsidDel="00AE6656">
          <w:delText xml:space="preserve">de la Torre, Ignacio, and Rafael Mora. 2005. </w:delText>
        </w:r>
        <w:r w:rsidDel="00AE6656">
          <w:rPr>
            <w:i/>
          </w:rPr>
          <w:delText>Technological Strategies in the Lower Pleistocene at Olduvai Beds I and II</w:delText>
        </w:r>
        <w:r w:rsidDel="00AE6656">
          <w:delText>. Liege: Service de Prehistoire, Universite de Liege.</w:delText>
        </w:r>
      </w:del>
    </w:p>
    <w:p w14:paraId="06D738E0" w14:textId="067BC3B4" w:rsidR="001A42AA" w:rsidDel="00AE6656" w:rsidRDefault="00232C7D">
      <w:pPr>
        <w:pStyle w:val="Bibliography"/>
        <w:spacing w:before="180" w:after="180" w:line="480" w:lineRule="auto"/>
        <w:rPr>
          <w:del w:id="2931" w:author="Author" w:date="2020-11-28T17:25:00Z"/>
        </w:rPr>
        <w:pPrChange w:id="2932" w:author="Author" w:date="2020-11-28T17:25:00Z">
          <w:pPr>
            <w:pStyle w:val="Bibliography"/>
            <w:spacing w:line="480" w:lineRule="auto"/>
          </w:pPr>
        </w:pPrChange>
      </w:pPr>
      <w:bookmarkStart w:id="2933" w:name="ref-delatorreignacioEarlyStoneAge2011"/>
      <w:bookmarkEnd w:id="2929"/>
      <w:del w:id="2934" w:author="Author" w:date="2020-11-28T17:25:00Z">
        <w:r w:rsidDel="00AE6656">
          <w:delText xml:space="preserve">de la Torre Ignacio, I. 2011. “The Early Stone Age Lithic Assemblages of Gadeb (Ethiopia) and the Developed Oldowan/Early Acheulean in East Africa.” </w:delText>
        </w:r>
        <w:r w:rsidDel="00AE6656">
          <w:rPr>
            <w:i/>
          </w:rPr>
          <w:delText>Journal of Human Evolution</w:delText>
        </w:r>
        <w:r w:rsidDel="00AE6656">
          <w:delText xml:space="preserve"> 60 (6): 768–812. </w:delText>
        </w:r>
        <w:r w:rsidR="00727E03" w:rsidDel="00AE6656">
          <w:fldChar w:fldCharType="begin"/>
        </w:r>
        <w:r w:rsidR="00727E03" w:rsidDel="00AE6656">
          <w:delInstrText xml:space="preserve"> HYPERLINK "https://doi.org/10.1016/j.jhevol.2011.01.009" \h </w:delInstrText>
        </w:r>
        <w:r w:rsidR="00727E03" w:rsidDel="00AE6656">
          <w:fldChar w:fldCharType="separate"/>
        </w:r>
        <w:r w:rsidDel="00AE6656">
          <w:rPr>
            <w:rStyle w:val="Hyperlink"/>
          </w:rPr>
          <w:delText>https://doi.org/10.1016/j.jhevol.2011.01.009</w:delText>
        </w:r>
        <w:r w:rsidR="00727E03" w:rsidDel="00AE6656">
          <w:rPr>
            <w:rStyle w:val="Hyperlink"/>
          </w:rPr>
          <w:fldChar w:fldCharType="end"/>
        </w:r>
        <w:r w:rsidDel="00AE6656">
          <w:delText>.</w:delText>
        </w:r>
      </w:del>
    </w:p>
    <w:p w14:paraId="09ADA938" w14:textId="237BCE4B" w:rsidR="001A42AA" w:rsidDel="00AE6656" w:rsidRDefault="00232C7D">
      <w:pPr>
        <w:pStyle w:val="Bibliography"/>
        <w:spacing w:before="180" w:after="180" w:line="480" w:lineRule="auto"/>
        <w:rPr>
          <w:del w:id="2935" w:author="Author" w:date="2020-11-28T17:25:00Z"/>
        </w:rPr>
        <w:pPrChange w:id="2936" w:author="Author" w:date="2020-11-28T17:25:00Z">
          <w:pPr>
            <w:pStyle w:val="Bibliography"/>
            <w:spacing w:line="480" w:lineRule="auto"/>
          </w:pPr>
        </w:pPrChange>
      </w:pPr>
      <w:bookmarkStart w:id="2937" w:name="ref-dibbleMiddlePaleolithicScraper1995"/>
      <w:bookmarkEnd w:id="2933"/>
      <w:del w:id="2938" w:author="Author" w:date="2020-11-28T17:25:00Z">
        <w:r w:rsidDel="00AE6656">
          <w:delText xml:space="preserve">Dibble, Harold. 1995. “Middle Paleolithic Scraper Reduction: Background, Clarification, and Review of the Evidence to Date.” </w:delText>
        </w:r>
        <w:r w:rsidDel="00AE6656">
          <w:rPr>
            <w:i/>
          </w:rPr>
          <w:delText>Journal of Archaeological Method and Theory</w:delText>
        </w:r>
        <w:r w:rsidDel="00AE6656">
          <w:delText xml:space="preserve"> 2 (4): 299–368.</w:delText>
        </w:r>
      </w:del>
    </w:p>
    <w:p w14:paraId="66417387" w14:textId="773EC463" w:rsidR="001A42AA" w:rsidDel="00AE6656" w:rsidRDefault="00232C7D">
      <w:pPr>
        <w:pStyle w:val="Bibliography"/>
        <w:spacing w:before="180" w:after="180" w:line="480" w:lineRule="auto"/>
        <w:rPr>
          <w:del w:id="2939" w:author="Author" w:date="2020-11-28T17:25:00Z"/>
        </w:rPr>
        <w:pPrChange w:id="2940" w:author="Author" w:date="2020-11-28T17:25:00Z">
          <w:pPr>
            <w:pStyle w:val="Bibliography"/>
            <w:spacing w:line="480" w:lineRule="auto"/>
          </w:pPr>
        </w:pPrChange>
      </w:pPr>
      <w:bookmarkStart w:id="2941" w:name="ref-ditchfieldGeochronologyPhysicalConte"/>
      <w:bookmarkEnd w:id="2937"/>
      <w:del w:id="2942" w:author="Author" w:date="2020-11-28T17:25:00Z">
        <w:r w:rsidDel="00AE6656">
          <w:delText xml:space="preserve">Ditchfield, P. W., E. Whitfield, T. Vincent, Thomas W. Plummer, David R. Braun, Alan L. Deino, J. S. Oliver, J. Louys, and Laura C. Bishop. 2018. “Geochronology and Physical Context of Oldowan Site Formation at Kanjera South, Kenya.” </w:delText>
        </w:r>
        <w:r w:rsidDel="00AE6656">
          <w:rPr>
            <w:i/>
          </w:rPr>
          <w:delText>Geological Magazine</w:delText>
        </w:r>
        <w:r w:rsidDel="00AE6656">
          <w:delText xml:space="preserve">, 1–11. </w:delText>
        </w:r>
        <w:r w:rsidR="00727E03" w:rsidDel="00AE6656">
          <w:fldChar w:fldCharType="begin"/>
        </w:r>
        <w:r w:rsidR="00727E03" w:rsidDel="00AE6656">
          <w:delInstrText xml:space="preserve"> HYPERLINK "https://doi.org/10.1017/S0016756818000602" \h </w:delInstrText>
        </w:r>
        <w:r w:rsidR="00727E03" w:rsidDel="00AE6656">
          <w:fldChar w:fldCharType="separate"/>
        </w:r>
        <w:r w:rsidDel="00AE6656">
          <w:rPr>
            <w:rStyle w:val="Hyperlink"/>
          </w:rPr>
          <w:delText>https://doi.org/10.1017/S0016756818000602</w:delText>
        </w:r>
        <w:r w:rsidR="00727E03" w:rsidDel="00AE6656">
          <w:rPr>
            <w:rStyle w:val="Hyperlink"/>
          </w:rPr>
          <w:fldChar w:fldCharType="end"/>
        </w:r>
        <w:r w:rsidDel="00AE6656">
          <w:delText>.</w:delText>
        </w:r>
      </w:del>
    </w:p>
    <w:p w14:paraId="77F9E5FF" w14:textId="28B68353" w:rsidR="001A42AA" w:rsidDel="00AE6656" w:rsidRDefault="00232C7D">
      <w:pPr>
        <w:pStyle w:val="Bibliography"/>
        <w:spacing w:before="180" w:after="180" w:line="480" w:lineRule="auto"/>
        <w:rPr>
          <w:del w:id="2943" w:author="Author" w:date="2020-11-28T17:25:00Z"/>
        </w:rPr>
        <w:pPrChange w:id="2944" w:author="Author" w:date="2020-11-28T17:25:00Z">
          <w:pPr>
            <w:pStyle w:val="Bibliography"/>
            <w:spacing w:line="480" w:lineRule="auto"/>
          </w:pPr>
        </w:pPrChange>
      </w:pPr>
      <w:bookmarkStart w:id="2945" w:name="ref-dogandzicEdgeLengthSurface2015"/>
      <w:bookmarkEnd w:id="2941"/>
      <w:del w:id="2946" w:author="Author" w:date="2020-11-28T17:25:00Z">
        <w:r w:rsidDel="00AE6656">
          <w:delText xml:space="preserve">Dogandži’c, Tamara, David R. Braun, and Shannon P. McPherron. 2015. “Edge Length and Surface Area of a Blank: Experimental Assessment of Measures, Size Predictions and Utility.” </w:delText>
        </w:r>
        <w:r w:rsidDel="00AE6656">
          <w:rPr>
            <w:i/>
          </w:rPr>
          <w:delText>PLoS ONE</w:delText>
        </w:r>
        <w:r w:rsidDel="00AE6656">
          <w:delText xml:space="preserve"> 10 (9). </w:delText>
        </w:r>
        <w:r w:rsidR="00727E03" w:rsidDel="00AE6656">
          <w:fldChar w:fldCharType="begin"/>
        </w:r>
        <w:r w:rsidR="00727E03" w:rsidDel="00AE6656">
          <w:delInstrText xml:space="preserve"> HYPERLINK "https://doi.org/10.1371/journal.pone.0133984" \h </w:delInstrText>
        </w:r>
        <w:r w:rsidR="00727E03" w:rsidDel="00AE6656">
          <w:fldChar w:fldCharType="separate"/>
        </w:r>
        <w:r w:rsidDel="00AE6656">
          <w:rPr>
            <w:rStyle w:val="Hyperlink"/>
          </w:rPr>
          <w:delText>https://doi.org/10.1371/journal.pone.0133984</w:delText>
        </w:r>
        <w:r w:rsidR="00727E03" w:rsidDel="00AE6656">
          <w:rPr>
            <w:rStyle w:val="Hyperlink"/>
          </w:rPr>
          <w:fldChar w:fldCharType="end"/>
        </w:r>
        <w:r w:rsidDel="00AE6656">
          <w:delText>.</w:delText>
        </w:r>
      </w:del>
    </w:p>
    <w:p w14:paraId="48F94D50" w14:textId="307BE184" w:rsidR="001A42AA" w:rsidDel="00AE6656" w:rsidRDefault="00232C7D">
      <w:pPr>
        <w:pStyle w:val="Bibliography"/>
        <w:spacing w:before="180" w:after="180" w:line="480" w:lineRule="auto"/>
        <w:rPr>
          <w:del w:id="2947" w:author="Author" w:date="2020-11-28T17:25:00Z"/>
        </w:rPr>
        <w:pPrChange w:id="2948" w:author="Author" w:date="2020-11-28T17:25:00Z">
          <w:pPr>
            <w:pStyle w:val="Bibliography"/>
            <w:spacing w:line="480" w:lineRule="auto"/>
          </w:pPr>
        </w:pPrChange>
      </w:pPr>
      <w:bookmarkStart w:id="2949" w:name="ref-douglassArchaeologicalPotentialInfor"/>
      <w:bookmarkEnd w:id="2945"/>
      <w:del w:id="2950" w:author="Author" w:date="2020-11-28T17:25:00Z">
        <w:r w:rsidDel="00AE6656">
          <w:delText>Douglass, Matthew J. 2010. “The Archaeological Potential of Informal Lithic Technologies: A Case Study of Assemblage Variability in Western New South Wales, Australia.” PhD Thesis, Auckland: University of Auckland.</w:delText>
        </w:r>
      </w:del>
    </w:p>
    <w:p w14:paraId="1F17E2A3" w14:textId="17C352CA" w:rsidR="001A42AA" w:rsidDel="00AE6656" w:rsidRDefault="00232C7D">
      <w:pPr>
        <w:pStyle w:val="Bibliography"/>
        <w:spacing w:before="180" w:after="180" w:line="480" w:lineRule="auto"/>
        <w:rPr>
          <w:del w:id="2951" w:author="Author" w:date="2020-11-28T17:25:00Z"/>
        </w:rPr>
        <w:pPrChange w:id="2952" w:author="Author" w:date="2020-11-28T17:25:00Z">
          <w:pPr>
            <w:pStyle w:val="Bibliography"/>
            <w:spacing w:line="480" w:lineRule="auto"/>
          </w:pPr>
        </w:pPrChange>
      </w:pPr>
      <w:bookmarkStart w:id="2953" w:name="ref-douglassCoreUseLifeDistributions2017"/>
      <w:bookmarkEnd w:id="2949"/>
      <w:del w:id="2954" w:author="Author" w:date="2020-11-28T17:25:00Z">
        <w:r w:rsidDel="00AE6656">
          <w:delText xml:space="preserve">Douglass, Matthew J., Sam C. Lin, David R. Braun, and Thomas W. Plummer. 2017. “Core Use-Life Distributions in Lithic Assemblages as a Means for Reconstructing Behavioral Patterns.” </w:delText>
        </w:r>
        <w:r w:rsidDel="00AE6656">
          <w:rPr>
            <w:i/>
          </w:rPr>
          <w:delText>Journal of Archaeological Method and Theory</w:delText>
        </w:r>
        <w:r w:rsidDel="00AE6656">
          <w:delText xml:space="preserve">, 1–35. </w:delText>
        </w:r>
        <w:r w:rsidR="00727E03" w:rsidDel="00AE6656">
          <w:fldChar w:fldCharType="begin"/>
        </w:r>
        <w:r w:rsidR="00727E03" w:rsidDel="00AE6656">
          <w:delInstrText xml:space="preserve"> HYPERLINK "https://doi.org/10.1007/s10816-017-9334-2" \h </w:delInstrText>
        </w:r>
        <w:r w:rsidR="00727E03" w:rsidDel="00AE6656">
          <w:fldChar w:fldCharType="separate"/>
        </w:r>
        <w:r w:rsidDel="00AE6656">
          <w:rPr>
            <w:rStyle w:val="Hyperlink"/>
          </w:rPr>
          <w:delText>https://doi.org/10.1007/s10816-017-9334-2</w:delText>
        </w:r>
        <w:r w:rsidR="00727E03" w:rsidDel="00AE6656">
          <w:rPr>
            <w:rStyle w:val="Hyperlink"/>
          </w:rPr>
          <w:fldChar w:fldCharType="end"/>
        </w:r>
        <w:r w:rsidDel="00AE6656">
          <w:delText>.</w:delText>
        </w:r>
      </w:del>
    </w:p>
    <w:p w14:paraId="725E4241" w14:textId="5F0A0F7B" w:rsidR="001A42AA" w:rsidDel="00AE6656" w:rsidRDefault="00232C7D">
      <w:pPr>
        <w:pStyle w:val="Bibliography"/>
        <w:spacing w:before="180" w:after="180" w:line="480" w:lineRule="auto"/>
        <w:rPr>
          <w:del w:id="2955" w:author="Author" w:date="2020-11-28T17:25:00Z"/>
        </w:rPr>
        <w:pPrChange w:id="2956" w:author="Author" w:date="2020-11-28T17:25:00Z">
          <w:pPr>
            <w:pStyle w:val="Bibliography"/>
            <w:spacing w:line="480" w:lineRule="auto"/>
          </w:pPr>
        </w:pPrChange>
      </w:pPr>
      <w:bookmarkStart w:id="2957" w:name="ref-erenAreUpperPaleolithic2008"/>
      <w:bookmarkEnd w:id="2953"/>
      <w:del w:id="2958" w:author="Author" w:date="2020-11-28T17:25:00Z">
        <w:r w:rsidDel="00AE6656">
          <w:delText xml:space="preserve">Eren, Metin I., Aaron Greenspan, and C. Garth Sampson. 2008. “Are Upper Paleolithic Blade Cores More Productive Than Middle Paleolithic Discoidal Cores? A Replication Experiment.” </w:delText>
        </w:r>
        <w:r w:rsidDel="00AE6656">
          <w:rPr>
            <w:i/>
          </w:rPr>
          <w:delText>Journal of Human Evolution</w:delText>
        </w:r>
        <w:r w:rsidDel="00AE6656">
          <w:delText xml:space="preserve"> 55 (6): 952–61. </w:delText>
        </w:r>
        <w:r w:rsidR="00727E03" w:rsidDel="00AE6656">
          <w:fldChar w:fldCharType="begin"/>
        </w:r>
        <w:r w:rsidR="00727E03" w:rsidDel="00AE6656">
          <w:delInstrText xml:space="preserve"> HYPERLINK "https://doi.org/10.1016/j.jhevol.2008.07.009" \h </w:delInstrText>
        </w:r>
        <w:r w:rsidR="00727E03" w:rsidDel="00AE6656">
          <w:fldChar w:fldCharType="separate"/>
        </w:r>
        <w:r w:rsidDel="00AE6656">
          <w:rPr>
            <w:rStyle w:val="Hyperlink"/>
          </w:rPr>
          <w:delText>https://doi.org/10.1016/j.jhevol.2008.07.009</w:delText>
        </w:r>
        <w:r w:rsidR="00727E03" w:rsidDel="00AE6656">
          <w:rPr>
            <w:rStyle w:val="Hyperlink"/>
          </w:rPr>
          <w:fldChar w:fldCharType="end"/>
        </w:r>
        <w:r w:rsidDel="00AE6656">
          <w:delText>.</w:delText>
        </w:r>
      </w:del>
    </w:p>
    <w:p w14:paraId="2520BCEA" w14:textId="7EEE2E8F" w:rsidR="001A42AA" w:rsidDel="00AE6656" w:rsidRDefault="00232C7D">
      <w:pPr>
        <w:pStyle w:val="Bibliography"/>
        <w:spacing w:before="180" w:after="180" w:line="480" w:lineRule="auto"/>
        <w:rPr>
          <w:del w:id="2959" w:author="Author" w:date="2020-11-28T17:25:00Z"/>
        </w:rPr>
        <w:pPrChange w:id="2960" w:author="Author" w:date="2020-11-28T17:25:00Z">
          <w:pPr>
            <w:pStyle w:val="Bibliography"/>
            <w:spacing w:line="480" w:lineRule="auto"/>
          </w:pPr>
        </w:pPrChange>
      </w:pPr>
      <w:bookmarkStart w:id="2961" w:name="ref-erenKuhnGeometricIndex2009"/>
      <w:bookmarkEnd w:id="2957"/>
      <w:del w:id="2962" w:author="Author" w:date="2020-11-28T17:25:00Z">
        <w:r w:rsidDel="00AE6656">
          <w:delText xml:space="preserve">Eren, Metin I., and C. Garth Sampson. 2009. “Kuhn’s Geometric Index of Unifacial Stone Tool Reduction (GIUR): Does It Measure Missing Flake Mass?” </w:delText>
        </w:r>
        <w:r w:rsidDel="00AE6656">
          <w:rPr>
            <w:i/>
          </w:rPr>
          <w:delText>Journal of Archaeological Science</w:delText>
        </w:r>
        <w:r w:rsidDel="00AE6656">
          <w:delText xml:space="preserve"> 36 (6): 1243–7. </w:delText>
        </w:r>
        <w:r w:rsidR="00727E03" w:rsidDel="00AE6656">
          <w:fldChar w:fldCharType="begin"/>
        </w:r>
        <w:r w:rsidR="00727E03" w:rsidDel="00AE6656">
          <w:delInstrText xml:space="preserve"> HYPERLINK "https://doi.org/10.1016/j.jas.2009.01.011" \h </w:delInstrText>
        </w:r>
        <w:r w:rsidR="00727E03" w:rsidDel="00AE6656">
          <w:fldChar w:fldCharType="separate"/>
        </w:r>
        <w:r w:rsidDel="00AE6656">
          <w:rPr>
            <w:rStyle w:val="Hyperlink"/>
          </w:rPr>
          <w:delText>https://doi.org/10.1016/j.jas.2009.01.011</w:delText>
        </w:r>
        <w:r w:rsidR="00727E03" w:rsidDel="00AE6656">
          <w:rPr>
            <w:rStyle w:val="Hyperlink"/>
          </w:rPr>
          <w:fldChar w:fldCharType="end"/>
        </w:r>
        <w:r w:rsidDel="00AE6656">
          <w:delText>.</w:delText>
        </w:r>
      </w:del>
    </w:p>
    <w:p w14:paraId="73FC15E0" w14:textId="3F82BB50" w:rsidR="001A42AA" w:rsidDel="00AE6656" w:rsidRDefault="00232C7D">
      <w:pPr>
        <w:pStyle w:val="Bibliography"/>
        <w:spacing w:before="180" w:after="180" w:line="480" w:lineRule="auto"/>
        <w:rPr>
          <w:del w:id="2963" w:author="Author" w:date="2020-11-28T17:25:00Z"/>
        </w:rPr>
        <w:pPrChange w:id="2964" w:author="Author" w:date="2020-11-28T17:25:00Z">
          <w:pPr>
            <w:pStyle w:val="Bibliography"/>
            <w:spacing w:line="480" w:lineRule="auto"/>
          </w:pPr>
        </w:pPrChange>
      </w:pPr>
      <w:bookmarkStart w:id="2965" w:name="ref-ferraroEarliestArchaeologicalEvidenc"/>
      <w:bookmarkEnd w:id="2961"/>
      <w:del w:id="2966" w:author="Author" w:date="2020-11-28T17:25:00Z">
        <w:r w:rsidDel="00AE6656">
          <w:delText xml:space="preserve">Ferraro, Joseph V., Thomas W. Plummer, Briana L. Pobiner, James S. Oliver, Laura C. Bishop, David R. Braun, Peter W. Ditchfield, et al. 2013. “Earliest Archaeological Evidence of Persistent Hominin Carnivory.” </w:delText>
        </w:r>
        <w:r w:rsidDel="00AE6656">
          <w:rPr>
            <w:i/>
          </w:rPr>
          <w:delText>PLOS ONE</w:delText>
        </w:r>
        <w:r w:rsidDel="00AE6656">
          <w:delText xml:space="preserve"> 8 (4): e62174. </w:delText>
        </w:r>
        <w:r w:rsidR="00727E03" w:rsidDel="00AE6656">
          <w:fldChar w:fldCharType="begin"/>
        </w:r>
        <w:r w:rsidR="00727E03" w:rsidDel="00AE6656">
          <w:delInstrText xml:space="preserve"> HYPERLINK "https://doi.org/10.1371/journal.pone.0062174" \h </w:delInstrText>
        </w:r>
        <w:r w:rsidR="00727E03" w:rsidDel="00AE6656">
          <w:fldChar w:fldCharType="separate"/>
        </w:r>
        <w:r w:rsidDel="00AE6656">
          <w:rPr>
            <w:rStyle w:val="Hyperlink"/>
          </w:rPr>
          <w:delText>https://doi.org/10.1371/journal.pone.0062174</w:delText>
        </w:r>
        <w:r w:rsidR="00727E03" w:rsidDel="00AE6656">
          <w:rPr>
            <w:rStyle w:val="Hyperlink"/>
          </w:rPr>
          <w:fldChar w:fldCharType="end"/>
        </w:r>
        <w:r w:rsidDel="00AE6656">
          <w:delText>.</w:delText>
        </w:r>
      </w:del>
    </w:p>
    <w:p w14:paraId="28E02D69" w14:textId="31FD73EA" w:rsidR="001A42AA" w:rsidDel="00AE6656" w:rsidRDefault="00232C7D">
      <w:pPr>
        <w:pStyle w:val="Bibliography"/>
        <w:spacing w:before="180" w:after="180" w:line="480" w:lineRule="auto"/>
        <w:rPr>
          <w:del w:id="2967" w:author="Author" w:date="2020-11-28T17:25:00Z"/>
        </w:rPr>
        <w:pPrChange w:id="2968" w:author="Author" w:date="2020-11-28T17:25:00Z">
          <w:pPr>
            <w:pStyle w:val="Bibliography"/>
            <w:spacing w:line="480" w:lineRule="auto"/>
          </w:pPr>
        </w:pPrChange>
      </w:pPr>
      <w:bookmarkStart w:id="2969" w:name="ref-foleyModelRegionalArchaeological1981"/>
      <w:bookmarkEnd w:id="2965"/>
      <w:del w:id="2970" w:author="Author" w:date="2020-11-28T17:25:00Z">
        <w:r w:rsidDel="00AE6656">
          <w:delText xml:space="preserve">Foley, Robert. 1981a. “A Model of Regional Archaeological Structure.” </w:delText>
        </w:r>
        <w:r w:rsidDel="00AE6656">
          <w:rPr>
            <w:i/>
          </w:rPr>
          <w:delText>Proceedings of the Prehistoric Society</w:delText>
        </w:r>
        <w:r w:rsidDel="00AE6656">
          <w:delText xml:space="preserve"> 1-17: 1–17.</w:delText>
        </w:r>
      </w:del>
    </w:p>
    <w:p w14:paraId="3B3AD283" w14:textId="01821A04" w:rsidR="001A42AA" w:rsidDel="00AE6656" w:rsidRDefault="00232C7D">
      <w:pPr>
        <w:pStyle w:val="Bibliography"/>
        <w:spacing w:before="180" w:after="180" w:line="480" w:lineRule="auto"/>
        <w:rPr>
          <w:del w:id="2971" w:author="Author" w:date="2020-11-28T17:25:00Z"/>
        </w:rPr>
        <w:pPrChange w:id="2972" w:author="Author" w:date="2020-11-28T17:25:00Z">
          <w:pPr>
            <w:pStyle w:val="Bibliography"/>
            <w:spacing w:line="480" w:lineRule="auto"/>
          </w:pPr>
        </w:pPrChange>
      </w:pPr>
      <w:bookmarkStart w:id="2973" w:name="ref-foleyOffsiteArchaeologyAlternative19"/>
      <w:bookmarkEnd w:id="2969"/>
      <w:del w:id="2974" w:author="Author" w:date="2020-11-28T17:25:00Z">
        <w:r w:rsidDel="00AE6656">
          <w:delText xml:space="preserve">———. 1981b. “Off-Site Archaeology: An Alternative Approach for the Short-Sited.” In </w:delText>
        </w:r>
        <w:r w:rsidDel="00AE6656">
          <w:rPr>
            <w:i/>
          </w:rPr>
          <w:delText>Pattern of the Past: Studies in Honour of David Clarke</w:delText>
        </w:r>
        <w:r w:rsidDel="00AE6656">
          <w:delText>, 33:139–53. Cambridge: Cambridge University Press.</w:delText>
        </w:r>
      </w:del>
    </w:p>
    <w:p w14:paraId="5AAABC5C" w14:textId="7B5ACED3" w:rsidR="001A42AA" w:rsidDel="00AE6656" w:rsidRDefault="00232C7D">
      <w:pPr>
        <w:pStyle w:val="Bibliography"/>
        <w:spacing w:before="180" w:after="180" w:line="480" w:lineRule="auto"/>
        <w:rPr>
          <w:del w:id="2975" w:author="Author" w:date="2020-11-28T17:25:00Z"/>
        </w:rPr>
        <w:pPrChange w:id="2976" w:author="Author" w:date="2020-11-28T17:25:00Z">
          <w:pPr>
            <w:pStyle w:val="Bibliography"/>
            <w:spacing w:line="480" w:lineRule="auto"/>
          </w:pPr>
        </w:pPrChange>
      </w:pPr>
      <w:bookmarkStart w:id="2977" w:name="ref-gallottiAcheuleanEastAfrica2018"/>
      <w:bookmarkEnd w:id="2973"/>
      <w:del w:id="2978" w:author="Author" w:date="2020-11-28T17:25:00Z">
        <w:r w:rsidDel="00AE6656">
          <w:delText xml:space="preserve">Gallotti, Rosalia. 2018. “Before the Acheulean in East Africa: An Overview of the Oldowan Lithic Assemblages.” In </w:delText>
        </w:r>
        <w:r w:rsidDel="00AE6656">
          <w:rPr>
            <w:i/>
          </w:rPr>
          <w:delText>The Emergence of the Acheulean in East Africa and Beyond</w:delText>
        </w:r>
        <w:r w:rsidDel="00AE6656">
          <w:delText xml:space="preserve">, edited by Rosalia Gallotti and Margherita Mussi, 13–32. Cham: Springer International Publishing. </w:delText>
        </w:r>
        <w:r w:rsidR="00727E03" w:rsidDel="00AE6656">
          <w:fldChar w:fldCharType="begin"/>
        </w:r>
        <w:r w:rsidR="00727E03" w:rsidDel="00AE6656">
          <w:delInstrText xml:space="preserve"> HYPERLINK "https://doi.org/10.1007/978-3-319-75985-2_2" \h </w:delInstrText>
        </w:r>
        <w:r w:rsidR="00727E03" w:rsidDel="00AE6656">
          <w:fldChar w:fldCharType="separate"/>
        </w:r>
        <w:r w:rsidDel="00AE6656">
          <w:rPr>
            <w:rStyle w:val="Hyperlink"/>
          </w:rPr>
          <w:delText>https://doi.org/10.1007/978-3-319-75985-2_2</w:delText>
        </w:r>
        <w:r w:rsidR="00727E03" w:rsidDel="00AE6656">
          <w:rPr>
            <w:rStyle w:val="Hyperlink"/>
          </w:rPr>
          <w:fldChar w:fldCharType="end"/>
        </w:r>
        <w:r w:rsidDel="00AE6656">
          <w:delText>.</w:delText>
        </w:r>
      </w:del>
    </w:p>
    <w:p w14:paraId="63090E48" w14:textId="540E56B4" w:rsidR="001A42AA" w:rsidDel="00AE6656" w:rsidRDefault="00232C7D">
      <w:pPr>
        <w:pStyle w:val="Bibliography"/>
        <w:spacing w:before="180" w:after="180" w:line="480" w:lineRule="auto"/>
        <w:rPr>
          <w:del w:id="2979" w:author="Author" w:date="2020-11-28T17:25:00Z"/>
        </w:rPr>
        <w:pPrChange w:id="2980" w:author="Author" w:date="2020-11-28T17:25:00Z">
          <w:pPr>
            <w:pStyle w:val="Bibliography"/>
            <w:spacing w:line="480" w:lineRule="auto"/>
          </w:pPr>
        </w:pPrChange>
      </w:pPr>
      <w:bookmarkStart w:id="2981" w:name="ref-harmandVariabilityRawMaterial2009"/>
      <w:bookmarkEnd w:id="2977"/>
      <w:del w:id="2982" w:author="Author" w:date="2020-11-28T17:25:00Z">
        <w:r w:rsidDel="00AE6656">
          <w:delText xml:space="preserve">Harmand, Sonia. 2009. “Variability in Raw Material Selectivity at the Late Pliocene Sites of Lokalalei, West Turkana, Kenya.” In </w:delText>
        </w:r>
        <w:r w:rsidDel="00AE6656">
          <w:rPr>
            <w:i/>
          </w:rPr>
          <w:delText>Interdisciplinary Approaches to the Oldowan</w:delText>
        </w:r>
        <w:r w:rsidDel="00AE6656">
          <w:delText xml:space="preserve">, edited by Erella Hovers and David R. Braun, 85–97. Dordrecht: Springer Netherlands. </w:delText>
        </w:r>
        <w:r w:rsidR="00727E03" w:rsidDel="00AE6656">
          <w:fldChar w:fldCharType="begin"/>
        </w:r>
        <w:r w:rsidR="00727E03" w:rsidDel="00AE6656">
          <w:delInstrText xml:space="preserve"> HYPERLINK "https://doi.org/10.1007/978-1-4020-9060-8_8" \h </w:delInstrText>
        </w:r>
        <w:r w:rsidR="00727E03" w:rsidDel="00AE6656">
          <w:fldChar w:fldCharType="separate"/>
        </w:r>
        <w:r w:rsidDel="00AE6656">
          <w:rPr>
            <w:rStyle w:val="Hyperlink"/>
          </w:rPr>
          <w:delText>https://doi.org/10.1007/978-1-4020-9060-8_8</w:delText>
        </w:r>
        <w:r w:rsidR="00727E03" w:rsidDel="00AE6656">
          <w:rPr>
            <w:rStyle w:val="Hyperlink"/>
          </w:rPr>
          <w:fldChar w:fldCharType="end"/>
        </w:r>
        <w:r w:rsidDel="00AE6656">
          <w:delText>.</w:delText>
        </w:r>
      </w:del>
    </w:p>
    <w:p w14:paraId="6D75B978" w14:textId="5B35AB57" w:rsidR="001A42AA" w:rsidDel="00AE6656" w:rsidRDefault="00232C7D">
      <w:pPr>
        <w:pStyle w:val="Bibliography"/>
        <w:spacing w:before="180" w:after="180" w:line="480" w:lineRule="auto"/>
        <w:rPr>
          <w:del w:id="2983" w:author="Author" w:date="2020-11-28T17:25:00Z"/>
        </w:rPr>
        <w:pPrChange w:id="2984" w:author="Author" w:date="2020-11-28T17:25:00Z">
          <w:pPr>
            <w:pStyle w:val="Bibliography"/>
            <w:spacing w:line="480" w:lineRule="auto"/>
          </w:pPr>
        </w:pPrChange>
      </w:pPr>
      <w:bookmarkStart w:id="2985" w:name="ref-harrisKarariIndustryIts1978"/>
      <w:bookmarkEnd w:id="2981"/>
      <w:del w:id="2986" w:author="Author" w:date="2020-11-28T17:25:00Z">
        <w:r w:rsidDel="00AE6656">
          <w:delText>Harris, John William Kendal. 1978. “The Karari Industry, Its Place in East African Prehistory.” PhD Thesis, Univversity of California, Berkeley.</w:delText>
        </w:r>
      </w:del>
    </w:p>
    <w:p w14:paraId="58591E36" w14:textId="0F0EA52C" w:rsidR="001A42AA" w:rsidDel="00AE6656" w:rsidRDefault="00232C7D">
      <w:pPr>
        <w:pStyle w:val="Bibliography"/>
        <w:spacing w:before="180" w:after="180" w:line="480" w:lineRule="auto"/>
        <w:rPr>
          <w:del w:id="2987" w:author="Author" w:date="2020-11-28T17:25:00Z"/>
        </w:rPr>
        <w:pPrChange w:id="2988" w:author="Author" w:date="2020-11-28T17:25:00Z">
          <w:pPr>
            <w:pStyle w:val="Bibliography"/>
            <w:spacing w:line="480" w:lineRule="auto"/>
          </w:pPr>
        </w:pPrChange>
      </w:pPr>
      <w:bookmarkStart w:id="2989" w:name="ref-hayGeologyOlduvaiGorge1976"/>
      <w:bookmarkEnd w:id="2985"/>
      <w:del w:id="2990" w:author="Author" w:date="2020-11-28T17:25:00Z">
        <w:r w:rsidDel="00AE6656">
          <w:delText xml:space="preserve">Hay, Richard LeRoy. 1976. </w:delText>
        </w:r>
        <w:r w:rsidDel="00AE6656">
          <w:rPr>
            <w:i/>
          </w:rPr>
          <w:delText>Geology of the Olduvai Gorge</w:delText>
        </w:r>
        <w:r w:rsidDel="00AE6656">
          <w:delText>. Los Angeles: University of California Press.</w:delText>
        </w:r>
      </w:del>
    </w:p>
    <w:p w14:paraId="6DE8F3ED" w14:textId="0B7EF87A" w:rsidR="001A42AA" w:rsidDel="00AE6656" w:rsidRDefault="00232C7D">
      <w:pPr>
        <w:pStyle w:val="Bibliography"/>
        <w:spacing w:before="180" w:after="180" w:line="480" w:lineRule="auto"/>
        <w:rPr>
          <w:del w:id="2991" w:author="Author" w:date="2020-11-28T17:25:00Z"/>
        </w:rPr>
        <w:pPrChange w:id="2992" w:author="Author" w:date="2020-11-28T17:25:00Z">
          <w:pPr>
            <w:pStyle w:val="Bibliography"/>
            <w:spacing w:line="480" w:lineRule="auto"/>
          </w:pPr>
        </w:pPrChange>
      </w:pPr>
      <w:bookmarkStart w:id="2993" w:name="ref-holdawayRecordStoneStudy2004"/>
      <w:bookmarkEnd w:id="2989"/>
      <w:del w:id="2994" w:author="Author" w:date="2020-11-28T17:25:00Z">
        <w:r w:rsidDel="00AE6656">
          <w:delText>Holdaway, Simon, Nicola Stern, and Parth R. Chauhan. 2004. “A Record in Stone. The Study of Australia’s Flaked Stone Artefacts.”</w:delText>
        </w:r>
      </w:del>
    </w:p>
    <w:p w14:paraId="1CE2C409" w14:textId="0AA2DD98" w:rsidR="001A42AA" w:rsidDel="00AE6656" w:rsidRDefault="00232C7D">
      <w:pPr>
        <w:pStyle w:val="Bibliography"/>
        <w:spacing w:before="180" w:after="180" w:line="480" w:lineRule="auto"/>
        <w:rPr>
          <w:del w:id="2995" w:author="Author" w:date="2020-11-28T17:25:00Z"/>
        </w:rPr>
        <w:pPrChange w:id="2996" w:author="Author" w:date="2020-11-28T17:25:00Z">
          <w:pPr>
            <w:pStyle w:val="Bibliography"/>
            <w:spacing w:line="480" w:lineRule="auto"/>
          </w:pPr>
        </w:pPrChange>
      </w:pPr>
      <w:bookmarkStart w:id="2997" w:name="ref-hoversInventionReinventionInnovation"/>
      <w:bookmarkEnd w:id="2993"/>
      <w:del w:id="2998" w:author="Author" w:date="2020-11-28T17:25:00Z">
        <w:r w:rsidDel="00AE6656">
          <w:delText xml:space="preserve">Hovers, Erella. 2012. “Invention, Reinvention and Innovation.” In </w:delText>
        </w:r>
        <w:r w:rsidDel="00AE6656">
          <w:rPr>
            <w:i/>
          </w:rPr>
          <w:delText>Developments in Quaternary Sciences</w:delText>
        </w:r>
        <w:r w:rsidDel="00AE6656">
          <w:delText xml:space="preserve">, 16:51–68. Elsevier. </w:delText>
        </w:r>
        <w:r w:rsidR="00727E03" w:rsidDel="00AE6656">
          <w:fldChar w:fldCharType="begin"/>
        </w:r>
        <w:r w:rsidR="00727E03" w:rsidDel="00AE6656">
          <w:delInstrText xml:space="preserve"> HYPERLINK "https://doi.org/10.1016/B978-0-444-53821-5.00005-1" \h </w:delInstrText>
        </w:r>
        <w:r w:rsidR="00727E03" w:rsidDel="00AE6656">
          <w:fldChar w:fldCharType="separate"/>
        </w:r>
        <w:r w:rsidDel="00AE6656">
          <w:rPr>
            <w:rStyle w:val="Hyperlink"/>
          </w:rPr>
          <w:delText>https://doi.org/10.1016/B978-0-444-53821-5.00005-1</w:delText>
        </w:r>
        <w:r w:rsidR="00727E03" w:rsidDel="00AE6656">
          <w:rPr>
            <w:rStyle w:val="Hyperlink"/>
          </w:rPr>
          <w:fldChar w:fldCharType="end"/>
        </w:r>
        <w:r w:rsidDel="00AE6656">
          <w:delText>.</w:delText>
        </w:r>
      </w:del>
    </w:p>
    <w:p w14:paraId="42874757" w14:textId="2D0A4E35" w:rsidR="001A42AA" w:rsidDel="00AE6656" w:rsidRDefault="00232C7D">
      <w:pPr>
        <w:pStyle w:val="Bibliography"/>
        <w:spacing w:before="180" w:after="180" w:line="480" w:lineRule="auto"/>
        <w:rPr>
          <w:del w:id="2999" w:author="Author" w:date="2020-11-28T17:25:00Z"/>
        </w:rPr>
        <w:pPrChange w:id="3000" w:author="Author" w:date="2020-11-28T17:25:00Z">
          <w:pPr>
            <w:pStyle w:val="Bibliography"/>
            <w:spacing w:line="480" w:lineRule="auto"/>
          </w:pPr>
        </w:pPrChange>
      </w:pPr>
      <w:bookmarkStart w:id="3001" w:name="ref-inizanTechnologyTerminologyKnapped19"/>
      <w:bookmarkEnd w:id="2997"/>
      <w:del w:id="3002" w:author="Author" w:date="2020-11-28T17:25:00Z">
        <w:r w:rsidDel="00AE6656">
          <w:delText xml:space="preserve">Inizan, Marie-Louise, Mich‘ele Reduron-Ballinger, H’el‘ene Roche, Jacques Tixier, and Jehanne F’eblot-Augustins, eds. 1999. </w:delText>
        </w:r>
        <w:r w:rsidDel="00AE6656">
          <w:rPr>
            <w:i/>
          </w:rPr>
          <w:delText>Technology and Terminology of Knapped Stone: Followed by a Multilingual Vocabulary - Arabic, English, French, German,Greek, Italian, Portuguese, Spanish</w:delText>
        </w:r>
        <w:r w:rsidDel="00AE6656">
          <w:delText>. Préhistoire de La Pierre Taillée 5. Nanterre: CREP.</w:delText>
        </w:r>
      </w:del>
    </w:p>
    <w:p w14:paraId="5AC8A5AD" w14:textId="31D8FFE0" w:rsidR="001A42AA" w:rsidDel="00AE6656" w:rsidRDefault="00232C7D">
      <w:pPr>
        <w:pStyle w:val="Bibliography"/>
        <w:spacing w:before="180" w:after="180" w:line="480" w:lineRule="auto"/>
        <w:rPr>
          <w:del w:id="3003" w:author="Author" w:date="2020-11-28T17:25:00Z"/>
        </w:rPr>
        <w:pPrChange w:id="3004" w:author="Author" w:date="2020-11-28T17:25:00Z">
          <w:pPr>
            <w:pStyle w:val="Bibliography"/>
            <w:spacing w:line="480" w:lineRule="auto"/>
          </w:pPr>
        </w:pPrChange>
      </w:pPr>
      <w:bookmarkStart w:id="3005" w:name="ref-iovitaHandaxeReloadedMorphometric201"/>
      <w:bookmarkEnd w:id="3001"/>
      <w:del w:id="3006" w:author="Author" w:date="2020-11-28T17:25:00Z">
        <w:r w:rsidDel="00AE6656">
          <w:delText xml:space="preserve">Iovita, Radu, and Shannon P. McPherron. 2011. “The Handaxe Reloaded: A Morphometric Reassessment of Acheulian and Middle Paleolithic Handaxes.” </w:delText>
        </w:r>
        <w:r w:rsidDel="00AE6656">
          <w:rPr>
            <w:i/>
          </w:rPr>
          <w:delText>Journal of Human Evolution</w:delText>
        </w:r>
        <w:r w:rsidDel="00AE6656">
          <w:delText xml:space="preserve"> 61 (1): 61–74. </w:delText>
        </w:r>
        <w:r w:rsidR="00727E03" w:rsidDel="00AE6656">
          <w:fldChar w:fldCharType="begin"/>
        </w:r>
        <w:r w:rsidR="00727E03" w:rsidDel="00AE6656">
          <w:delInstrText xml:space="preserve"> HYPERLINK "https://doi.org/10.1016/j.jhevol.2011.02.007" \h </w:delInstrText>
        </w:r>
        <w:r w:rsidR="00727E03" w:rsidDel="00AE6656">
          <w:fldChar w:fldCharType="separate"/>
        </w:r>
        <w:r w:rsidDel="00AE6656">
          <w:rPr>
            <w:rStyle w:val="Hyperlink"/>
          </w:rPr>
          <w:delText>https://doi.org/10.1016/j.jhevol.2011.02.007</w:delText>
        </w:r>
        <w:r w:rsidR="00727E03" w:rsidDel="00AE6656">
          <w:rPr>
            <w:rStyle w:val="Hyperlink"/>
          </w:rPr>
          <w:fldChar w:fldCharType="end"/>
        </w:r>
        <w:r w:rsidDel="00AE6656">
          <w:delText>.</w:delText>
        </w:r>
      </w:del>
    </w:p>
    <w:p w14:paraId="5E88CC37" w14:textId="091E9047" w:rsidR="001A42AA" w:rsidDel="00AE6656" w:rsidRDefault="00232C7D">
      <w:pPr>
        <w:pStyle w:val="Bibliography"/>
        <w:spacing w:before="180" w:after="180" w:line="480" w:lineRule="auto"/>
        <w:rPr>
          <w:del w:id="3007" w:author="Author" w:date="2020-11-28T17:25:00Z"/>
        </w:rPr>
        <w:pPrChange w:id="3008" w:author="Author" w:date="2020-11-28T17:25:00Z">
          <w:pPr>
            <w:pStyle w:val="Bibliography"/>
            <w:spacing w:line="480" w:lineRule="auto"/>
          </w:pPr>
        </w:pPrChange>
      </w:pPr>
      <w:bookmarkStart w:id="3009" w:name="ref-isaacArchaeologyHumanOrigins1984"/>
      <w:bookmarkEnd w:id="3005"/>
      <w:del w:id="3010" w:author="Author" w:date="2020-11-28T17:25:00Z">
        <w:r w:rsidDel="00AE6656">
          <w:delText xml:space="preserve">Isaac, Glynn. 1984. “The Archaeology of Human Origins: Studies of the Lower Pleistocene in East Africa, 1971-1981.” In </w:delText>
        </w:r>
        <w:r w:rsidDel="00AE6656">
          <w:rPr>
            <w:i/>
          </w:rPr>
          <w:delText>Advances in World Archaeology</w:delText>
        </w:r>
        <w:r w:rsidDel="00AE6656">
          <w:delText>, 1–86.</w:delText>
        </w:r>
      </w:del>
    </w:p>
    <w:p w14:paraId="410F492D" w14:textId="5717E0B9" w:rsidR="001A42AA" w:rsidDel="00AE6656" w:rsidRDefault="00232C7D">
      <w:pPr>
        <w:pStyle w:val="Bibliography"/>
        <w:spacing w:before="180" w:after="180" w:line="480" w:lineRule="auto"/>
        <w:rPr>
          <w:del w:id="3011" w:author="Author" w:date="2020-11-28T17:25:00Z"/>
        </w:rPr>
        <w:pPrChange w:id="3012" w:author="Author" w:date="2020-11-28T17:25:00Z">
          <w:pPr>
            <w:pStyle w:val="Bibliography"/>
            <w:spacing w:line="480" w:lineRule="auto"/>
          </w:pPr>
        </w:pPrChange>
      </w:pPr>
      <w:bookmarkStart w:id="3013" w:name="ref-isaacStoneAgeVisiting1981"/>
      <w:bookmarkEnd w:id="3009"/>
      <w:del w:id="3014" w:author="Author" w:date="2020-11-28T17:25:00Z">
        <w:r w:rsidDel="00AE6656">
          <w:delText xml:space="preserve">Isaac, Glynn Ll. 1981. “Stone Age Visiting Cards: Approaches to the Study of Early Land Use Patterns.” In </w:delText>
        </w:r>
        <w:r w:rsidDel="00AE6656">
          <w:rPr>
            <w:i/>
          </w:rPr>
          <w:delText>Pattern of the Past: Studies in Honour of David Clarke</w:delText>
        </w:r>
        <w:r w:rsidDel="00AE6656">
          <w:delText>, 131–55. Cambridge: University of Cambridge Press.</w:delText>
        </w:r>
      </w:del>
    </w:p>
    <w:p w14:paraId="02770C1B" w14:textId="252F693C" w:rsidR="001A42AA" w:rsidDel="00AE6656" w:rsidRDefault="00232C7D">
      <w:pPr>
        <w:pStyle w:val="Bibliography"/>
        <w:spacing w:before="180" w:after="180" w:line="480" w:lineRule="auto"/>
        <w:rPr>
          <w:del w:id="3015" w:author="Author" w:date="2020-11-28T17:25:00Z"/>
        </w:rPr>
        <w:pPrChange w:id="3016" w:author="Author" w:date="2020-11-28T17:25:00Z">
          <w:pPr>
            <w:pStyle w:val="Bibliography"/>
            <w:spacing w:line="480" w:lineRule="auto"/>
          </w:pPr>
        </w:pPrChange>
      </w:pPr>
      <w:bookmarkStart w:id="3017" w:name="ref-isaacBonesContentionCompeting1983"/>
      <w:bookmarkEnd w:id="3013"/>
      <w:del w:id="3018" w:author="Author" w:date="2020-11-28T17:25:00Z">
        <w:r w:rsidDel="00AE6656">
          <w:delText xml:space="preserve">Isaac, Glynn L.L. 1983. “Bones in Contention: Competing Explanations for the Juxtaposition of Early Pleistocene Artefacts and Faunal Remains.” In </w:delText>
        </w:r>
        <w:r w:rsidDel="00AE6656">
          <w:rPr>
            <w:i/>
          </w:rPr>
          <w:delText>Animals in ArchaeoloftL Hunters and Their Prey</w:delText>
        </w:r>
        <w:r w:rsidDel="00AE6656">
          <w:delText>, 3–19. Oxford: British Archaeological Reports.</w:delText>
        </w:r>
      </w:del>
    </w:p>
    <w:p w14:paraId="2C182999" w14:textId="73BA9EA0" w:rsidR="001A42AA" w:rsidDel="00AE6656" w:rsidRDefault="00232C7D">
      <w:pPr>
        <w:pStyle w:val="Bibliography"/>
        <w:spacing w:before="180" w:after="180" w:line="480" w:lineRule="auto"/>
        <w:rPr>
          <w:del w:id="3019" w:author="Author" w:date="2020-11-28T17:25:00Z"/>
        </w:rPr>
        <w:pPrChange w:id="3020" w:author="Author" w:date="2020-11-28T17:25:00Z">
          <w:pPr>
            <w:pStyle w:val="Bibliography"/>
            <w:spacing w:line="480" w:lineRule="auto"/>
          </w:pPr>
        </w:pPrChange>
      </w:pPr>
      <w:bookmarkStart w:id="3021" w:name="ref-isaacScatterPatches1976"/>
      <w:bookmarkEnd w:id="3017"/>
      <w:del w:id="3022" w:author="Author" w:date="2020-11-28T17:25:00Z">
        <w:r w:rsidDel="00AE6656">
          <w:delText xml:space="preserve">Isaac, Glynn Ll., and John W.K. Harris. 1976. “The Scatter Between the Patches.” In </w:delText>
        </w:r>
        <w:r w:rsidDel="00AE6656">
          <w:rPr>
            <w:i/>
          </w:rPr>
          <w:delText>The Krober Anthropological Society</w:delText>
        </w:r>
        <w:r w:rsidDel="00AE6656">
          <w:delText>. Berkeley: Unpublished.</w:delText>
        </w:r>
      </w:del>
    </w:p>
    <w:p w14:paraId="3600987E" w14:textId="66579567" w:rsidR="001A42AA" w:rsidDel="00AE6656" w:rsidRDefault="00232C7D">
      <w:pPr>
        <w:pStyle w:val="Bibliography"/>
        <w:spacing w:before="180" w:after="180" w:line="480" w:lineRule="auto"/>
        <w:rPr>
          <w:del w:id="3023" w:author="Author" w:date="2020-11-28T17:25:00Z"/>
        </w:rPr>
        <w:pPrChange w:id="3024" w:author="Author" w:date="2020-11-28T17:25:00Z">
          <w:pPr>
            <w:pStyle w:val="Bibliography"/>
            <w:spacing w:line="480" w:lineRule="auto"/>
          </w:pPr>
        </w:pPrChange>
      </w:pPr>
      <w:bookmarkStart w:id="3025" w:name="ref-isaacKoobiForaResearch1997"/>
      <w:bookmarkEnd w:id="3021"/>
      <w:del w:id="3026" w:author="Author" w:date="2020-11-28T17:25:00Z">
        <w:r w:rsidDel="00AE6656">
          <w:delText xml:space="preserve">Isaac, Glynn Llwelyn, and Barbara Isaac. 1997. </w:delText>
        </w:r>
        <w:r w:rsidDel="00AE6656">
          <w:rPr>
            <w:i/>
          </w:rPr>
          <w:delText>Koobi Fora Research Project. "Koobi Fora Research Project Vol. 5: Plio-Pleistocene Archaeology</w:delText>
        </w:r>
        <w:r w:rsidDel="00AE6656">
          <w:delText>. Oxford: Oxford University Press.</w:delText>
        </w:r>
      </w:del>
    </w:p>
    <w:p w14:paraId="4FE6F64F" w14:textId="7AF4A52D" w:rsidR="001A42AA" w:rsidDel="00AE6656" w:rsidRDefault="00232C7D">
      <w:pPr>
        <w:pStyle w:val="Bibliography"/>
        <w:spacing w:before="180" w:after="180" w:line="480" w:lineRule="auto"/>
        <w:rPr>
          <w:del w:id="3027" w:author="Author" w:date="2020-11-28T17:25:00Z"/>
        </w:rPr>
        <w:pPrChange w:id="3028" w:author="Author" w:date="2020-11-28T17:25:00Z">
          <w:pPr>
            <w:pStyle w:val="Bibliography"/>
            <w:spacing w:line="480" w:lineRule="auto"/>
          </w:pPr>
        </w:pPrChange>
      </w:pPr>
      <w:bookmarkStart w:id="3029" w:name="ref-keeleyMicrowearPolishesEarly1981"/>
      <w:bookmarkEnd w:id="3025"/>
      <w:del w:id="3030" w:author="Author" w:date="2020-11-28T17:25:00Z">
        <w:r w:rsidDel="00AE6656">
          <w:delText xml:space="preserve">Keeley, Lawrence H., and Nicholas Toth. 1981. “Microwear Polishes on Early Stone Tools from Koobi Fora, Kenya.” </w:delText>
        </w:r>
        <w:r w:rsidDel="00AE6656">
          <w:rPr>
            <w:i/>
          </w:rPr>
          <w:delText>Nature</w:delText>
        </w:r>
        <w:r w:rsidDel="00AE6656">
          <w:delText xml:space="preserve"> 293 (5832): 464–65. </w:delText>
        </w:r>
        <w:r w:rsidR="00727E03" w:rsidDel="00AE6656">
          <w:fldChar w:fldCharType="begin"/>
        </w:r>
        <w:r w:rsidR="00727E03" w:rsidDel="00AE6656">
          <w:delInstrText xml:space="preserve"> HYPERLINK "https://doi.org/10.1038/293464a0" \h </w:delInstrText>
        </w:r>
        <w:r w:rsidR="00727E03" w:rsidDel="00AE6656">
          <w:fldChar w:fldCharType="separate"/>
        </w:r>
        <w:r w:rsidDel="00AE6656">
          <w:rPr>
            <w:rStyle w:val="Hyperlink"/>
          </w:rPr>
          <w:delText>https://doi.org/10.1038/293464a0</w:delText>
        </w:r>
        <w:r w:rsidR="00727E03" w:rsidDel="00AE6656">
          <w:rPr>
            <w:rStyle w:val="Hyperlink"/>
          </w:rPr>
          <w:fldChar w:fldCharType="end"/>
        </w:r>
        <w:r w:rsidDel="00AE6656">
          <w:delText>.</w:delText>
        </w:r>
      </w:del>
    </w:p>
    <w:p w14:paraId="6A841B0D" w14:textId="7506B152" w:rsidR="001A42AA" w:rsidDel="00AE6656" w:rsidRDefault="00232C7D">
      <w:pPr>
        <w:pStyle w:val="Bibliography"/>
        <w:spacing w:before="180" w:after="180" w:line="480" w:lineRule="auto"/>
        <w:rPr>
          <w:del w:id="3031" w:author="Author" w:date="2020-11-28T17:25:00Z"/>
        </w:rPr>
        <w:pPrChange w:id="3032" w:author="Author" w:date="2020-11-28T17:25:00Z">
          <w:pPr>
            <w:pStyle w:val="Bibliography"/>
            <w:spacing w:line="480" w:lineRule="auto"/>
          </w:pPr>
        </w:pPrChange>
      </w:pPr>
      <w:bookmarkStart w:id="3033" w:name="ref-kentPleistoceneBedsKanam1942a"/>
      <w:bookmarkEnd w:id="3029"/>
      <w:del w:id="3034" w:author="Author" w:date="2020-11-28T17:25:00Z">
        <w:r w:rsidDel="00AE6656">
          <w:delText xml:space="preserve">Kent, P. E. 1942. “The Pleistocene Beds of Kanam and Kanjera, Kavirondo, Kenya.” </w:delText>
        </w:r>
        <w:r w:rsidDel="00AE6656">
          <w:rPr>
            <w:i/>
          </w:rPr>
          <w:delText>Geological Magazine</w:delText>
        </w:r>
        <w:r w:rsidDel="00AE6656">
          <w:delText xml:space="preserve"> 79 (2): 117–32. </w:delText>
        </w:r>
        <w:r w:rsidR="00727E03" w:rsidDel="00AE6656">
          <w:fldChar w:fldCharType="begin"/>
        </w:r>
        <w:r w:rsidR="00727E03" w:rsidDel="00AE6656">
          <w:delInstrText xml:space="preserve"> HYPERLINK "https://doi.org/10.1017/S001675680007360X" \h </w:delInstrText>
        </w:r>
        <w:r w:rsidR="00727E03" w:rsidDel="00AE6656">
          <w:fldChar w:fldCharType="separate"/>
        </w:r>
        <w:r w:rsidDel="00AE6656">
          <w:rPr>
            <w:rStyle w:val="Hyperlink"/>
          </w:rPr>
          <w:delText>https://doi.org/10.1017/S001675680007360X</w:delText>
        </w:r>
        <w:r w:rsidR="00727E03" w:rsidDel="00AE6656">
          <w:rPr>
            <w:rStyle w:val="Hyperlink"/>
          </w:rPr>
          <w:fldChar w:fldCharType="end"/>
        </w:r>
        <w:r w:rsidDel="00AE6656">
          <w:delText>.</w:delText>
        </w:r>
      </w:del>
    </w:p>
    <w:p w14:paraId="690EA034" w14:textId="2369C988" w:rsidR="001A42AA" w:rsidDel="00AE6656" w:rsidRDefault="00232C7D">
      <w:pPr>
        <w:pStyle w:val="Bibliography"/>
        <w:spacing w:before="180" w:after="180" w:line="480" w:lineRule="auto"/>
        <w:rPr>
          <w:del w:id="3035" w:author="Author" w:date="2020-11-28T17:25:00Z"/>
        </w:rPr>
        <w:pPrChange w:id="3036" w:author="Author" w:date="2020-11-28T17:25:00Z">
          <w:pPr>
            <w:pStyle w:val="Bibliography"/>
            <w:spacing w:line="480" w:lineRule="auto"/>
          </w:pPr>
        </w:pPrChange>
      </w:pPr>
      <w:bookmarkStart w:id="3037" w:name="ref-kimbelLatePlioceneHomo1996"/>
      <w:bookmarkEnd w:id="3033"/>
      <w:del w:id="3038" w:author="Author" w:date="2020-11-28T17:25:00Z">
        <w:r w:rsidDel="00AE6656">
          <w:delText xml:space="preserve">Kimbel, W.H., R.C. Walter, D.C. Johanson, K.E. Reed, J.L. Aronson, Z. Assefa, C.W. Marean, et al. 1996. “Late Pliocene Homo and Oldowan Tools from the Hadar Formation (Kada Hadar Member), Ethiopia.” </w:delText>
        </w:r>
        <w:r w:rsidDel="00AE6656">
          <w:rPr>
            <w:i/>
          </w:rPr>
          <w:delText>Journal of Human Evolution</w:delText>
        </w:r>
        <w:r w:rsidDel="00AE6656">
          <w:delText xml:space="preserve"> 31 (6): 549–61. </w:delText>
        </w:r>
        <w:r w:rsidR="00727E03" w:rsidDel="00AE6656">
          <w:fldChar w:fldCharType="begin"/>
        </w:r>
        <w:r w:rsidR="00727E03" w:rsidDel="00AE6656">
          <w:delInstrText xml:space="preserve"> HYPERLINK "https://doi.org/10.1006/jhev.1996.0079" \h </w:delInstrText>
        </w:r>
        <w:r w:rsidR="00727E03" w:rsidDel="00AE6656">
          <w:fldChar w:fldCharType="separate"/>
        </w:r>
        <w:r w:rsidDel="00AE6656">
          <w:rPr>
            <w:rStyle w:val="Hyperlink"/>
          </w:rPr>
          <w:delText>https://doi.org/10.1006/jhev.1996.0079</w:delText>
        </w:r>
        <w:r w:rsidR="00727E03" w:rsidDel="00AE6656">
          <w:rPr>
            <w:rStyle w:val="Hyperlink"/>
          </w:rPr>
          <w:fldChar w:fldCharType="end"/>
        </w:r>
        <w:r w:rsidDel="00AE6656">
          <w:delText>.</w:delText>
        </w:r>
      </w:del>
    </w:p>
    <w:p w14:paraId="7124ECF7" w14:textId="2AA3D488" w:rsidR="001A42AA" w:rsidDel="00AE6656" w:rsidRDefault="00232C7D">
      <w:pPr>
        <w:pStyle w:val="Bibliography"/>
        <w:spacing w:before="180" w:after="180" w:line="480" w:lineRule="auto"/>
        <w:rPr>
          <w:del w:id="3039" w:author="Author" w:date="2020-11-28T17:25:00Z"/>
        </w:rPr>
        <w:pPrChange w:id="3040" w:author="Author" w:date="2020-11-28T17:25:00Z">
          <w:pPr>
            <w:pStyle w:val="Bibliography"/>
            <w:spacing w:line="480" w:lineRule="auto"/>
          </w:pPr>
        </w:pPrChange>
      </w:pPr>
      <w:bookmarkStart w:id="3041" w:name="ref-kuhnWhatMovesUs2016"/>
      <w:bookmarkEnd w:id="3037"/>
      <w:del w:id="3042" w:author="Author" w:date="2020-11-28T17:25:00Z">
        <w:r w:rsidDel="00AE6656">
          <w:delText xml:space="preserve">Kuhn, Steven L., David A. Raichlen, and Amy E. Clark. 2016. “What Moves Us? How Mobility and Movement Are at the Center of Human Evolution.” </w:delText>
        </w:r>
        <w:r w:rsidDel="00AE6656">
          <w:rPr>
            <w:i/>
          </w:rPr>
          <w:delText>Evolutionary Anthropology</w:delText>
        </w:r>
        <w:r w:rsidDel="00AE6656">
          <w:delText xml:space="preserve"> 25 (3): 86–97. </w:delText>
        </w:r>
        <w:r w:rsidR="00727E03" w:rsidDel="00AE6656">
          <w:fldChar w:fldCharType="begin"/>
        </w:r>
        <w:r w:rsidR="00727E03" w:rsidDel="00AE6656">
          <w:delInstrText xml:space="preserve"> HYPERLINK "https://doi.org/10.1002/evan.21480" \h </w:delInstrText>
        </w:r>
        <w:r w:rsidR="00727E03" w:rsidDel="00AE6656">
          <w:fldChar w:fldCharType="separate"/>
        </w:r>
        <w:r w:rsidDel="00AE6656">
          <w:rPr>
            <w:rStyle w:val="Hyperlink"/>
          </w:rPr>
          <w:delText>https://doi.org/10.1002/evan.21480</w:delText>
        </w:r>
        <w:r w:rsidR="00727E03" w:rsidDel="00AE6656">
          <w:rPr>
            <w:rStyle w:val="Hyperlink"/>
          </w:rPr>
          <w:fldChar w:fldCharType="end"/>
        </w:r>
        <w:r w:rsidDel="00AE6656">
          <w:delText>.</w:delText>
        </w:r>
      </w:del>
    </w:p>
    <w:p w14:paraId="30A3A629" w14:textId="0EEC17A0" w:rsidR="001A42AA" w:rsidDel="00AE6656" w:rsidRDefault="00232C7D">
      <w:pPr>
        <w:pStyle w:val="Bibliography"/>
        <w:spacing w:before="180" w:after="180" w:line="480" w:lineRule="auto"/>
        <w:rPr>
          <w:del w:id="3043" w:author="Author" w:date="2020-11-28T17:25:00Z"/>
        </w:rPr>
        <w:pPrChange w:id="3044" w:author="Author" w:date="2020-11-28T17:25:00Z">
          <w:pPr>
            <w:pStyle w:val="Bibliography"/>
            <w:spacing w:line="480" w:lineRule="auto"/>
          </w:pPr>
        </w:pPrChange>
      </w:pPr>
      <w:bookmarkStart w:id="3045" w:name="ref-detorreRemarksCurrentTheoretical2009"/>
      <w:bookmarkEnd w:id="3041"/>
      <w:del w:id="3046" w:author="Author" w:date="2020-11-28T17:25:00Z">
        <w:r w:rsidDel="00AE6656">
          <w:delText xml:space="preserve">la de Torre, Ignacio, and Rafael Mora. 2009. “Remarks on the Current Theoretical and Methodological Approaches to the Study of Early Technological Strategies in Eastern Africa.” In </w:delText>
        </w:r>
        <w:r w:rsidDel="00AE6656">
          <w:rPr>
            <w:i/>
          </w:rPr>
          <w:delText>Interdisciplinary Approaches to the Oldowan</w:delText>
        </w:r>
        <w:r w:rsidDel="00AE6656">
          <w:delText xml:space="preserve">, edited by Erella Hovers and David R. Braun, 15–24. Vertebrate Paleobiology and Paleoanthropology. Dordrecht: Springer Netherlands. </w:delText>
        </w:r>
        <w:r w:rsidR="00727E03" w:rsidDel="00AE6656">
          <w:fldChar w:fldCharType="begin"/>
        </w:r>
        <w:r w:rsidR="00727E03" w:rsidDel="00AE6656">
          <w:delInstrText xml:space="preserve"> HYPERLINK "https://doi.org/10.1007/978-1-4020-9060-8_2" \h </w:delInstrText>
        </w:r>
        <w:r w:rsidR="00727E03" w:rsidDel="00AE6656">
          <w:fldChar w:fldCharType="separate"/>
        </w:r>
        <w:r w:rsidDel="00AE6656">
          <w:rPr>
            <w:rStyle w:val="Hyperlink"/>
          </w:rPr>
          <w:delText>https://doi.org/10.1007/978-1-4020-9060-8_2</w:delText>
        </w:r>
        <w:r w:rsidR="00727E03" w:rsidDel="00AE6656">
          <w:rPr>
            <w:rStyle w:val="Hyperlink"/>
          </w:rPr>
          <w:fldChar w:fldCharType="end"/>
        </w:r>
        <w:r w:rsidDel="00AE6656">
          <w:delText>.</w:delText>
        </w:r>
      </w:del>
    </w:p>
    <w:p w14:paraId="112A3210" w14:textId="4DA5DD3D" w:rsidR="001A42AA" w:rsidDel="00AE6656" w:rsidRDefault="00232C7D">
      <w:pPr>
        <w:pStyle w:val="Bibliography"/>
        <w:spacing w:before="180" w:after="180" w:line="480" w:lineRule="auto"/>
        <w:rPr>
          <w:del w:id="3047" w:author="Author" w:date="2020-11-28T17:25:00Z"/>
        </w:rPr>
        <w:pPrChange w:id="3048" w:author="Author" w:date="2020-11-28T17:25:00Z">
          <w:pPr>
            <w:pStyle w:val="Bibliography"/>
            <w:spacing w:line="480" w:lineRule="auto"/>
          </w:pPr>
        </w:pPrChange>
      </w:pPr>
      <w:bookmarkStart w:id="3049" w:name="ref-leakeyOlduvaiGorgeVol1971"/>
      <w:bookmarkEnd w:id="3045"/>
      <w:del w:id="3050" w:author="Author" w:date="2020-11-28T17:25:00Z">
        <w:r w:rsidDel="00AE6656">
          <w:delText xml:space="preserve">Leakey, Mary. 1971. </w:delText>
        </w:r>
        <w:r w:rsidDel="00AE6656">
          <w:rPr>
            <w:i/>
          </w:rPr>
          <w:delText>Olduvai Gorge Vol. 3 Beds I and II</w:delText>
        </w:r>
        <w:r w:rsidDel="00AE6656">
          <w:delText>. Cambridge: Cambridge University Press.</w:delText>
        </w:r>
      </w:del>
    </w:p>
    <w:p w14:paraId="1ACF4803" w14:textId="4516C4A8" w:rsidR="001A42AA" w:rsidDel="00AE6656" w:rsidRDefault="00232C7D">
      <w:pPr>
        <w:pStyle w:val="Bibliography"/>
        <w:spacing w:before="180" w:after="180" w:line="480" w:lineRule="auto"/>
        <w:rPr>
          <w:del w:id="3051" w:author="Author" w:date="2020-11-28T17:25:00Z"/>
        </w:rPr>
        <w:pPrChange w:id="3052" w:author="Author" w:date="2020-11-28T17:25:00Z">
          <w:pPr>
            <w:pStyle w:val="Bibliography"/>
            <w:spacing w:line="480" w:lineRule="auto"/>
          </w:pPr>
        </w:pPrChange>
      </w:pPr>
      <w:bookmarkStart w:id="3053" w:name="ref-lemoriniOldStonesSong2019"/>
      <w:bookmarkEnd w:id="3049"/>
      <w:del w:id="3054" w:author="Author" w:date="2020-11-28T17:25:00Z">
        <w:r w:rsidDel="00AE6656">
          <w:delText xml:space="preserve">Lemorini, Cristina, Laura C. Bishop, Thomas W. Plummer, David R. Braun, Peter W. Ditchfield, and James S. Oliver. 2019. “Old Stones’ SongSecond Verse: Use-Wear Analysis of Rhyolite and Fenetized Andesite Artifacts from the Oldowan Lithic Industry of Kanjera South, Kenya.” </w:delText>
        </w:r>
        <w:r w:rsidDel="00AE6656">
          <w:rPr>
            <w:i/>
          </w:rPr>
          <w:delText>Archaeological and Anthropological Sciences</w:delText>
        </w:r>
        <w:r w:rsidDel="00AE6656">
          <w:delText xml:space="preserve"> 11 (9): 4729–54. </w:delText>
        </w:r>
        <w:r w:rsidR="00727E03" w:rsidDel="00AE6656">
          <w:fldChar w:fldCharType="begin"/>
        </w:r>
        <w:r w:rsidR="00727E03" w:rsidDel="00AE6656">
          <w:delInstrText xml:space="preserve"> HYPERLINK "https://doi.org/10.1007/s12520-019-00800-z" \h </w:delInstrText>
        </w:r>
        <w:r w:rsidR="00727E03" w:rsidDel="00AE6656">
          <w:fldChar w:fldCharType="separate"/>
        </w:r>
        <w:r w:rsidDel="00AE6656">
          <w:rPr>
            <w:rStyle w:val="Hyperlink"/>
          </w:rPr>
          <w:delText>https://doi.org/10.1007/s12520-019-00800-z</w:delText>
        </w:r>
        <w:r w:rsidR="00727E03" w:rsidDel="00AE6656">
          <w:rPr>
            <w:rStyle w:val="Hyperlink"/>
          </w:rPr>
          <w:fldChar w:fldCharType="end"/>
        </w:r>
        <w:r w:rsidDel="00AE6656">
          <w:delText>.</w:delText>
        </w:r>
      </w:del>
    </w:p>
    <w:p w14:paraId="1D0A5769" w14:textId="45F22377" w:rsidR="001A42AA" w:rsidDel="00AE6656" w:rsidRDefault="00232C7D">
      <w:pPr>
        <w:pStyle w:val="Bibliography"/>
        <w:spacing w:before="180" w:after="180" w:line="480" w:lineRule="auto"/>
        <w:rPr>
          <w:del w:id="3055" w:author="Author" w:date="2020-11-28T17:25:00Z"/>
        </w:rPr>
        <w:pPrChange w:id="3056" w:author="Author" w:date="2020-11-28T17:25:00Z">
          <w:pPr>
            <w:pStyle w:val="Bibliography"/>
            <w:spacing w:line="480" w:lineRule="auto"/>
          </w:pPr>
        </w:pPrChange>
      </w:pPr>
      <w:bookmarkStart w:id="3057" w:name="ref-lemoriniOldStonesSong2014"/>
      <w:bookmarkEnd w:id="3053"/>
      <w:del w:id="3058" w:author="Author" w:date="2020-11-28T17:25:00Z">
        <w:r w:rsidDel="00AE6656">
          <w:delText xml:space="preserve">Lemorini, Cristina, Thomas W. Plummer, David R. Braun, Alyssa N. Crittenden, Peter W. Ditchfield, Laura C. Bishop, Fritz Hertel, et al. 2014. “Old Stones’ Song: Use-Wear Experiments and Analysis of the Oldowan Quartz and Quartzite Assemblage from Kanjera South (Kenya).” </w:delText>
        </w:r>
        <w:r w:rsidDel="00AE6656">
          <w:rPr>
            <w:i/>
          </w:rPr>
          <w:delText>Journal of Human Evolution</w:delText>
        </w:r>
        <w:r w:rsidDel="00AE6656">
          <w:delText xml:space="preserve"> 72 (July): 10–25. </w:delText>
        </w:r>
        <w:r w:rsidR="00727E03" w:rsidDel="00AE6656">
          <w:fldChar w:fldCharType="begin"/>
        </w:r>
        <w:r w:rsidR="00727E03" w:rsidDel="00AE6656">
          <w:delInstrText xml:space="preserve"> HYPERLINK "https://doi.org/10.1016/j.jhevol.2014.03.002" \h </w:delInstrText>
        </w:r>
        <w:r w:rsidR="00727E03" w:rsidDel="00AE6656">
          <w:fldChar w:fldCharType="separate"/>
        </w:r>
        <w:r w:rsidDel="00AE6656">
          <w:rPr>
            <w:rStyle w:val="Hyperlink"/>
          </w:rPr>
          <w:delText>https://doi.org/10.1016/j.jhevol.2014.03.002</w:delText>
        </w:r>
        <w:r w:rsidR="00727E03" w:rsidDel="00AE6656">
          <w:rPr>
            <w:rStyle w:val="Hyperlink"/>
          </w:rPr>
          <w:fldChar w:fldCharType="end"/>
        </w:r>
        <w:r w:rsidDel="00AE6656">
          <w:delText>.</w:delText>
        </w:r>
      </w:del>
    </w:p>
    <w:p w14:paraId="30C81317" w14:textId="4C244244" w:rsidR="001A42AA" w:rsidDel="00AE6656" w:rsidRDefault="00232C7D">
      <w:pPr>
        <w:pStyle w:val="Bibliography"/>
        <w:spacing w:before="180" w:after="180" w:line="480" w:lineRule="auto"/>
        <w:rPr>
          <w:del w:id="3059" w:author="Author" w:date="2020-11-28T17:25:00Z"/>
        </w:rPr>
        <w:pPrChange w:id="3060" w:author="Author" w:date="2020-11-28T17:25:00Z">
          <w:pPr>
            <w:pStyle w:val="Bibliography"/>
            <w:spacing w:line="480" w:lineRule="auto"/>
          </w:pPr>
        </w:pPrChange>
      </w:pPr>
      <w:bookmarkStart w:id="3061" w:name="ref-linUtilityEconomizationUnretouched20"/>
      <w:bookmarkEnd w:id="3057"/>
      <w:del w:id="3062" w:author="Author" w:date="2020-11-28T17:25:00Z">
        <w:r w:rsidDel="00AE6656">
          <w:delText xml:space="preserve">Lin, Sam C., Zeljko Rezek, David Braun, and Harold L. Dibble. 2013. “On the Utility and Economization of Unretouched Flakes: The Effects of Exterior Platform Angle and Platform Depth.” </w:delText>
        </w:r>
        <w:r w:rsidDel="00AE6656">
          <w:rPr>
            <w:i/>
          </w:rPr>
          <w:delText>American Antiquity</w:delText>
        </w:r>
        <w:r w:rsidDel="00AE6656">
          <w:delText xml:space="preserve"> 78 (4): 724–45. </w:delText>
        </w:r>
        <w:r w:rsidR="00727E03" w:rsidDel="00AE6656">
          <w:fldChar w:fldCharType="begin"/>
        </w:r>
        <w:r w:rsidR="00727E03" w:rsidDel="00AE6656">
          <w:delInstrText xml:space="preserve"> HYPERLINK "https://doi.org/10.2307/43184970" \h </w:delInstrText>
        </w:r>
        <w:r w:rsidR="00727E03" w:rsidDel="00AE6656">
          <w:fldChar w:fldCharType="separate"/>
        </w:r>
        <w:r w:rsidDel="00AE6656">
          <w:rPr>
            <w:rStyle w:val="Hyperlink"/>
          </w:rPr>
          <w:delText>https://doi.org/10.2307/43184970</w:delText>
        </w:r>
        <w:r w:rsidR="00727E03" w:rsidDel="00AE6656">
          <w:rPr>
            <w:rStyle w:val="Hyperlink"/>
          </w:rPr>
          <w:fldChar w:fldCharType="end"/>
        </w:r>
        <w:r w:rsidDel="00AE6656">
          <w:delText>.</w:delText>
        </w:r>
      </w:del>
    </w:p>
    <w:p w14:paraId="069118D3" w14:textId="32EC4212" w:rsidR="001A42AA" w:rsidDel="00AE6656" w:rsidRDefault="00232C7D">
      <w:pPr>
        <w:pStyle w:val="Bibliography"/>
        <w:spacing w:before="180" w:after="180" w:line="480" w:lineRule="auto"/>
        <w:rPr>
          <w:del w:id="3063" w:author="Author" w:date="2020-11-28T17:25:00Z"/>
        </w:rPr>
        <w:pPrChange w:id="3064" w:author="Author" w:date="2020-11-28T17:25:00Z">
          <w:pPr>
            <w:pStyle w:val="Bibliography"/>
            <w:spacing w:line="480" w:lineRule="auto"/>
          </w:pPr>
        </w:pPrChange>
      </w:pPr>
      <w:bookmarkStart w:id="3065" w:name="ref-ludwigTechnologicalReassessmentEast1"/>
      <w:bookmarkEnd w:id="3061"/>
      <w:del w:id="3066" w:author="Author" w:date="2020-11-28T17:25:00Z">
        <w:r w:rsidDel="00AE6656">
          <w:delText xml:space="preserve">Ludwig, Brian V, and J W K Harris. 1998. “Towards a Technological Reassessment of East African Plio-Pleistocene Lithic Assemblages.” In </w:delText>
        </w:r>
        <w:r w:rsidDel="00AE6656">
          <w:rPr>
            <w:i/>
          </w:rPr>
          <w:delText>Early Human Behavior in Global Context: The Rise of Diversity of the Lower Palaeolithic Period</w:delText>
        </w:r>
        <w:r w:rsidDel="00AE6656">
          <w:delText>, edited by Ravi Korisettar and Michael D. Petraglia, 23. New York: Routledge.</w:delText>
        </w:r>
      </w:del>
    </w:p>
    <w:p w14:paraId="0772045D" w14:textId="462F84B5" w:rsidR="001A42AA" w:rsidDel="00AE6656" w:rsidRDefault="00232C7D">
      <w:pPr>
        <w:pStyle w:val="Bibliography"/>
        <w:spacing w:before="180" w:after="180" w:line="480" w:lineRule="auto"/>
        <w:rPr>
          <w:del w:id="3067" w:author="Author" w:date="2020-11-28T17:25:00Z"/>
        </w:rPr>
        <w:pPrChange w:id="3068" w:author="Author" w:date="2020-11-28T17:25:00Z">
          <w:pPr>
            <w:pStyle w:val="Bibliography"/>
            <w:spacing w:line="480" w:lineRule="auto"/>
          </w:pPr>
        </w:pPrChange>
      </w:pPr>
      <w:bookmarkStart w:id="3069" w:name="ref-mooreExperimentalInsightsCognitive20"/>
      <w:bookmarkEnd w:id="3065"/>
      <w:del w:id="3070" w:author="Author" w:date="2020-11-28T17:25:00Z">
        <w:r w:rsidDel="00AE6656">
          <w:delText xml:space="preserve">Moore, Mark W., and Yinika Perston. 2016. “Experimental Insights into the Cognitive Significance of Early Stone Tools.” Edited by Michael D. Petraglia. </w:delText>
        </w:r>
        <w:r w:rsidDel="00AE6656">
          <w:rPr>
            <w:i/>
          </w:rPr>
          <w:delText>PLOS ONE</w:delText>
        </w:r>
        <w:r w:rsidDel="00AE6656">
          <w:delText xml:space="preserve"> 11 (7): e0158803. </w:delText>
        </w:r>
        <w:r w:rsidR="00727E03" w:rsidDel="00AE6656">
          <w:fldChar w:fldCharType="begin"/>
        </w:r>
        <w:r w:rsidR="00727E03" w:rsidDel="00AE6656">
          <w:delInstrText xml:space="preserve"> HYPERLINK "https://doi.org/10.1371/journal.pone.0158803" \h </w:delInstrText>
        </w:r>
        <w:r w:rsidR="00727E03" w:rsidDel="00AE6656">
          <w:fldChar w:fldCharType="separate"/>
        </w:r>
        <w:r w:rsidDel="00AE6656">
          <w:rPr>
            <w:rStyle w:val="Hyperlink"/>
          </w:rPr>
          <w:delText>https://doi.org/10.1371/journal.pone.0158803</w:delText>
        </w:r>
        <w:r w:rsidR="00727E03" w:rsidDel="00AE6656">
          <w:rPr>
            <w:rStyle w:val="Hyperlink"/>
          </w:rPr>
          <w:fldChar w:fldCharType="end"/>
        </w:r>
        <w:r w:rsidDel="00AE6656">
          <w:delText>.</w:delText>
        </w:r>
      </w:del>
    </w:p>
    <w:p w14:paraId="3C1E0F9E" w14:textId="5D93E0E0" w:rsidR="001A42AA" w:rsidDel="00AE6656" w:rsidRDefault="00232C7D">
      <w:pPr>
        <w:pStyle w:val="Bibliography"/>
        <w:spacing w:before="180" w:after="180" w:line="480" w:lineRule="auto"/>
        <w:rPr>
          <w:del w:id="3071" w:author="Author" w:date="2020-11-28T17:25:00Z"/>
        </w:rPr>
        <w:pPrChange w:id="3072" w:author="Author" w:date="2020-11-28T17:25:00Z">
          <w:pPr>
            <w:pStyle w:val="Bibliography"/>
            <w:spacing w:line="480" w:lineRule="auto"/>
          </w:pPr>
        </w:pPrChange>
      </w:pPr>
      <w:bookmarkStart w:id="3073" w:name="ref-morganExperimentalEvidenceCoevolutio"/>
      <w:bookmarkEnd w:id="3069"/>
      <w:del w:id="3074" w:author="Author" w:date="2020-11-28T17:25:00Z">
        <w:r w:rsidDel="00AE6656">
          <w:delText xml:space="preserve">Morgan, T. J. H., N. T. Uomini, L. E. Rendell, L. Chouinard-Thuly, S. E. Street, H. M. Lewis, C. P. Cross, et al. 2015. “Experimental Evidence for the Co-Evolution of Hominin Tool-Making Teaching and Language.” </w:delText>
        </w:r>
        <w:r w:rsidDel="00AE6656">
          <w:rPr>
            <w:i/>
          </w:rPr>
          <w:delText>Nature Communications</w:delText>
        </w:r>
        <w:r w:rsidDel="00AE6656">
          <w:delText xml:space="preserve"> 6 (1): 1–8. </w:delText>
        </w:r>
        <w:r w:rsidR="00727E03" w:rsidDel="00AE6656">
          <w:fldChar w:fldCharType="begin"/>
        </w:r>
        <w:r w:rsidR="00727E03" w:rsidDel="00AE6656">
          <w:delInstrText xml:space="preserve"> HYPERLINK "https://doi.org/10.1038/ncomms7029" \h </w:delInstrText>
        </w:r>
        <w:r w:rsidR="00727E03" w:rsidDel="00AE6656">
          <w:fldChar w:fldCharType="separate"/>
        </w:r>
        <w:r w:rsidDel="00AE6656">
          <w:rPr>
            <w:rStyle w:val="Hyperlink"/>
          </w:rPr>
          <w:delText>https://doi.org/10.1038/ncomms7029</w:delText>
        </w:r>
        <w:r w:rsidR="00727E03" w:rsidDel="00AE6656">
          <w:rPr>
            <w:rStyle w:val="Hyperlink"/>
          </w:rPr>
          <w:fldChar w:fldCharType="end"/>
        </w:r>
        <w:r w:rsidDel="00AE6656">
          <w:delText>.</w:delText>
        </w:r>
      </w:del>
    </w:p>
    <w:p w14:paraId="684A0433" w14:textId="75674C45" w:rsidR="001A42AA" w:rsidDel="00AE6656" w:rsidRDefault="00232C7D">
      <w:pPr>
        <w:pStyle w:val="Bibliography"/>
        <w:spacing w:before="180" w:after="180" w:line="480" w:lineRule="auto"/>
        <w:rPr>
          <w:del w:id="3075" w:author="Author" w:date="2020-11-28T17:25:00Z"/>
        </w:rPr>
        <w:pPrChange w:id="3076" w:author="Author" w:date="2020-11-28T17:25:00Z">
          <w:pPr>
            <w:pStyle w:val="Bibliography"/>
            <w:spacing w:line="480" w:lineRule="auto"/>
          </w:pPr>
        </w:pPrChange>
      </w:pPr>
      <w:bookmarkStart w:id="3077" w:name="ref-mullerIdentifyingMajorTransitions201"/>
      <w:bookmarkEnd w:id="3073"/>
      <w:del w:id="3078" w:author="Author" w:date="2020-11-28T17:25:00Z">
        <w:r w:rsidDel="00AE6656">
          <w:delText xml:space="preserve">Muller, Antoine, and Chris Clarkson. 2016. “Identifying Major Transitions in the Evolution of Lithic Cutting Edge Production Rates.” Edited by Roberto Macchiarelli. </w:delText>
        </w:r>
        <w:r w:rsidDel="00AE6656">
          <w:rPr>
            <w:i/>
          </w:rPr>
          <w:delText>PLOS ONE</w:delText>
        </w:r>
        <w:r w:rsidDel="00AE6656">
          <w:delText xml:space="preserve"> 11 (12): e0167244. </w:delText>
        </w:r>
        <w:r w:rsidR="00727E03" w:rsidDel="00AE6656">
          <w:fldChar w:fldCharType="begin"/>
        </w:r>
        <w:r w:rsidR="00727E03" w:rsidDel="00AE6656">
          <w:delInstrText xml:space="preserve"> HYPERLINK "https://doi.org/10.1371/journal.pone.0167244" \h </w:delInstrText>
        </w:r>
        <w:r w:rsidR="00727E03" w:rsidDel="00AE6656">
          <w:fldChar w:fldCharType="separate"/>
        </w:r>
        <w:r w:rsidDel="00AE6656">
          <w:rPr>
            <w:rStyle w:val="Hyperlink"/>
          </w:rPr>
          <w:delText>https://doi.org/10.1371/journal.pone.0167244</w:delText>
        </w:r>
        <w:r w:rsidR="00727E03" w:rsidDel="00AE6656">
          <w:rPr>
            <w:rStyle w:val="Hyperlink"/>
          </w:rPr>
          <w:fldChar w:fldCharType="end"/>
        </w:r>
        <w:r w:rsidDel="00AE6656">
          <w:delText>.</w:delText>
        </w:r>
      </w:del>
    </w:p>
    <w:p w14:paraId="7A9016A1" w14:textId="68F1945A" w:rsidR="001A42AA" w:rsidDel="00AE6656" w:rsidRDefault="00232C7D">
      <w:pPr>
        <w:pStyle w:val="Bibliography"/>
        <w:spacing w:before="180" w:after="180" w:line="480" w:lineRule="auto"/>
        <w:rPr>
          <w:del w:id="3079" w:author="Author" w:date="2020-11-28T17:25:00Z"/>
        </w:rPr>
        <w:pPrChange w:id="3080" w:author="Author" w:date="2020-11-28T17:25:00Z">
          <w:pPr>
            <w:pStyle w:val="Bibliography"/>
            <w:spacing w:line="480" w:lineRule="auto"/>
          </w:pPr>
        </w:pPrChange>
      </w:pPr>
      <w:bookmarkStart w:id="3081" w:name="ref-nelsonStudyTechnologicalOrganization"/>
      <w:bookmarkEnd w:id="3077"/>
      <w:del w:id="3082" w:author="Author" w:date="2020-11-28T17:25:00Z">
        <w:r w:rsidDel="00AE6656">
          <w:delText xml:space="preserve">Nelson, Margaret C. 1991. “The Study of Technological Organization.” </w:delText>
        </w:r>
        <w:r w:rsidDel="00AE6656">
          <w:rPr>
            <w:i/>
          </w:rPr>
          <w:delText>Archaeological Method and Theory</w:delText>
        </w:r>
        <w:r w:rsidDel="00AE6656">
          <w:delText xml:space="preserve"> 3: 57–100.</w:delText>
        </w:r>
      </w:del>
    </w:p>
    <w:p w14:paraId="04C1133B" w14:textId="0D5D31E8" w:rsidR="001A42AA" w:rsidDel="00AE6656" w:rsidRDefault="00232C7D">
      <w:pPr>
        <w:pStyle w:val="Bibliography"/>
        <w:spacing w:before="180" w:after="180" w:line="480" w:lineRule="auto"/>
        <w:rPr>
          <w:del w:id="3083" w:author="Author" w:date="2020-11-28T17:25:00Z"/>
        </w:rPr>
        <w:pPrChange w:id="3084" w:author="Author" w:date="2020-11-28T17:25:00Z">
          <w:pPr>
            <w:pStyle w:val="Bibliography"/>
            <w:spacing w:line="480" w:lineRule="auto"/>
          </w:pPr>
        </w:pPrChange>
      </w:pPr>
      <w:bookmarkStart w:id="3085" w:name="ref-newmanEffectsDistanceLithic1994"/>
      <w:bookmarkEnd w:id="3081"/>
      <w:del w:id="3086" w:author="Author" w:date="2020-11-28T17:25:00Z">
        <w:r w:rsidDel="00AE6656">
          <w:delText xml:space="preserve">Newman, Jay R. 1994. “The Effects of Distance on Lithic Material Reduction Technology.” </w:delText>
        </w:r>
        <w:r w:rsidDel="00AE6656">
          <w:rPr>
            <w:i/>
          </w:rPr>
          <w:delText>Journal of Field Archaeology</w:delText>
        </w:r>
        <w:r w:rsidDel="00AE6656">
          <w:delText xml:space="preserve"> 21 (4): 491–501. </w:delText>
        </w:r>
        <w:r w:rsidR="00727E03" w:rsidDel="00AE6656">
          <w:fldChar w:fldCharType="begin"/>
        </w:r>
        <w:r w:rsidR="00727E03" w:rsidDel="00AE6656">
          <w:delInstrText xml:space="preserve"> HYPERLINK "https://doi.org/10.1179/009346994797175541" \h </w:delInstrText>
        </w:r>
        <w:r w:rsidR="00727E03" w:rsidDel="00AE6656">
          <w:fldChar w:fldCharType="separate"/>
        </w:r>
        <w:r w:rsidDel="00AE6656">
          <w:rPr>
            <w:rStyle w:val="Hyperlink"/>
          </w:rPr>
          <w:delText>https://doi.org/10.1179/009346994797175541</w:delText>
        </w:r>
        <w:r w:rsidR="00727E03" w:rsidDel="00AE6656">
          <w:rPr>
            <w:rStyle w:val="Hyperlink"/>
          </w:rPr>
          <w:fldChar w:fldCharType="end"/>
        </w:r>
        <w:r w:rsidDel="00AE6656">
          <w:delText>.</w:delText>
        </w:r>
      </w:del>
    </w:p>
    <w:p w14:paraId="7E0B71E8" w14:textId="091065BD" w:rsidR="001A42AA" w:rsidDel="00AE6656" w:rsidRDefault="00232C7D">
      <w:pPr>
        <w:pStyle w:val="Bibliography"/>
        <w:spacing w:before="180" w:after="180" w:line="480" w:lineRule="auto"/>
        <w:rPr>
          <w:del w:id="3087" w:author="Author" w:date="2020-11-28T17:25:00Z"/>
        </w:rPr>
        <w:pPrChange w:id="3088" w:author="Author" w:date="2020-11-28T17:25:00Z">
          <w:pPr>
            <w:pStyle w:val="Bibliography"/>
            <w:spacing w:line="480" w:lineRule="auto"/>
          </w:pPr>
        </w:pPrChange>
      </w:pPr>
      <w:bookmarkStart w:id="3089" w:name="ref-oliverBovidMortalityPatterns2019"/>
      <w:bookmarkEnd w:id="3085"/>
      <w:del w:id="3090" w:author="Author" w:date="2020-11-28T17:25:00Z">
        <w:r w:rsidDel="00AE6656">
          <w:delText xml:space="preserve">Oliver, James S., Thomas W. Plummer, Fritz Hertel, and Laura C. Bishop. 2019. “Bovid Mortality Patterns from Kanjera South, Homa Peninsula, Kenya and FLK-Zinj, Olduvai Gorge, Tanzania: Evidence for Habitat Mediated Variability in Oldowan Hominin Hunting and Scavenging Behavior.” </w:delText>
        </w:r>
        <w:r w:rsidDel="00AE6656">
          <w:rPr>
            <w:i/>
          </w:rPr>
          <w:delText>Journal of Human Evolution</w:delText>
        </w:r>
        <w:r w:rsidDel="00AE6656">
          <w:delText xml:space="preserve"> 131 (June): 61–75. </w:delText>
        </w:r>
        <w:r w:rsidR="00727E03" w:rsidDel="00AE6656">
          <w:fldChar w:fldCharType="begin"/>
        </w:r>
        <w:r w:rsidR="00727E03" w:rsidDel="00AE6656">
          <w:delInstrText xml:space="preserve"> HYPERLINK "https://doi.org/10.1016/j.jhevol.2019.03.009" \h </w:delInstrText>
        </w:r>
        <w:r w:rsidR="00727E03" w:rsidDel="00AE6656">
          <w:fldChar w:fldCharType="separate"/>
        </w:r>
        <w:r w:rsidDel="00AE6656">
          <w:rPr>
            <w:rStyle w:val="Hyperlink"/>
          </w:rPr>
          <w:delText>https://doi.org/10.1016/j.jhevol.2019.03.009</w:delText>
        </w:r>
        <w:r w:rsidR="00727E03" w:rsidDel="00AE6656">
          <w:rPr>
            <w:rStyle w:val="Hyperlink"/>
          </w:rPr>
          <w:fldChar w:fldCharType="end"/>
        </w:r>
        <w:r w:rsidDel="00AE6656">
          <w:delText>.</w:delText>
        </w:r>
      </w:del>
    </w:p>
    <w:p w14:paraId="181DC952" w14:textId="06F99428" w:rsidR="001A42AA" w:rsidDel="00AE6656" w:rsidRDefault="00232C7D">
      <w:pPr>
        <w:pStyle w:val="Bibliography"/>
        <w:spacing w:before="180" w:after="180" w:line="480" w:lineRule="auto"/>
        <w:rPr>
          <w:del w:id="3091" w:author="Author" w:date="2020-11-28T17:25:00Z"/>
        </w:rPr>
        <w:pPrChange w:id="3092" w:author="Author" w:date="2020-11-28T17:25:00Z">
          <w:pPr>
            <w:pStyle w:val="Bibliography"/>
            <w:spacing w:line="480" w:lineRule="auto"/>
          </w:pPr>
        </w:pPrChange>
      </w:pPr>
      <w:bookmarkStart w:id="3093" w:name="ref-petersLandscapePerspectivesPossible1"/>
      <w:bookmarkEnd w:id="3089"/>
      <w:del w:id="3094" w:author="Author" w:date="2020-11-28T17:25:00Z">
        <w:r w:rsidDel="00AE6656">
          <w:delText xml:space="preserve">Peters, C R, and R J Blumenschine. 1995. “Landscape Perspectives on Possible Land Use Patterns for Early Pleistocene Hominids in the Olduvai Basin, Tanzania.” </w:delText>
        </w:r>
        <w:r w:rsidDel="00AE6656">
          <w:rPr>
            <w:i/>
          </w:rPr>
          <w:delText>Journal of Human Evolution</w:delText>
        </w:r>
        <w:r w:rsidDel="00AE6656">
          <w:delText xml:space="preserve"> 29: 321–62.</w:delText>
        </w:r>
      </w:del>
    </w:p>
    <w:p w14:paraId="49C101F7" w14:textId="11420D2A" w:rsidR="001A42AA" w:rsidDel="00AE6656" w:rsidRDefault="00232C7D">
      <w:pPr>
        <w:pStyle w:val="Bibliography"/>
        <w:spacing w:before="180" w:after="180" w:line="480" w:lineRule="auto"/>
        <w:rPr>
          <w:del w:id="3095" w:author="Author" w:date="2020-11-28T17:25:00Z"/>
        </w:rPr>
        <w:pPrChange w:id="3096" w:author="Author" w:date="2020-11-28T17:25:00Z">
          <w:pPr>
            <w:pStyle w:val="Bibliography"/>
            <w:spacing w:line="480" w:lineRule="auto"/>
          </w:pPr>
        </w:pPrChange>
      </w:pPr>
      <w:bookmarkStart w:id="3097" w:name="ref-plummerFlakedStonesOld2004"/>
      <w:bookmarkEnd w:id="3093"/>
      <w:del w:id="3098" w:author="Author" w:date="2020-11-28T17:25:00Z">
        <w:r w:rsidDel="00AE6656">
          <w:delText xml:space="preserve">Plummer, Thomas W. 2004. “Flaked Stones and Old Bones: Biological and Cultural Evolution at the Dawn of Technology.” </w:delText>
        </w:r>
        <w:r w:rsidDel="00AE6656">
          <w:rPr>
            <w:i/>
          </w:rPr>
          <w:delText>Yearbook of Physical Anthropology</w:delText>
        </w:r>
        <w:r w:rsidDel="00AE6656">
          <w:delText xml:space="preserve"> 47: 118–64. </w:delText>
        </w:r>
        <w:r w:rsidR="00727E03" w:rsidDel="00AE6656">
          <w:fldChar w:fldCharType="begin"/>
        </w:r>
        <w:r w:rsidR="00727E03" w:rsidDel="00AE6656">
          <w:delInstrText xml:space="preserve"> HYPERLINK "https://doi.org/10.1002/ajpa.20157" \h </w:delInstrText>
        </w:r>
        <w:r w:rsidR="00727E03" w:rsidDel="00AE6656">
          <w:fldChar w:fldCharType="separate"/>
        </w:r>
        <w:r w:rsidDel="00AE6656">
          <w:rPr>
            <w:rStyle w:val="Hyperlink"/>
          </w:rPr>
          <w:delText>https://doi.org/10.1002/ajpa.20157</w:delText>
        </w:r>
        <w:r w:rsidR="00727E03" w:rsidDel="00AE6656">
          <w:rPr>
            <w:rStyle w:val="Hyperlink"/>
          </w:rPr>
          <w:fldChar w:fldCharType="end"/>
        </w:r>
        <w:r w:rsidDel="00AE6656">
          <w:delText>.</w:delText>
        </w:r>
      </w:del>
    </w:p>
    <w:p w14:paraId="0C753CE5" w14:textId="6B588E01" w:rsidR="001A42AA" w:rsidDel="00AE6656" w:rsidRDefault="00232C7D">
      <w:pPr>
        <w:pStyle w:val="Bibliography"/>
        <w:spacing w:before="180" w:after="180" w:line="480" w:lineRule="auto"/>
        <w:rPr>
          <w:del w:id="3099" w:author="Author" w:date="2020-11-28T17:25:00Z"/>
        </w:rPr>
        <w:pPrChange w:id="3100" w:author="Author" w:date="2020-11-28T17:25:00Z">
          <w:pPr>
            <w:pStyle w:val="Bibliography"/>
            <w:spacing w:line="480" w:lineRule="auto"/>
          </w:pPr>
        </w:pPrChange>
      </w:pPr>
      <w:bookmarkStart w:id="3101" w:name="ref-plummerOldowanHomininBehavior2016"/>
      <w:bookmarkEnd w:id="3097"/>
      <w:del w:id="3102" w:author="Author" w:date="2020-11-28T17:25:00Z">
        <w:r w:rsidDel="00AE6656">
          <w:delText xml:space="preserve">Plummer, Thomas W., and Laura C. Bishop. 2016. “Oldowan Hominin Behavior and Ecology at Kanjera South, Kenya.” </w:delText>
        </w:r>
        <w:r w:rsidDel="00AE6656">
          <w:rPr>
            <w:i/>
          </w:rPr>
          <w:delText>Journal of Anthropological Sciences</w:delText>
        </w:r>
        <w:r w:rsidDel="00AE6656">
          <w:delText xml:space="preserve">, no. 94: 29–40. </w:delText>
        </w:r>
        <w:r w:rsidR="00727E03" w:rsidDel="00AE6656">
          <w:fldChar w:fldCharType="begin"/>
        </w:r>
        <w:r w:rsidR="00727E03" w:rsidDel="00AE6656">
          <w:delInstrText xml:space="preserve"> HYPERLINK "https://doi.org/10.4436/JASS.94033" \h </w:delInstrText>
        </w:r>
        <w:r w:rsidR="00727E03" w:rsidDel="00AE6656">
          <w:fldChar w:fldCharType="separate"/>
        </w:r>
        <w:r w:rsidDel="00AE6656">
          <w:rPr>
            <w:rStyle w:val="Hyperlink"/>
          </w:rPr>
          <w:delText>https://doi.org/10.4436/JASS.94033</w:delText>
        </w:r>
        <w:r w:rsidR="00727E03" w:rsidDel="00AE6656">
          <w:rPr>
            <w:rStyle w:val="Hyperlink"/>
          </w:rPr>
          <w:fldChar w:fldCharType="end"/>
        </w:r>
        <w:r w:rsidDel="00AE6656">
          <w:delText>.</w:delText>
        </w:r>
      </w:del>
    </w:p>
    <w:p w14:paraId="08ADE0B5" w14:textId="17B0BECC" w:rsidR="001A42AA" w:rsidDel="00AE6656" w:rsidRDefault="00232C7D">
      <w:pPr>
        <w:pStyle w:val="Bibliography"/>
        <w:spacing w:before="180" w:after="180" w:line="480" w:lineRule="auto"/>
        <w:rPr>
          <w:del w:id="3103" w:author="Author" w:date="2020-11-28T17:25:00Z"/>
        </w:rPr>
        <w:pPrChange w:id="3104" w:author="Author" w:date="2020-11-28T17:25:00Z">
          <w:pPr>
            <w:pStyle w:val="Bibliography"/>
            <w:spacing w:line="480" w:lineRule="auto"/>
          </w:pPr>
        </w:pPrChange>
      </w:pPr>
      <w:bookmarkStart w:id="3105" w:name="ref-plummerEnvironmentalContextOldowan20"/>
      <w:bookmarkEnd w:id="3101"/>
      <w:del w:id="3106" w:author="Author" w:date="2020-11-28T17:25:00Z">
        <w:r w:rsidDel="00AE6656">
          <w:delText xml:space="preserve">Plummer, Thomas W., Laura C. Bishop, Peter W. Ditchfield, Joseph V. Ferraro, John D. Kingston, Fritz Hertel, and David R. Braun. 2009. “The Environmental Context of Oldowan Hominin Activities at Kanjera South, Kenya.” In </w:delText>
        </w:r>
        <w:r w:rsidDel="00AE6656">
          <w:rPr>
            <w:i/>
          </w:rPr>
          <w:delText>Interdisciplinary Approaches to the Oldowan</w:delText>
        </w:r>
        <w:r w:rsidDel="00AE6656">
          <w:delText xml:space="preserve">, edited by Erella Hovers and David R. Braun, 149–60. Vertebrate Paleobiology and Paleoanthropology. Dordrecht: Springer Netherlands. </w:delText>
        </w:r>
        <w:r w:rsidR="00727E03" w:rsidDel="00AE6656">
          <w:fldChar w:fldCharType="begin"/>
        </w:r>
        <w:r w:rsidR="00727E03" w:rsidDel="00AE6656">
          <w:delInstrText xml:space="preserve"> HYPERLINK "https://doi.org/10.1007/978-1-4020-9060-8_12" \h </w:delInstrText>
        </w:r>
        <w:r w:rsidR="00727E03" w:rsidDel="00AE6656">
          <w:fldChar w:fldCharType="separate"/>
        </w:r>
        <w:r w:rsidDel="00AE6656">
          <w:rPr>
            <w:rStyle w:val="Hyperlink"/>
          </w:rPr>
          <w:delText>https://doi.org/10.1007/978-1-4020-9060-8_12</w:delText>
        </w:r>
        <w:r w:rsidR="00727E03" w:rsidDel="00AE6656">
          <w:rPr>
            <w:rStyle w:val="Hyperlink"/>
          </w:rPr>
          <w:fldChar w:fldCharType="end"/>
        </w:r>
        <w:r w:rsidDel="00AE6656">
          <w:delText>.</w:delText>
        </w:r>
      </w:del>
    </w:p>
    <w:p w14:paraId="1192261F" w14:textId="01B99709" w:rsidR="001A42AA" w:rsidDel="00AE6656" w:rsidRDefault="00232C7D">
      <w:pPr>
        <w:pStyle w:val="Bibliography"/>
        <w:spacing w:before="180" w:after="180" w:line="480" w:lineRule="auto"/>
        <w:rPr>
          <w:del w:id="3107" w:author="Author" w:date="2020-11-28T17:25:00Z"/>
        </w:rPr>
        <w:pPrChange w:id="3108" w:author="Author" w:date="2020-11-28T17:25:00Z">
          <w:pPr>
            <w:pStyle w:val="Bibliography"/>
            <w:spacing w:line="480" w:lineRule="auto"/>
          </w:pPr>
        </w:pPrChange>
      </w:pPr>
      <w:bookmarkStart w:id="3109" w:name="ref-plummerResearchLatePliocene1999"/>
      <w:bookmarkEnd w:id="3105"/>
      <w:del w:id="3110" w:author="Author" w:date="2020-11-28T17:25:00Z">
        <w:r w:rsidDel="00AE6656">
          <w:delText xml:space="preserve">Plummer, Thomas W., Laura C. Bishop, Peter W. Ditchfield, and Jason Hicks. 1999. “Research on Late Pliocene Oldowan Sites at Kanjera South, Kenya.” </w:delText>
        </w:r>
        <w:r w:rsidDel="00AE6656">
          <w:rPr>
            <w:i/>
          </w:rPr>
          <w:delText>Journal of Human Evolution</w:delText>
        </w:r>
        <w:r w:rsidDel="00AE6656">
          <w:delText xml:space="preserve"> 36 (2): 151–70. </w:delText>
        </w:r>
        <w:r w:rsidR="00727E03" w:rsidDel="00AE6656">
          <w:fldChar w:fldCharType="begin"/>
        </w:r>
        <w:r w:rsidR="00727E03" w:rsidDel="00AE6656">
          <w:delInstrText xml:space="preserve"> HYPERLINK "https://doi.org/10.1006/jhev.1998.0256" \h </w:delInstrText>
        </w:r>
        <w:r w:rsidR="00727E03" w:rsidDel="00AE6656">
          <w:fldChar w:fldCharType="separate"/>
        </w:r>
        <w:r w:rsidDel="00AE6656">
          <w:rPr>
            <w:rStyle w:val="Hyperlink"/>
          </w:rPr>
          <w:delText>https://doi.org/10.1006/jhev.1998.0256</w:delText>
        </w:r>
        <w:r w:rsidR="00727E03" w:rsidDel="00AE6656">
          <w:rPr>
            <w:rStyle w:val="Hyperlink"/>
          </w:rPr>
          <w:fldChar w:fldCharType="end"/>
        </w:r>
        <w:r w:rsidDel="00AE6656">
          <w:delText>.</w:delText>
        </w:r>
      </w:del>
    </w:p>
    <w:p w14:paraId="2ECD26BD" w14:textId="6FEC5B71" w:rsidR="001A42AA" w:rsidDel="00AE6656" w:rsidRDefault="00232C7D">
      <w:pPr>
        <w:pStyle w:val="Bibliography"/>
        <w:spacing w:before="180" w:after="180" w:line="480" w:lineRule="auto"/>
        <w:rPr>
          <w:del w:id="3111" w:author="Author" w:date="2020-11-28T17:25:00Z"/>
        </w:rPr>
        <w:pPrChange w:id="3112" w:author="Author" w:date="2020-11-28T17:25:00Z">
          <w:pPr>
            <w:pStyle w:val="Bibliography"/>
            <w:spacing w:line="480" w:lineRule="auto"/>
          </w:pPr>
        </w:pPrChange>
      </w:pPr>
      <w:bookmarkStart w:id="3113" w:name="ref-plummerOldestEvidenceToolmaking2009"/>
      <w:bookmarkEnd w:id="3109"/>
      <w:del w:id="3114" w:author="Author" w:date="2020-11-28T17:25:00Z">
        <w:r w:rsidDel="00AE6656">
          <w:delText xml:space="preserve">Plummer, Thomas W., Peter W. Ditchfield, Laura C. Bishop, John D. Kingston, Joseph V. Ferraro, David R. Braun, Fritz Hertel, and Richard Potts. 2009. “Oldest Evidence of Toolmaking Hominins in a Grassland-Dominated Ecosystem.” </w:delText>
        </w:r>
        <w:r w:rsidDel="00AE6656">
          <w:rPr>
            <w:i/>
          </w:rPr>
          <w:delText>PLoS ONE</w:delText>
        </w:r>
        <w:r w:rsidDel="00AE6656">
          <w:delText xml:space="preserve"> 4 (9). </w:delText>
        </w:r>
        <w:r w:rsidR="00727E03" w:rsidDel="00AE6656">
          <w:fldChar w:fldCharType="begin"/>
        </w:r>
        <w:r w:rsidR="00727E03" w:rsidDel="00AE6656">
          <w:delInstrText xml:space="preserve"> HYPERLINK "https://doi.org/10.1371/journal.pone.0007199" \h </w:delInstrText>
        </w:r>
        <w:r w:rsidR="00727E03" w:rsidDel="00AE6656">
          <w:fldChar w:fldCharType="separate"/>
        </w:r>
        <w:r w:rsidDel="00AE6656">
          <w:rPr>
            <w:rStyle w:val="Hyperlink"/>
          </w:rPr>
          <w:delText>https://doi.org/10.1371/journal.pone.0007199</w:delText>
        </w:r>
        <w:r w:rsidR="00727E03" w:rsidDel="00AE6656">
          <w:rPr>
            <w:rStyle w:val="Hyperlink"/>
          </w:rPr>
          <w:fldChar w:fldCharType="end"/>
        </w:r>
        <w:r w:rsidDel="00AE6656">
          <w:delText>.</w:delText>
        </w:r>
      </w:del>
    </w:p>
    <w:p w14:paraId="0F53F256" w14:textId="3C0DE618" w:rsidR="001A42AA" w:rsidDel="00AE6656" w:rsidRDefault="00232C7D">
      <w:pPr>
        <w:pStyle w:val="Bibliography"/>
        <w:spacing w:before="180" w:after="180" w:line="480" w:lineRule="auto"/>
        <w:rPr>
          <w:del w:id="3115" w:author="Author" w:date="2020-11-28T17:25:00Z"/>
        </w:rPr>
        <w:pPrChange w:id="3116" w:author="Author" w:date="2020-11-28T17:25:00Z">
          <w:pPr>
            <w:pStyle w:val="Bibliography"/>
            <w:spacing w:line="480" w:lineRule="auto"/>
          </w:pPr>
        </w:pPrChange>
      </w:pPr>
      <w:bookmarkStart w:id="3117" w:name="ref-plummerLatePlioceneOldowan2001"/>
      <w:bookmarkEnd w:id="3113"/>
      <w:del w:id="3118" w:author="Author" w:date="2020-11-28T17:25:00Z">
        <w:r w:rsidDel="00AE6656">
          <w:delText xml:space="preserve">Plummer, Thomas W., Joseph Ferraro, Peter Ditchfield, Laura Bishop, and Richard Potts. 2001. “Late Pliocene Oldowan Excavations at Kanjera South, Kenya.” </w:delText>
        </w:r>
        <w:r w:rsidDel="00AE6656">
          <w:rPr>
            <w:i/>
          </w:rPr>
          <w:delText>Antiquity</w:delText>
        </w:r>
        <w:r w:rsidDel="00AE6656">
          <w:delText xml:space="preserve"> 75 (290): 809–10. </w:delText>
        </w:r>
        <w:r w:rsidR="00727E03" w:rsidDel="00AE6656">
          <w:fldChar w:fldCharType="begin"/>
        </w:r>
        <w:r w:rsidR="00727E03" w:rsidDel="00AE6656">
          <w:delInstrText xml:space="preserve"> HYPERLINK "https://doi.org/10.1017/S0003598X00089365" \h </w:delInstrText>
        </w:r>
        <w:r w:rsidR="00727E03" w:rsidDel="00AE6656">
          <w:fldChar w:fldCharType="separate"/>
        </w:r>
        <w:r w:rsidDel="00AE6656">
          <w:rPr>
            <w:rStyle w:val="Hyperlink"/>
          </w:rPr>
          <w:delText>https://doi.org/10.1017/S0003598X00089365</w:delText>
        </w:r>
        <w:r w:rsidR="00727E03" w:rsidDel="00AE6656">
          <w:rPr>
            <w:rStyle w:val="Hyperlink"/>
          </w:rPr>
          <w:fldChar w:fldCharType="end"/>
        </w:r>
        <w:r w:rsidDel="00AE6656">
          <w:delText>.</w:delText>
        </w:r>
      </w:del>
    </w:p>
    <w:p w14:paraId="22848045" w14:textId="6B02EF9C" w:rsidR="001A42AA" w:rsidDel="00AE6656" w:rsidRDefault="00232C7D">
      <w:pPr>
        <w:pStyle w:val="Bibliography"/>
        <w:spacing w:before="180" w:after="180" w:line="480" w:lineRule="auto"/>
        <w:rPr>
          <w:del w:id="3119" w:author="Author" w:date="2020-11-28T17:25:00Z"/>
        </w:rPr>
        <w:pPrChange w:id="3120" w:author="Author" w:date="2020-11-28T17:25:00Z">
          <w:pPr>
            <w:pStyle w:val="Bibliography"/>
            <w:spacing w:line="480" w:lineRule="auto"/>
          </w:pPr>
        </w:pPrChange>
      </w:pPr>
      <w:bookmarkStart w:id="3121" w:name="ref-plummerArchaeologicalSitesMa2018"/>
      <w:bookmarkEnd w:id="3117"/>
      <w:del w:id="3122" w:author="Author" w:date="2020-11-28T17:25:00Z">
        <w:r w:rsidDel="00AE6656">
          <w:delText>Plummer, Thomas W., and Emma M. Finestone. 2018. “3 Archaeological Sites from 2.6 - 2.0 Ma: Toward a Deeper Understanding of the Early Oldowan.” In. February.</w:delText>
        </w:r>
      </w:del>
    </w:p>
    <w:p w14:paraId="5039A54A" w14:textId="50BFD867" w:rsidR="001A42AA" w:rsidDel="00AE6656" w:rsidRDefault="00232C7D">
      <w:pPr>
        <w:pStyle w:val="Bibliography"/>
        <w:spacing w:before="180" w:after="180" w:line="480" w:lineRule="auto"/>
        <w:rPr>
          <w:del w:id="3123" w:author="Author" w:date="2020-11-28T17:25:00Z"/>
        </w:rPr>
        <w:pPrChange w:id="3124" w:author="Author" w:date="2020-11-28T17:25:00Z">
          <w:pPr>
            <w:pStyle w:val="Bibliography"/>
            <w:spacing w:line="480" w:lineRule="auto"/>
          </w:pPr>
        </w:pPrChange>
      </w:pPr>
      <w:bookmarkStart w:id="3125" w:name="ref-popSimulatingLithicRaw2016"/>
      <w:bookmarkEnd w:id="3121"/>
      <w:del w:id="3126" w:author="Author" w:date="2020-11-28T17:25:00Z">
        <w:r w:rsidDel="00AE6656">
          <w:delText xml:space="preserve">Pop, Cornel M. 2016. “Simulating Lithic Raw Material Variability in Archaeological Contexts: A Re-Evaluation and Revision of Brantingham’s Neutral Model.” </w:delText>
        </w:r>
        <w:r w:rsidDel="00AE6656">
          <w:rPr>
            <w:i/>
          </w:rPr>
          <w:delText>Journal of Archaeological Method and Theory</w:delText>
        </w:r>
        <w:r w:rsidDel="00AE6656">
          <w:delText xml:space="preserve"> 23 (4): 1127–61. </w:delText>
        </w:r>
        <w:r w:rsidR="00727E03" w:rsidDel="00AE6656">
          <w:fldChar w:fldCharType="begin"/>
        </w:r>
        <w:r w:rsidR="00727E03" w:rsidDel="00AE6656">
          <w:delInstrText xml:space="preserve"> HYPERLINK "https://doi.org/10.1007/s10816-015-9262-y" \h </w:delInstrText>
        </w:r>
        <w:r w:rsidR="00727E03" w:rsidDel="00AE6656">
          <w:fldChar w:fldCharType="separate"/>
        </w:r>
        <w:r w:rsidDel="00AE6656">
          <w:rPr>
            <w:rStyle w:val="Hyperlink"/>
          </w:rPr>
          <w:delText>https://doi.org/10.1007/s10816-015-9262-y</w:delText>
        </w:r>
        <w:r w:rsidR="00727E03" w:rsidDel="00AE6656">
          <w:rPr>
            <w:rStyle w:val="Hyperlink"/>
          </w:rPr>
          <w:fldChar w:fldCharType="end"/>
        </w:r>
        <w:r w:rsidDel="00AE6656">
          <w:delText>.</w:delText>
        </w:r>
      </w:del>
    </w:p>
    <w:p w14:paraId="4E86F9FF" w14:textId="65345D7B" w:rsidR="001A42AA" w:rsidDel="00AE6656" w:rsidRDefault="00232C7D">
      <w:pPr>
        <w:pStyle w:val="Bibliography"/>
        <w:spacing w:before="180" w:after="180" w:line="480" w:lineRule="auto"/>
        <w:rPr>
          <w:del w:id="3127" w:author="Author" w:date="2020-11-28T17:25:00Z"/>
        </w:rPr>
        <w:pPrChange w:id="3128" w:author="Author" w:date="2020-11-28T17:25:00Z">
          <w:pPr>
            <w:pStyle w:val="Bibliography"/>
            <w:spacing w:line="480" w:lineRule="auto"/>
          </w:pPr>
        </w:pPrChange>
      </w:pPr>
      <w:bookmarkStart w:id="3129" w:name="ref-pottsWhyOldowanPlioPleistocene1991"/>
      <w:bookmarkEnd w:id="3125"/>
      <w:del w:id="3130" w:author="Author" w:date="2020-11-28T17:25:00Z">
        <w:r w:rsidDel="00AE6656">
          <w:delText xml:space="preserve">Potts, Richard. 1991. “Why the Oldowan? Plio-Pleistocene Toolmaking and the Transport of Resources.” </w:delText>
        </w:r>
        <w:r w:rsidDel="00AE6656">
          <w:rPr>
            <w:i/>
          </w:rPr>
          <w:delText>Journal of Anthropological Research</w:delText>
        </w:r>
        <w:r w:rsidDel="00AE6656">
          <w:delText xml:space="preserve"> 47 (2): 153–76. </w:delText>
        </w:r>
        <w:r w:rsidR="00727E03" w:rsidDel="00AE6656">
          <w:fldChar w:fldCharType="begin"/>
        </w:r>
        <w:r w:rsidR="00727E03" w:rsidDel="00AE6656">
          <w:delInstrText xml:space="preserve"> HYPERLINK "https://doi.org/10.1086/jar.47.2.3630323" \h </w:delInstrText>
        </w:r>
        <w:r w:rsidR="00727E03" w:rsidDel="00AE6656">
          <w:fldChar w:fldCharType="separate"/>
        </w:r>
        <w:r w:rsidDel="00AE6656">
          <w:rPr>
            <w:rStyle w:val="Hyperlink"/>
          </w:rPr>
          <w:delText>https://doi.org/10.1086/jar.47.2.3630323</w:delText>
        </w:r>
        <w:r w:rsidR="00727E03" w:rsidDel="00AE6656">
          <w:rPr>
            <w:rStyle w:val="Hyperlink"/>
          </w:rPr>
          <w:fldChar w:fldCharType="end"/>
        </w:r>
        <w:r w:rsidDel="00AE6656">
          <w:delText>.</w:delText>
        </w:r>
      </w:del>
    </w:p>
    <w:p w14:paraId="2B319DFB" w14:textId="1702F8CD" w:rsidR="001A42AA" w:rsidDel="00AE6656" w:rsidRDefault="00232C7D">
      <w:pPr>
        <w:pStyle w:val="Bibliography"/>
        <w:spacing w:before="180" w:after="180" w:line="480" w:lineRule="auto"/>
        <w:rPr>
          <w:del w:id="3131" w:author="Author" w:date="2020-11-28T17:25:00Z"/>
        </w:rPr>
        <w:pPrChange w:id="3132" w:author="Author" w:date="2020-11-28T17:25:00Z">
          <w:pPr>
            <w:pStyle w:val="Bibliography"/>
            <w:spacing w:line="480" w:lineRule="auto"/>
          </w:pPr>
        </w:pPrChange>
      </w:pPr>
      <w:bookmarkStart w:id="3133" w:name="ref-pruetzChimpanzeePanTroglodytes2009"/>
      <w:bookmarkEnd w:id="3129"/>
      <w:del w:id="3134" w:author="Author" w:date="2020-11-28T17:25:00Z">
        <w:r w:rsidDel="00AE6656">
          <w:delText xml:space="preserve">Pruetz, Jill, and Paco Bertolani. 2009. “Chimpanzee (Pan Troglodytes Verus) Behavioral Responses to Stresses Associated with Living in a Savannah-Mosaic Environment: Implications for Hominin Adaptations to Open Habitats.” </w:delText>
        </w:r>
        <w:r w:rsidDel="00AE6656">
          <w:rPr>
            <w:i/>
          </w:rPr>
          <w:delText>PaleoAnthropology</w:delText>
        </w:r>
        <w:r w:rsidDel="00AE6656">
          <w:delText xml:space="preserve"> 2009: 252–62. </w:delText>
        </w:r>
        <w:r w:rsidR="00727E03" w:rsidDel="00AE6656">
          <w:fldChar w:fldCharType="begin"/>
        </w:r>
        <w:r w:rsidR="00727E03" w:rsidDel="00AE6656">
          <w:delInstrText xml:space="preserve"> HYPERLINK "https://doi.org/10.4207/PA.2009.ART33" \h </w:delInstrText>
        </w:r>
        <w:r w:rsidR="00727E03" w:rsidDel="00AE6656">
          <w:fldChar w:fldCharType="separate"/>
        </w:r>
        <w:r w:rsidDel="00AE6656">
          <w:rPr>
            <w:rStyle w:val="Hyperlink"/>
          </w:rPr>
          <w:delText>https://doi.org/10.4207/PA.2009.ART33</w:delText>
        </w:r>
        <w:r w:rsidR="00727E03" w:rsidDel="00AE6656">
          <w:rPr>
            <w:rStyle w:val="Hyperlink"/>
          </w:rPr>
          <w:fldChar w:fldCharType="end"/>
        </w:r>
        <w:r w:rsidDel="00AE6656">
          <w:delText>.</w:delText>
        </w:r>
      </w:del>
    </w:p>
    <w:p w14:paraId="298660B4" w14:textId="5E971244" w:rsidR="001A42AA" w:rsidDel="00AE6656" w:rsidRDefault="00232C7D">
      <w:pPr>
        <w:pStyle w:val="Bibliography"/>
        <w:spacing w:before="180" w:after="180" w:line="480" w:lineRule="auto"/>
        <w:rPr>
          <w:del w:id="3135" w:author="Author" w:date="2020-11-28T17:25:00Z"/>
        </w:rPr>
        <w:pPrChange w:id="3136" w:author="Author" w:date="2020-11-28T17:25:00Z">
          <w:pPr>
            <w:pStyle w:val="Bibliography"/>
            <w:spacing w:line="480" w:lineRule="auto"/>
          </w:pPr>
        </w:pPrChange>
      </w:pPr>
      <w:bookmarkStart w:id="3137" w:name="ref-reevesDigitalStoneAge2019"/>
      <w:bookmarkEnd w:id="3133"/>
      <w:del w:id="3138" w:author="Author" w:date="2020-11-28T17:25:00Z">
        <w:r w:rsidDel="00AE6656">
          <w:delText>Reeves, Jonathan S. 2019. “Digital Stone Age Visiting Cards: Quantitative Approaches to Early Pleistocene Hominin Land Use.” PhD Thesis, Washington D.C.: George Washington University.</w:delText>
        </w:r>
      </w:del>
    </w:p>
    <w:p w14:paraId="2338ADE9" w14:textId="1E329D09" w:rsidR="001A42AA" w:rsidDel="00AE6656" w:rsidRDefault="00232C7D">
      <w:pPr>
        <w:pStyle w:val="Bibliography"/>
        <w:spacing w:before="180" w:after="180" w:line="480" w:lineRule="auto"/>
        <w:rPr>
          <w:del w:id="3139" w:author="Author" w:date="2020-11-28T17:25:00Z"/>
        </w:rPr>
        <w:pPrChange w:id="3140" w:author="Author" w:date="2020-11-28T17:25:00Z">
          <w:pPr>
            <w:pStyle w:val="Bibliography"/>
            <w:spacing w:line="480" w:lineRule="auto"/>
          </w:pPr>
        </w:pPrChange>
      </w:pPr>
      <w:bookmarkStart w:id="3141" w:name="ref-rocheEarlyHominidStone1999"/>
      <w:bookmarkEnd w:id="3137"/>
      <w:del w:id="3142" w:author="Author" w:date="2020-11-28T17:25:00Z">
        <w:r w:rsidDel="00AE6656">
          <w:delText xml:space="preserve">Roche, H., A. Delagnes, J.-P. Brugal, C. Feibel, M. Kibunjia, V. Mourre, and P.-J. Texier. 1999. “Early Hominid Stone Tool Production and Technical Skill 2.34 Myr Ago in West Turkana, Kenya.” </w:delText>
        </w:r>
        <w:r w:rsidDel="00AE6656">
          <w:rPr>
            <w:i/>
          </w:rPr>
          <w:delText>Nature</w:delText>
        </w:r>
        <w:r w:rsidDel="00AE6656">
          <w:delText xml:space="preserve"> 399 (6731): 57–60. </w:delText>
        </w:r>
        <w:r w:rsidR="00727E03" w:rsidDel="00AE6656">
          <w:fldChar w:fldCharType="begin"/>
        </w:r>
        <w:r w:rsidR="00727E03" w:rsidDel="00AE6656">
          <w:delInstrText xml:space="preserve"> HYPERLINK "https://doi.org/10.1038/19959" \h </w:delInstrText>
        </w:r>
        <w:r w:rsidR="00727E03" w:rsidDel="00AE6656">
          <w:fldChar w:fldCharType="separate"/>
        </w:r>
        <w:r w:rsidDel="00AE6656">
          <w:rPr>
            <w:rStyle w:val="Hyperlink"/>
          </w:rPr>
          <w:delText>https://doi.org/10.1038/19959</w:delText>
        </w:r>
        <w:r w:rsidR="00727E03" w:rsidDel="00AE6656">
          <w:rPr>
            <w:rStyle w:val="Hyperlink"/>
          </w:rPr>
          <w:fldChar w:fldCharType="end"/>
        </w:r>
        <w:r w:rsidDel="00AE6656">
          <w:delText>.</w:delText>
        </w:r>
      </w:del>
    </w:p>
    <w:p w14:paraId="50749949" w14:textId="68819694" w:rsidR="001A42AA" w:rsidDel="00AE6656" w:rsidRDefault="00232C7D">
      <w:pPr>
        <w:pStyle w:val="Bibliography"/>
        <w:spacing w:before="180" w:after="180" w:line="480" w:lineRule="auto"/>
        <w:rPr>
          <w:del w:id="3143" w:author="Author" w:date="2020-11-28T17:25:00Z"/>
        </w:rPr>
        <w:pPrChange w:id="3144" w:author="Author" w:date="2020-11-28T17:25:00Z">
          <w:pPr>
            <w:pStyle w:val="Bibliography"/>
            <w:spacing w:line="480" w:lineRule="auto"/>
          </w:pPr>
        </w:pPrChange>
      </w:pPr>
      <w:bookmarkStart w:id="3145" w:name="ref-rocheOriginsAdaptationsEarly2009"/>
      <w:bookmarkEnd w:id="3141"/>
      <w:del w:id="3146" w:author="Author" w:date="2020-11-28T17:25:00Z">
        <w:r w:rsidDel="00AE6656">
          <w:delText xml:space="preserve">Roche, H’el‘ene, Robert J. Blumenschine, and John J. Shea. 2009. “Origins and Adaptations of Early Homo: What Archeology Tells Us.” In </w:delText>
        </w:r>
        <w:r w:rsidDel="00AE6656">
          <w:rPr>
            <w:i/>
          </w:rPr>
          <w:delText>The First Humans and Early Evolution of the Genus Homo</w:delText>
        </w:r>
        <w:r w:rsidDel="00AE6656">
          <w:delText xml:space="preserve">, edited by Frederick E. Grine, John G. Fleagle, and Richard E. Leakey, 135–47. Dordrecht: Springer Netherlands. </w:delText>
        </w:r>
        <w:r w:rsidR="00727E03" w:rsidDel="00AE6656">
          <w:fldChar w:fldCharType="begin"/>
        </w:r>
        <w:r w:rsidR="00727E03" w:rsidDel="00AE6656">
          <w:delInstrText xml:space="preserve"> HYPERLINK "https://doi.org/10.1007/978-1-4020-9980-9_12" \h </w:delInstrText>
        </w:r>
        <w:r w:rsidR="00727E03" w:rsidDel="00AE6656">
          <w:fldChar w:fldCharType="separate"/>
        </w:r>
        <w:r w:rsidDel="00AE6656">
          <w:rPr>
            <w:rStyle w:val="Hyperlink"/>
          </w:rPr>
          <w:delText>https://doi.org/10.1007/978-1-4020-9980-9_12</w:delText>
        </w:r>
        <w:r w:rsidR="00727E03" w:rsidDel="00AE6656">
          <w:rPr>
            <w:rStyle w:val="Hyperlink"/>
          </w:rPr>
          <w:fldChar w:fldCharType="end"/>
        </w:r>
        <w:r w:rsidDel="00AE6656">
          <w:delText>.</w:delText>
        </w:r>
      </w:del>
    </w:p>
    <w:p w14:paraId="242976F7" w14:textId="5CEA10B6" w:rsidR="001A42AA" w:rsidDel="00AE6656" w:rsidRDefault="00232C7D">
      <w:pPr>
        <w:pStyle w:val="Bibliography"/>
        <w:spacing w:before="180" w:after="180" w:line="480" w:lineRule="auto"/>
        <w:rPr>
          <w:del w:id="3147" w:author="Author" w:date="2020-11-28T17:25:00Z"/>
        </w:rPr>
        <w:pPrChange w:id="3148" w:author="Author" w:date="2020-11-28T17:25:00Z">
          <w:pPr>
            <w:pStyle w:val="Bibliography"/>
            <w:spacing w:line="480" w:lineRule="auto"/>
          </w:pPr>
        </w:pPrChange>
      </w:pPr>
      <w:bookmarkStart w:id="3149" w:name="ref-rocheNaiyenaEngolWest2018"/>
      <w:bookmarkEnd w:id="3145"/>
      <w:del w:id="3150" w:author="Author" w:date="2020-11-28T17:25:00Z">
        <w:r w:rsidDel="00AE6656">
          <w:delText xml:space="preserve">Roche, H’el‘ene, Ignacio de la Torre, Adrian Arroyo, Jean-Philip Brugal, and Sonia Harmand. 2018. “Naiyena Engol 2 (West Turkana, Kenya): A Case Study on Variability in the Oldowan.” </w:delText>
        </w:r>
        <w:r w:rsidDel="00AE6656">
          <w:rPr>
            <w:i/>
          </w:rPr>
          <w:delText>African Archaeological Review</w:delText>
        </w:r>
        <w:r w:rsidDel="00AE6656">
          <w:delText xml:space="preserve"> 35 (1): 57–85. </w:delText>
        </w:r>
        <w:r w:rsidR="00727E03" w:rsidDel="00AE6656">
          <w:fldChar w:fldCharType="begin"/>
        </w:r>
        <w:r w:rsidR="00727E03" w:rsidDel="00AE6656">
          <w:delInstrText xml:space="preserve"> HYPERLINK "https://doi.org/10.1007/s10437-018-9283-5" \h </w:delInstrText>
        </w:r>
        <w:r w:rsidR="00727E03" w:rsidDel="00AE6656">
          <w:fldChar w:fldCharType="separate"/>
        </w:r>
        <w:r w:rsidDel="00AE6656">
          <w:rPr>
            <w:rStyle w:val="Hyperlink"/>
          </w:rPr>
          <w:delText>https://doi.org/10.1007/s10437-018-9283-5</w:delText>
        </w:r>
        <w:r w:rsidR="00727E03" w:rsidDel="00AE6656">
          <w:rPr>
            <w:rStyle w:val="Hyperlink"/>
          </w:rPr>
          <w:fldChar w:fldCharType="end"/>
        </w:r>
        <w:r w:rsidDel="00AE6656">
          <w:delText>.</w:delText>
        </w:r>
      </w:del>
    </w:p>
    <w:p w14:paraId="65C5955B" w14:textId="51C1774C" w:rsidR="001A42AA" w:rsidDel="00AE6656" w:rsidRDefault="00232C7D">
      <w:pPr>
        <w:pStyle w:val="Bibliography"/>
        <w:spacing w:before="180" w:after="180" w:line="480" w:lineRule="auto"/>
        <w:rPr>
          <w:del w:id="3151" w:author="Author" w:date="2020-11-28T17:25:00Z"/>
        </w:rPr>
        <w:pPrChange w:id="3152" w:author="Author" w:date="2020-11-28T17:25:00Z">
          <w:pPr>
            <w:pStyle w:val="Bibliography"/>
            <w:spacing w:line="480" w:lineRule="auto"/>
          </w:pPr>
        </w:pPrChange>
      </w:pPr>
      <w:bookmarkStart w:id="3153" w:name="ref-rogersChangingPatternsLand1994"/>
      <w:bookmarkEnd w:id="3149"/>
      <w:del w:id="3154" w:author="Author" w:date="2020-11-28T17:25:00Z">
        <w:r w:rsidDel="00AE6656">
          <w:delText xml:space="preserve">Rogers, Michael J., John W.K. Harris, and Craig S. Feibel. 1994. “Changing Patterns of Land Use by Plio-Pleistocene Hominids in the Lake Turkana Basin.” </w:delText>
        </w:r>
        <w:r w:rsidDel="00AE6656">
          <w:rPr>
            <w:i/>
          </w:rPr>
          <w:delText>Journal of Human Evolution</w:delText>
        </w:r>
        <w:r w:rsidDel="00AE6656">
          <w:delText xml:space="preserve"> 27: 139–58.</w:delText>
        </w:r>
      </w:del>
    </w:p>
    <w:p w14:paraId="67FFA3AA" w14:textId="20F8B2BC" w:rsidR="001A42AA" w:rsidDel="00AE6656" w:rsidRDefault="00232C7D">
      <w:pPr>
        <w:pStyle w:val="Bibliography"/>
        <w:spacing w:before="180" w:after="180" w:line="480" w:lineRule="auto"/>
        <w:rPr>
          <w:del w:id="3155" w:author="Author" w:date="2020-11-28T17:25:00Z"/>
        </w:rPr>
        <w:pPrChange w:id="3156" w:author="Author" w:date="2020-11-28T17:25:00Z">
          <w:pPr>
            <w:pStyle w:val="Bibliography"/>
            <w:spacing w:line="480" w:lineRule="auto"/>
          </w:pPr>
        </w:pPrChange>
      </w:pPr>
      <w:bookmarkStart w:id="3157" w:name="ref-rogersLandscapeArchaeologicalInvesti"/>
      <w:bookmarkEnd w:id="3153"/>
      <w:del w:id="3158" w:author="Author" w:date="2020-11-28T17:25:00Z">
        <w:r w:rsidDel="00AE6656">
          <w:delText>Rogers, Michael John. 1997. “A Landscape Archaeological Investigation at East Turkana, Kenya.” PhD Thesis, Rutgers.</w:delText>
        </w:r>
      </w:del>
    </w:p>
    <w:p w14:paraId="5536A844" w14:textId="18E36BD2" w:rsidR="001A42AA" w:rsidDel="00AE6656" w:rsidRDefault="00232C7D">
      <w:pPr>
        <w:pStyle w:val="Bibliography"/>
        <w:spacing w:before="180" w:after="180" w:line="480" w:lineRule="auto"/>
        <w:rPr>
          <w:del w:id="3159" w:author="Author" w:date="2020-11-28T17:25:00Z"/>
        </w:rPr>
        <w:pPrChange w:id="3160" w:author="Author" w:date="2020-11-28T17:25:00Z">
          <w:pPr>
            <w:pStyle w:val="Bibliography"/>
            <w:spacing w:line="480" w:lineRule="auto"/>
          </w:pPr>
        </w:pPrChange>
      </w:pPr>
      <w:bookmarkStart w:id="3161" w:name="ref-schick1994making"/>
      <w:bookmarkEnd w:id="3157"/>
      <w:del w:id="3162" w:author="Author" w:date="2020-11-28T17:25:00Z">
        <w:r w:rsidDel="00AE6656">
          <w:delText xml:space="preserve">Schick, Kathy D, and Nicholas Patrick Toth. 1994. </w:delText>
        </w:r>
        <w:r w:rsidDel="00AE6656">
          <w:rPr>
            <w:i/>
          </w:rPr>
          <w:delText>Making Silent Stones Speak: Human Evolution and the Dawn of Technology</w:delText>
        </w:r>
        <w:r w:rsidDel="00AE6656">
          <w:delText>. Simon and Schuster.</w:delText>
        </w:r>
      </w:del>
    </w:p>
    <w:p w14:paraId="2CE22E0B" w14:textId="224E62FD" w:rsidR="001A42AA" w:rsidDel="00AE6656" w:rsidRDefault="00232C7D">
      <w:pPr>
        <w:pStyle w:val="Bibliography"/>
        <w:spacing w:before="180" w:after="180" w:line="480" w:lineRule="auto"/>
        <w:rPr>
          <w:del w:id="3163" w:author="Author" w:date="2020-11-28T17:25:00Z"/>
        </w:rPr>
        <w:pPrChange w:id="3164" w:author="Author" w:date="2020-11-28T17:25:00Z">
          <w:pPr>
            <w:pStyle w:val="Bibliography"/>
            <w:spacing w:line="480" w:lineRule="auto"/>
          </w:pPr>
        </w:pPrChange>
      </w:pPr>
      <w:bookmarkStart w:id="3165" w:name="ref-selletChaineOperatoireConcept1993"/>
      <w:bookmarkEnd w:id="3161"/>
      <w:del w:id="3166" w:author="Author" w:date="2020-11-28T17:25:00Z">
        <w:r w:rsidDel="00AE6656">
          <w:delText xml:space="preserve">Sellet, Fr’ed’eric. 1993. “Chaine Operatoire; the Concept and Its Applications.” </w:delText>
        </w:r>
        <w:r w:rsidDel="00AE6656">
          <w:rPr>
            <w:i/>
          </w:rPr>
          <w:delText>Lithic Technology</w:delText>
        </w:r>
        <w:r w:rsidDel="00AE6656">
          <w:delText xml:space="preserve"> 18 (1-2): 106–12. </w:delText>
        </w:r>
        <w:r w:rsidR="00727E03" w:rsidDel="00AE6656">
          <w:fldChar w:fldCharType="begin"/>
        </w:r>
        <w:r w:rsidR="00727E03" w:rsidDel="00AE6656">
          <w:delInstrText xml:space="preserve"> HYPERLINK "https://doi.org/10.1080/01977261.1993.11720900" \h </w:delInstrText>
        </w:r>
        <w:r w:rsidR="00727E03" w:rsidDel="00AE6656">
          <w:fldChar w:fldCharType="separate"/>
        </w:r>
        <w:r w:rsidDel="00AE6656">
          <w:rPr>
            <w:rStyle w:val="Hyperlink"/>
          </w:rPr>
          <w:delText>https://doi.org/10.1080/01977261.1993.11720900</w:delText>
        </w:r>
        <w:r w:rsidR="00727E03" w:rsidDel="00AE6656">
          <w:rPr>
            <w:rStyle w:val="Hyperlink"/>
          </w:rPr>
          <w:fldChar w:fldCharType="end"/>
        </w:r>
        <w:r w:rsidDel="00AE6656">
          <w:delText>.</w:delText>
        </w:r>
      </w:del>
    </w:p>
    <w:p w14:paraId="7C0D20B4" w14:textId="058BB7C3" w:rsidR="001A42AA" w:rsidDel="00AE6656" w:rsidRDefault="00232C7D">
      <w:pPr>
        <w:pStyle w:val="Bibliography"/>
        <w:spacing w:before="180" w:after="180" w:line="480" w:lineRule="auto"/>
        <w:rPr>
          <w:del w:id="3167" w:author="Author" w:date="2020-11-28T17:25:00Z"/>
        </w:rPr>
        <w:pPrChange w:id="3168" w:author="Author" w:date="2020-11-28T17:25:00Z">
          <w:pPr>
            <w:pStyle w:val="Bibliography"/>
            <w:spacing w:line="480" w:lineRule="auto"/>
          </w:pPr>
        </w:pPrChange>
      </w:pPr>
      <w:bookmarkStart w:id="3169" w:name="ref-semawWorldOldestStone2000"/>
      <w:bookmarkEnd w:id="3165"/>
      <w:del w:id="3170" w:author="Author" w:date="2020-11-28T17:25:00Z">
        <w:r w:rsidDel="00AE6656">
          <w:delText>Semaw, Sileshi. 2000. “The World’s Oldest Stone Artefacts from Gona, Ethiopia: Their Implications for Understanding Stone Technology and Patterns of Human Evolution Between 2</w:delText>
        </w:r>
      </w:del>
      <m:oMath>
        <m:r>
          <w:del w:id="3171" w:author="Author" w:date="2020-11-28T17:25:00Z">
            <w:rPr>
              <w:rFonts w:ascii="Cambria Math" w:hAnsi="Cambria Math"/>
            </w:rPr>
            <m:t>⋅</m:t>
          </w:del>
        </m:r>
      </m:oMath>
      <w:del w:id="3172" w:author="Author" w:date="2020-11-28T17:25:00Z">
        <w:r w:rsidDel="00AE6656">
          <w:delText>61</w:delText>
        </w:r>
      </w:del>
      <m:oMath>
        <m:r>
          <w:del w:id="3173" w:author="Author" w:date="2020-11-28T17:25:00Z">
            <w:rPr>
              <w:rFonts w:ascii="Cambria Math" w:hAnsi="Cambria Math"/>
            </w:rPr>
            <m:t>⋅</m:t>
          </w:del>
        </m:r>
      </m:oMath>
      <w:del w:id="3174" w:author="Author" w:date="2020-11-28T17:25:00Z">
        <w:r w:rsidDel="00AE6656">
          <w:delText xml:space="preserve">5 Million Years Ago.” </w:delText>
        </w:r>
        <w:r w:rsidDel="00AE6656">
          <w:rPr>
            <w:i/>
          </w:rPr>
          <w:delText>Journal of Archaeological Science</w:delText>
        </w:r>
        <w:r w:rsidDel="00AE6656">
          <w:delText xml:space="preserve"> 27 (12): 1197–1214. </w:delText>
        </w:r>
        <w:r w:rsidR="00727E03" w:rsidDel="00AE6656">
          <w:fldChar w:fldCharType="begin"/>
        </w:r>
        <w:r w:rsidR="00727E03" w:rsidDel="00AE6656">
          <w:delInstrText xml:space="preserve"> HYPERLINK "https://doi.org/10.1006/jasc.1999.0592" \h </w:delInstrText>
        </w:r>
        <w:r w:rsidR="00727E03" w:rsidDel="00AE6656">
          <w:fldChar w:fldCharType="separate"/>
        </w:r>
        <w:r w:rsidDel="00AE6656">
          <w:rPr>
            <w:rStyle w:val="Hyperlink"/>
          </w:rPr>
          <w:delText>https://doi.org/10.1006/jasc.1999.0592</w:delText>
        </w:r>
        <w:r w:rsidR="00727E03" w:rsidDel="00AE6656">
          <w:rPr>
            <w:rStyle w:val="Hyperlink"/>
          </w:rPr>
          <w:fldChar w:fldCharType="end"/>
        </w:r>
        <w:r w:rsidDel="00AE6656">
          <w:delText>.</w:delText>
        </w:r>
      </w:del>
    </w:p>
    <w:p w14:paraId="1EAC88E3" w14:textId="44E640DE" w:rsidR="001A42AA" w:rsidDel="00AE6656" w:rsidRDefault="00232C7D">
      <w:pPr>
        <w:pStyle w:val="Bibliography"/>
        <w:spacing w:before="180" w:after="180" w:line="480" w:lineRule="auto"/>
        <w:rPr>
          <w:del w:id="3175" w:author="Author" w:date="2020-11-28T17:25:00Z"/>
        </w:rPr>
        <w:pPrChange w:id="3176" w:author="Author" w:date="2020-11-28T17:25:00Z">
          <w:pPr>
            <w:pStyle w:val="Bibliography"/>
            <w:spacing w:line="480" w:lineRule="auto"/>
          </w:pPr>
        </w:pPrChange>
      </w:pPr>
      <w:bookmarkStart w:id="3177" w:name="ref-shickModelingFormationEarly1987"/>
      <w:bookmarkEnd w:id="3169"/>
      <w:del w:id="3178" w:author="Author" w:date="2020-11-28T17:25:00Z">
        <w:r w:rsidDel="00AE6656">
          <w:delText xml:space="preserve">Shick, Kathy D. 1987. “Modeling the Formation of Early Stone Age Artifact Concentrations.” </w:delText>
        </w:r>
        <w:r w:rsidDel="00AE6656">
          <w:rPr>
            <w:i/>
          </w:rPr>
          <w:delText>Journal of Human Evolution</w:delText>
        </w:r>
        <w:r w:rsidDel="00AE6656">
          <w:delText xml:space="preserve"> 16 (7-8): 789–807. </w:delText>
        </w:r>
        <w:r w:rsidR="00727E03" w:rsidDel="00AE6656">
          <w:fldChar w:fldCharType="begin"/>
        </w:r>
        <w:r w:rsidR="00727E03" w:rsidDel="00AE6656">
          <w:delInstrText xml:space="preserve"> HYPERLINK "https://doi.org/10.1016/0047-2484(87)90024-8" \h </w:delInstrText>
        </w:r>
        <w:r w:rsidR="00727E03" w:rsidDel="00AE6656">
          <w:fldChar w:fldCharType="separate"/>
        </w:r>
        <w:r w:rsidDel="00AE6656">
          <w:rPr>
            <w:rStyle w:val="Hyperlink"/>
          </w:rPr>
          <w:delText>https://doi.org/10.1016/0047-2484(87)90024-8</w:delText>
        </w:r>
        <w:r w:rsidR="00727E03" w:rsidDel="00AE6656">
          <w:rPr>
            <w:rStyle w:val="Hyperlink"/>
          </w:rPr>
          <w:fldChar w:fldCharType="end"/>
        </w:r>
        <w:r w:rsidDel="00AE6656">
          <w:delText>.</w:delText>
        </w:r>
      </w:del>
    </w:p>
    <w:p w14:paraId="5C0C2ABB" w14:textId="1939351D" w:rsidR="001A42AA" w:rsidDel="00AE6656" w:rsidRDefault="00232C7D">
      <w:pPr>
        <w:pStyle w:val="Bibliography"/>
        <w:spacing w:before="180" w:after="180" w:line="480" w:lineRule="auto"/>
        <w:rPr>
          <w:del w:id="3179" w:author="Author" w:date="2020-11-28T17:25:00Z"/>
        </w:rPr>
        <w:pPrChange w:id="3180" w:author="Author" w:date="2020-11-28T17:25:00Z">
          <w:pPr>
            <w:pStyle w:val="Bibliography"/>
            <w:spacing w:line="480" w:lineRule="auto"/>
          </w:pPr>
        </w:pPrChange>
      </w:pPr>
      <w:bookmarkStart w:id="3181" w:name="ref-shottExegesisCurationConcept1996"/>
      <w:bookmarkEnd w:id="3177"/>
      <w:del w:id="3182" w:author="Author" w:date="2020-11-28T17:25:00Z">
        <w:r w:rsidDel="00AE6656">
          <w:delText xml:space="preserve">Shott, Michael J. 1996. “An Exegesis of the Curation Concept.” </w:delText>
        </w:r>
        <w:r w:rsidDel="00AE6656">
          <w:rPr>
            <w:i/>
          </w:rPr>
          <w:delText>Journal of Anthropological Research</w:delText>
        </w:r>
        <w:r w:rsidDel="00AE6656">
          <w:delText xml:space="preserve"> 52 (3): 259–80. </w:delText>
        </w:r>
        <w:r w:rsidR="00727E03" w:rsidDel="00AE6656">
          <w:fldChar w:fldCharType="begin"/>
        </w:r>
        <w:r w:rsidR="00727E03" w:rsidDel="00AE6656">
          <w:delInstrText xml:space="preserve"> HYPERLINK "https://doi.org/10.1086/jar.52.3.3630085" \h </w:delInstrText>
        </w:r>
        <w:r w:rsidR="00727E03" w:rsidDel="00AE6656">
          <w:fldChar w:fldCharType="separate"/>
        </w:r>
        <w:r w:rsidDel="00AE6656">
          <w:rPr>
            <w:rStyle w:val="Hyperlink"/>
          </w:rPr>
          <w:delText>https://doi.org/10.1086/jar.52.3.3630085</w:delText>
        </w:r>
        <w:r w:rsidR="00727E03" w:rsidDel="00AE6656">
          <w:rPr>
            <w:rStyle w:val="Hyperlink"/>
          </w:rPr>
          <w:fldChar w:fldCharType="end"/>
        </w:r>
        <w:r w:rsidDel="00AE6656">
          <w:delText>.</w:delText>
        </w:r>
      </w:del>
    </w:p>
    <w:p w14:paraId="59D01F99" w14:textId="2A1C25BB" w:rsidR="001A42AA" w:rsidDel="00AE6656" w:rsidRDefault="00232C7D">
      <w:pPr>
        <w:pStyle w:val="Bibliography"/>
        <w:spacing w:before="180" w:after="180" w:line="480" w:lineRule="auto"/>
        <w:rPr>
          <w:del w:id="3183" w:author="Author" w:date="2020-11-28T17:25:00Z"/>
        </w:rPr>
        <w:pPrChange w:id="3184" w:author="Author" w:date="2020-11-28T17:25:00Z">
          <w:pPr>
            <w:pStyle w:val="Bibliography"/>
            <w:spacing w:line="480" w:lineRule="auto"/>
          </w:pPr>
        </w:pPrChange>
      </w:pPr>
      <w:bookmarkStart w:id="3185" w:name="ref-shottModelingUseLifeDistributions200"/>
      <w:bookmarkEnd w:id="3181"/>
      <w:del w:id="3186" w:author="Author" w:date="2020-11-28T17:25:00Z">
        <w:r w:rsidDel="00AE6656">
          <w:delText xml:space="preserve">Shott, Michael J, and Paul Sillitoe. 2004. “Modeling Use-Life Distributions in Archaeology Using New Guinea Wola Ethnographic Data.” </w:delText>
        </w:r>
        <w:r w:rsidDel="00AE6656">
          <w:rPr>
            <w:i/>
          </w:rPr>
          <w:delText>Amerian Antiquity</w:delText>
        </w:r>
        <w:r w:rsidDel="00AE6656">
          <w:delText xml:space="preserve"> 69 (2): 339–55.</w:delText>
        </w:r>
      </w:del>
    </w:p>
    <w:p w14:paraId="20591E5B" w14:textId="30935349" w:rsidR="001A42AA" w:rsidDel="00AE6656" w:rsidRDefault="00232C7D">
      <w:pPr>
        <w:pStyle w:val="Bibliography"/>
        <w:spacing w:before="180" w:after="180" w:line="480" w:lineRule="auto"/>
        <w:rPr>
          <w:del w:id="3187" w:author="Author" w:date="2020-11-28T17:25:00Z"/>
        </w:rPr>
        <w:pPrChange w:id="3188" w:author="Author" w:date="2020-11-28T17:25:00Z">
          <w:pPr>
            <w:pStyle w:val="Bibliography"/>
            <w:spacing w:line="480" w:lineRule="auto"/>
          </w:pPr>
        </w:pPrChange>
      </w:pPr>
      <w:bookmarkStart w:id="3189" w:name="ref-soressi2011reduction"/>
      <w:bookmarkEnd w:id="3185"/>
      <w:del w:id="3190" w:author="Author" w:date="2020-11-28T17:25:00Z">
        <w:r w:rsidDel="00AE6656">
          <w:delText xml:space="preserve">Soressi, Marie, and Jean-Michel Geneste. 2011. “Reduction Sequence, Chane Opératoire, and Other Methods: The Epistemologies of Different Approaches to Lithic Analysis the History and Efficacy of the Chane Opératoire Approach to Lithic Analysis: Studying Techniques to Reveal Past Societies in an Evolutionary Perspective.” </w:delText>
        </w:r>
        <w:r w:rsidDel="00AE6656">
          <w:rPr>
            <w:i/>
          </w:rPr>
          <w:delText>PaleoAnthropology</w:delText>
        </w:r>
        <w:r w:rsidDel="00AE6656">
          <w:delText xml:space="preserve"> 334: 350.</w:delText>
        </w:r>
      </w:del>
    </w:p>
    <w:p w14:paraId="15EE4082" w14:textId="5E7ED990" w:rsidR="001A42AA" w:rsidDel="00AE6656" w:rsidRDefault="00232C7D">
      <w:pPr>
        <w:pStyle w:val="Bibliography"/>
        <w:spacing w:before="180" w:after="180" w:line="480" w:lineRule="auto"/>
        <w:rPr>
          <w:del w:id="3191" w:author="Author" w:date="2020-11-28T17:25:00Z"/>
        </w:rPr>
        <w:pPrChange w:id="3192" w:author="Author" w:date="2020-11-28T17:25:00Z">
          <w:pPr>
            <w:pStyle w:val="Bibliography"/>
            <w:spacing w:line="480" w:lineRule="auto"/>
          </w:pPr>
        </w:pPrChange>
      </w:pPr>
      <w:bookmarkStart w:id="3193" w:name="ref-sternFxJj43Window5Million2002"/>
      <w:bookmarkEnd w:id="3189"/>
      <w:del w:id="3194" w:author="Author" w:date="2020-11-28T17:25:00Z">
        <w:r w:rsidDel="00AE6656">
          <w:delText xml:space="preserve">Stern, Nicola, Nicholas Porch, and Ian Mcdougall. 2002. “FxJj43 : A Window into a 1 . 5-Million- Year-Old Palaeolandscape in the Okote Member of the Koobi Fora Formation , Northern Kenya.” </w:delText>
        </w:r>
        <w:r w:rsidDel="00AE6656">
          <w:rPr>
            <w:i/>
          </w:rPr>
          <w:delText>Geoarchaeology</w:delText>
        </w:r>
        <w:r w:rsidDel="00AE6656">
          <w:delText xml:space="preserve"> 17 (4): 349–92. </w:delText>
        </w:r>
        <w:r w:rsidR="00727E03" w:rsidDel="00AE6656">
          <w:fldChar w:fldCharType="begin"/>
        </w:r>
        <w:r w:rsidR="00727E03" w:rsidDel="00AE6656">
          <w:delInstrText xml:space="preserve"> HYPERLINK "https://doi.org/10.1002/gea.10018" \h </w:delInstrText>
        </w:r>
        <w:r w:rsidR="00727E03" w:rsidDel="00AE6656">
          <w:fldChar w:fldCharType="separate"/>
        </w:r>
        <w:r w:rsidDel="00AE6656">
          <w:rPr>
            <w:rStyle w:val="Hyperlink"/>
          </w:rPr>
          <w:delText>https://doi.org/10.1002/gea.10018</w:delText>
        </w:r>
        <w:r w:rsidR="00727E03" w:rsidDel="00AE6656">
          <w:rPr>
            <w:rStyle w:val="Hyperlink"/>
          </w:rPr>
          <w:fldChar w:fldCharType="end"/>
        </w:r>
        <w:r w:rsidDel="00AE6656">
          <w:delText>.</w:delText>
        </w:r>
      </w:del>
    </w:p>
    <w:p w14:paraId="702D7E96" w14:textId="6391E252" w:rsidR="001A42AA" w:rsidDel="00AE6656" w:rsidRDefault="00232C7D">
      <w:pPr>
        <w:pStyle w:val="Bibliography"/>
        <w:spacing w:before="180" w:after="180" w:line="480" w:lineRule="auto"/>
        <w:rPr>
          <w:del w:id="3195" w:author="Author" w:date="2020-11-28T17:25:00Z"/>
        </w:rPr>
        <w:pPrChange w:id="3196" w:author="Author" w:date="2020-11-28T17:25:00Z">
          <w:pPr>
            <w:pStyle w:val="Bibliography"/>
            <w:spacing w:line="480" w:lineRule="auto"/>
          </w:pPr>
        </w:pPrChange>
      </w:pPr>
      <w:bookmarkStart w:id="3197" w:name="ref-stoutMakingToolsMaking2009"/>
      <w:bookmarkEnd w:id="3193"/>
      <w:del w:id="3198" w:author="Author" w:date="2020-11-28T17:25:00Z">
        <w:r w:rsidDel="00AE6656">
          <w:delText xml:space="preserve">Stout, Dietrich, and Thierry Chaminade. 2009. “Making Tools and Making Sense: Complex, Intentional Behaviour in Human Evolution.” </w:delText>
        </w:r>
        <w:r w:rsidDel="00AE6656">
          <w:rPr>
            <w:i/>
          </w:rPr>
          <w:delText>Cambridge Archaeological Journal</w:delText>
        </w:r>
        <w:r w:rsidDel="00AE6656">
          <w:delText xml:space="preserve"> 19 (1): 85–96. </w:delText>
        </w:r>
        <w:r w:rsidR="00727E03" w:rsidDel="00AE6656">
          <w:fldChar w:fldCharType="begin"/>
        </w:r>
        <w:r w:rsidR="00727E03" w:rsidDel="00AE6656">
          <w:delInstrText xml:space="preserve"> HYPERLINK "https://doi.org/10.1017/S0959774309000055" \h </w:delInstrText>
        </w:r>
        <w:r w:rsidR="00727E03" w:rsidDel="00AE6656">
          <w:fldChar w:fldCharType="separate"/>
        </w:r>
        <w:r w:rsidDel="00AE6656">
          <w:rPr>
            <w:rStyle w:val="Hyperlink"/>
          </w:rPr>
          <w:delText>https://doi.org/10.1017/S0959774309000055</w:delText>
        </w:r>
        <w:r w:rsidR="00727E03" w:rsidDel="00AE6656">
          <w:rPr>
            <w:rStyle w:val="Hyperlink"/>
          </w:rPr>
          <w:fldChar w:fldCharType="end"/>
        </w:r>
        <w:r w:rsidDel="00AE6656">
          <w:delText>.</w:delText>
        </w:r>
      </w:del>
    </w:p>
    <w:p w14:paraId="1C5E25A6" w14:textId="637D884D" w:rsidR="001A42AA" w:rsidDel="00AE6656" w:rsidRDefault="00232C7D">
      <w:pPr>
        <w:pStyle w:val="Bibliography"/>
        <w:spacing w:before="180" w:after="180" w:line="480" w:lineRule="auto"/>
        <w:rPr>
          <w:del w:id="3199" w:author="Author" w:date="2020-11-28T17:25:00Z"/>
        </w:rPr>
        <w:pPrChange w:id="3200" w:author="Author" w:date="2020-11-28T17:25:00Z">
          <w:pPr>
            <w:pStyle w:val="Bibliography"/>
            <w:spacing w:line="480" w:lineRule="auto"/>
          </w:pPr>
        </w:pPrChange>
      </w:pPr>
      <w:bookmarkStart w:id="3201" w:name="ref-stoutCognitiveDemandsLower2015"/>
      <w:bookmarkEnd w:id="3197"/>
      <w:del w:id="3202" w:author="Author" w:date="2020-11-28T17:25:00Z">
        <w:r w:rsidDel="00AE6656">
          <w:delText xml:space="preserve">Stout, Dietrich, Erin Hecht, Nada Khreisheh, Bruce Bradley, and Thierry Chaminade. 2015. “Cognitive Demands of Lower Paleolithic Toolmaking.” Edited by Nuno Bicho. </w:delText>
        </w:r>
        <w:r w:rsidDel="00AE6656">
          <w:rPr>
            <w:i/>
          </w:rPr>
          <w:delText>PLOS ONE</w:delText>
        </w:r>
        <w:r w:rsidDel="00AE6656">
          <w:delText xml:space="preserve"> 10 (4): e0121804. </w:delText>
        </w:r>
        <w:r w:rsidR="00727E03" w:rsidDel="00AE6656">
          <w:fldChar w:fldCharType="begin"/>
        </w:r>
        <w:r w:rsidR="00727E03" w:rsidDel="00AE6656">
          <w:delInstrText xml:space="preserve"> HYPERLINK "https://doi.org/10.1371/journal.pone.0121804" \h </w:delInstrText>
        </w:r>
        <w:r w:rsidR="00727E03" w:rsidDel="00AE6656">
          <w:fldChar w:fldCharType="separate"/>
        </w:r>
        <w:r w:rsidDel="00AE6656">
          <w:rPr>
            <w:rStyle w:val="Hyperlink"/>
          </w:rPr>
          <w:delText>https://doi.org/10.1371/journal.pone.0121804</w:delText>
        </w:r>
        <w:r w:rsidR="00727E03" w:rsidDel="00AE6656">
          <w:rPr>
            <w:rStyle w:val="Hyperlink"/>
          </w:rPr>
          <w:fldChar w:fldCharType="end"/>
        </w:r>
        <w:r w:rsidDel="00AE6656">
          <w:delText>.</w:delText>
        </w:r>
      </w:del>
    </w:p>
    <w:p w14:paraId="62D70D2C" w14:textId="7CFD546E" w:rsidR="001A42AA" w:rsidDel="00AE6656" w:rsidRDefault="00232C7D">
      <w:pPr>
        <w:pStyle w:val="Bibliography"/>
        <w:spacing w:before="180" w:after="180" w:line="480" w:lineRule="auto"/>
        <w:rPr>
          <w:del w:id="3203" w:author="Author" w:date="2020-11-28T17:25:00Z"/>
        </w:rPr>
        <w:pPrChange w:id="3204" w:author="Author" w:date="2020-11-28T17:25:00Z">
          <w:pPr>
            <w:pStyle w:val="Bibliography"/>
            <w:spacing w:line="480" w:lineRule="auto"/>
          </w:pPr>
        </w:pPrChange>
      </w:pPr>
      <w:bookmarkStart w:id="3205" w:name="ref-stoutRawMaterialSelectivity2005"/>
      <w:bookmarkEnd w:id="3201"/>
      <w:del w:id="3206" w:author="Author" w:date="2020-11-28T17:25:00Z">
        <w:r w:rsidDel="00AE6656">
          <w:delText xml:space="preserve">Stout, Dietrich, Jay Quade, Sileshi Semaw, Michael J. Rogers, and Naomi E. Levin. 2005. “Raw Material Selectivity of the Earliest Stone Toolmakers at Gona, Afar, Ethiopia.” </w:delText>
        </w:r>
        <w:r w:rsidDel="00AE6656">
          <w:rPr>
            <w:i/>
          </w:rPr>
          <w:delText>Journal of Human Evolution</w:delText>
        </w:r>
        <w:r w:rsidDel="00AE6656">
          <w:delText xml:space="preserve"> 48 (4): 365–80. </w:delText>
        </w:r>
        <w:r w:rsidR="00727E03" w:rsidDel="00AE6656">
          <w:fldChar w:fldCharType="begin"/>
        </w:r>
        <w:r w:rsidR="00727E03" w:rsidDel="00AE6656">
          <w:delInstrText xml:space="preserve"> HYPERLINK "https://doi.org/10.1016/j.jhevol.2004.10.006" \h </w:delInstrText>
        </w:r>
        <w:r w:rsidR="00727E03" w:rsidDel="00AE6656">
          <w:fldChar w:fldCharType="separate"/>
        </w:r>
        <w:r w:rsidDel="00AE6656">
          <w:rPr>
            <w:rStyle w:val="Hyperlink"/>
          </w:rPr>
          <w:delText>https://doi.org/10.1016/j.jhevol.2004.10.006</w:delText>
        </w:r>
        <w:r w:rsidR="00727E03" w:rsidDel="00AE6656">
          <w:rPr>
            <w:rStyle w:val="Hyperlink"/>
          </w:rPr>
          <w:fldChar w:fldCharType="end"/>
        </w:r>
        <w:r w:rsidDel="00AE6656">
          <w:delText>.</w:delText>
        </w:r>
      </w:del>
    </w:p>
    <w:p w14:paraId="6F212FD7" w14:textId="30AC72A2" w:rsidR="001A42AA" w:rsidDel="00AE6656" w:rsidRDefault="00232C7D">
      <w:pPr>
        <w:pStyle w:val="Bibliography"/>
        <w:spacing w:before="180" w:after="180" w:line="480" w:lineRule="auto"/>
        <w:rPr>
          <w:del w:id="3207" w:author="Author" w:date="2020-11-28T17:25:00Z"/>
        </w:rPr>
        <w:pPrChange w:id="3208" w:author="Author" w:date="2020-11-28T17:25:00Z">
          <w:pPr>
            <w:pStyle w:val="Bibliography"/>
            <w:spacing w:line="480" w:lineRule="auto"/>
          </w:pPr>
        </w:pPrChange>
      </w:pPr>
      <w:bookmarkStart w:id="3209" w:name="ref-stoutArchaeologyOriginsHuman2019"/>
      <w:bookmarkEnd w:id="3205"/>
      <w:del w:id="3210" w:author="Author" w:date="2020-11-28T17:25:00Z">
        <w:r w:rsidDel="00AE6656">
          <w:delText xml:space="preserve">Stout, Dietrich, Michael J. Rogers, Adrian V. Jaeggi, and Sileshi Semaw. 2019. “Archaeology and the Origins of Human Cumulative Culture: A Case Study from the Earliest Oldowan at Gona, Ethiopia.” </w:delText>
        </w:r>
        <w:r w:rsidDel="00AE6656">
          <w:rPr>
            <w:i/>
          </w:rPr>
          <w:delText>Current Anthropology</w:delText>
        </w:r>
        <w:r w:rsidDel="00AE6656">
          <w:delText xml:space="preserve">, April, 000–000. </w:delText>
        </w:r>
        <w:r w:rsidR="00727E03" w:rsidDel="00AE6656">
          <w:fldChar w:fldCharType="begin"/>
        </w:r>
        <w:r w:rsidR="00727E03" w:rsidDel="00AE6656">
          <w:delInstrText xml:space="preserve"> HYPERLINK "https://doi.org/10.1086/703173" \h </w:delInstrText>
        </w:r>
        <w:r w:rsidR="00727E03" w:rsidDel="00AE6656">
          <w:fldChar w:fldCharType="separate"/>
        </w:r>
        <w:r w:rsidDel="00AE6656">
          <w:rPr>
            <w:rStyle w:val="Hyperlink"/>
          </w:rPr>
          <w:delText>https://doi.org/10.1086/703173</w:delText>
        </w:r>
        <w:r w:rsidR="00727E03" w:rsidDel="00AE6656">
          <w:rPr>
            <w:rStyle w:val="Hyperlink"/>
          </w:rPr>
          <w:fldChar w:fldCharType="end"/>
        </w:r>
        <w:r w:rsidDel="00AE6656">
          <w:delText>.</w:delText>
        </w:r>
      </w:del>
    </w:p>
    <w:p w14:paraId="673549A8" w14:textId="6A9AF75E" w:rsidR="001A42AA" w:rsidDel="00AE6656" w:rsidRDefault="00232C7D">
      <w:pPr>
        <w:pStyle w:val="Bibliography"/>
        <w:spacing w:before="180" w:after="180" w:line="480" w:lineRule="auto"/>
        <w:rPr>
          <w:del w:id="3211" w:author="Author" w:date="2020-11-28T17:25:00Z"/>
        </w:rPr>
        <w:pPrChange w:id="3212" w:author="Author" w:date="2020-11-28T17:25:00Z">
          <w:pPr>
            <w:pStyle w:val="Bibliography"/>
            <w:spacing w:line="480" w:lineRule="auto"/>
          </w:pPr>
        </w:pPrChange>
      </w:pPr>
      <w:bookmarkStart w:id="3213" w:name="ref-stoutTechnologicalVariationEarliest2"/>
      <w:bookmarkEnd w:id="3209"/>
      <w:del w:id="3214" w:author="Author" w:date="2020-11-28T17:25:00Z">
        <w:r w:rsidDel="00AE6656">
          <w:delText xml:space="preserve">Stout, Dietrich, Sileshi Semaw, Michael J. Rogers, and Dominique Cauche. 2010. “Technological Variation in the Earliest Oldowan from Gona, Afar, Ethiopia.” </w:delText>
        </w:r>
        <w:r w:rsidDel="00AE6656">
          <w:rPr>
            <w:i/>
          </w:rPr>
          <w:delText>Journal of Human Evolution</w:delText>
        </w:r>
        <w:r w:rsidDel="00AE6656">
          <w:delText xml:space="preserve"> 58 (6): 474–91. </w:delText>
        </w:r>
        <w:r w:rsidR="00727E03" w:rsidDel="00AE6656">
          <w:fldChar w:fldCharType="begin"/>
        </w:r>
        <w:r w:rsidR="00727E03" w:rsidDel="00AE6656">
          <w:delInstrText xml:space="preserve"> HYPERLINK "https://doi.org/10.1016/j.jhevol.2010.02.005" \h </w:delInstrText>
        </w:r>
        <w:r w:rsidR="00727E03" w:rsidDel="00AE6656">
          <w:fldChar w:fldCharType="separate"/>
        </w:r>
        <w:r w:rsidDel="00AE6656">
          <w:rPr>
            <w:rStyle w:val="Hyperlink"/>
          </w:rPr>
          <w:delText>https://doi.org/10.1016/j.jhevol.2010.02.005</w:delText>
        </w:r>
        <w:r w:rsidR="00727E03" w:rsidDel="00AE6656">
          <w:rPr>
            <w:rStyle w:val="Hyperlink"/>
          </w:rPr>
          <w:fldChar w:fldCharType="end"/>
        </w:r>
        <w:r w:rsidDel="00AE6656">
          <w:delText>.</w:delText>
        </w:r>
      </w:del>
    </w:p>
    <w:p w14:paraId="0257AA4C" w14:textId="4CC6EADF" w:rsidR="001A42AA" w:rsidDel="00AE6656" w:rsidRDefault="00232C7D">
      <w:pPr>
        <w:pStyle w:val="Bibliography"/>
        <w:spacing w:before="180" w:after="180" w:line="480" w:lineRule="auto"/>
        <w:rPr>
          <w:del w:id="3215" w:author="Author" w:date="2020-11-28T17:25:00Z"/>
        </w:rPr>
        <w:pPrChange w:id="3216" w:author="Author" w:date="2020-11-28T17:25:00Z">
          <w:pPr>
            <w:pStyle w:val="Bibliography"/>
            <w:spacing w:line="480" w:lineRule="auto"/>
          </w:pPr>
        </w:pPrChange>
      </w:pPr>
      <w:bookmarkStart w:id="3217" w:name="ref-tennieIslandTestCumulative2016"/>
      <w:bookmarkEnd w:id="3213"/>
      <w:del w:id="3218" w:author="Author" w:date="2020-11-28T17:25:00Z">
        <w:r w:rsidDel="00AE6656">
          <w:delText xml:space="preserve">Tennie, Claudio, David R. Braun, L. S. Premo, and Shannon P. McPherron. 2016. “The Island Test for Cumulative Culture in the Paleolithic.” In </w:delText>
        </w:r>
        <w:r w:rsidDel="00AE6656">
          <w:rPr>
            <w:i/>
          </w:rPr>
          <w:delText>The Nature of Culture</w:delText>
        </w:r>
        <w:r w:rsidDel="00AE6656">
          <w:delText xml:space="preserve">, edited by Miriam N. Haidle, Nicholas J. Conard, and Michael Bolus, 121–33. Dordrecht: Springer Netherlands. </w:delText>
        </w:r>
        <w:r w:rsidR="00727E03" w:rsidDel="00AE6656">
          <w:fldChar w:fldCharType="begin"/>
        </w:r>
        <w:r w:rsidR="00727E03" w:rsidDel="00AE6656">
          <w:delInstrText xml:space="preserve"> HYPERLINK "https://doi.org/10.1007/978-94-017-7426-0_11" \h </w:delInstrText>
        </w:r>
        <w:r w:rsidR="00727E03" w:rsidDel="00AE6656">
          <w:fldChar w:fldCharType="separate"/>
        </w:r>
        <w:r w:rsidDel="00AE6656">
          <w:rPr>
            <w:rStyle w:val="Hyperlink"/>
          </w:rPr>
          <w:delText>https://doi.org/10.1007/978-94-017-7426-0_11</w:delText>
        </w:r>
        <w:r w:rsidR="00727E03" w:rsidDel="00AE6656">
          <w:rPr>
            <w:rStyle w:val="Hyperlink"/>
          </w:rPr>
          <w:fldChar w:fldCharType="end"/>
        </w:r>
        <w:r w:rsidDel="00AE6656">
          <w:delText>.</w:delText>
        </w:r>
      </w:del>
    </w:p>
    <w:p w14:paraId="782CC72D" w14:textId="58657B6D" w:rsidR="001A42AA" w:rsidDel="00AE6656" w:rsidRDefault="00232C7D">
      <w:pPr>
        <w:pStyle w:val="Bibliography"/>
        <w:spacing w:before="180" w:after="180" w:line="480" w:lineRule="auto"/>
        <w:rPr>
          <w:del w:id="3219" w:author="Author" w:date="2020-11-28T17:25:00Z"/>
        </w:rPr>
        <w:pPrChange w:id="3220" w:author="Author" w:date="2020-11-28T17:25:00Z">
          <w:pPr>
            <w:pStyle w:val="Bibliography"/>
            <w:spacing w:line="480" w:lineRule="auto"/>
          </w:pPr>
        </w:pPrChange>
      </w:pPr>
      <w:bookmarkStart w:id="3221" w:name="ref-tennieEarlyStoneTools2017"/>
      <w:bookmarkEnd w:id="3217"/>
      <w:del w:id="3222" w:author="Author" w:date="2020-11-28T17:25:00Z">
        <w:r w:rsidDel="00AE6656">
          <w:delText xml:space="preserve">Tennie, Claudio, L. S. Premo, David R. Braun, and Shannon P. McPherron. 2017. “Early Stone Tools and Cultural Transmission: Resetting the Null Hypothesis.” </w:delText>
        </w:r>
        <w:r w:rsidDel="00AE6656">
          <w:rPr>
            <w:i/>
          </w:rPr>
          <w:delText>Current Anthropology</w:delText>
        </w:r>
        <w:r w:rsidDel="00AE6656">
          <w:delText xml:space="preserve"> 58 (5): 000–000. </w:delText>
        </w:r>
        <w:r w:rsidR="00727E03" w:rsidDel="00AE6656">
          <w:fldChar w:fldCharType="begin"/>
        </w:r>
        <w:r w:rsidR="00727E03" w:rsidDel="00AE6656">
          <w:delInstrText xml:space="preserve"> HYPERLINK "https://doi.org/10.1086/693846" \h </w:delInstrText>
        </w:r>
        <w:r w:rsidR="00727E03" w:rsidDel="00AE6656">
          <w:fldChar w:fldCharType="separate"/>
        </w:r>
        <w:r w:rsidDel="00AE6656">
          <w:rPr>
            <w:rStyle w:val="Hyperlink"/>
          </w:rPr>
          <w:delText>https://doi.org/10.1086/693846</w:delText>
        </w:r>
        <w:r w:rsidR="00727E03" w:rsidDel="00AE6656">
          <w:rPr>
            <w:rStyle w:val="Hyperlink"/>
          </w:rPr>
          <w:fldChar w:fldCharType="end"/>
        </w:r>
        <w:r w:rsidDel="00AE6656">
          <w:delText>.</w:delText>
        </w:r>
      </w:del>
    </w:p>
    <w:p w14:paraId="68E1F193" w14:textId="427C5E94" w:rsidR="001A42AA" w:rsidDel="00AE6656" w:rsidRDefault="00232C7D">
      <w:pPr>
        <w:pStyle w:val="Bibliography"/>
        <w:spacing w:before="180" w:after="180" w:line="480" w:lineRule="auto"/>
        <w:rPr>
          <w:del w:id="3223" w:author="Author" w:date="2020-11-28T17:25:00Z"/>
        </w:rPr>
        <w:pPrChange w:id="3224" w:author="Author" w:date="2020-11-28T17:25:00Z">
          <w:pPr>
            <w:pStyle w:val="Bibliography"/>
            <w:spacing w:line="480" w:lineRule="auto"/>
          </w:pPr>
        </w:pPrChange>
      </w:pPr>
      <w:bookmarkStart w:id="3225" w:name="ref-tothStoneTechnologiesEarly1982"/>
      <w:bookmarkEnd w:id="3221"/>
      <w:del w:id="3226" w:author="Author" w:date="2020-11-28T17:25:00Z">
        <w:r w:rsidDel="00AE6656">
          <w:delText>Toth, Nicholas. 1982. “The Stone Technologies of Early Hominids at Koobi Fora, Kenya: An Experimental Approach.” Doctoral Dissertation, Univversity of California, Berkeley.</w:delText>
        </w:r>
      </w:del>
    </w:p>
    <w:p w14:paraId="3EFD7848" w14:textId="5D0264F8" w:rsidR="001A42AA" w:rsidDel="00AE6656" w:rsidRDefault="00232C7D">
      <w:pPr>
        <w:pStyle w:val="Bibliography"/>
        <w:spacing w:before="180" w:after="180" w:line="480" w:lineRule="auto"/>
        <w:rPr>
          <w:del w:id="3227" w:author="Author" w:date="2020-11-28T17:25:00Z"/>
        </w:rPr>
        <w:pPrChange w:id="3228" w:author="Author" w:date="2020-11-28T17:25:00Z">
          <w:pPr>
            <w:pStyle w:val="Bibliography"/>
            <w:spacing w:line="480" w:lineRule="auto"/>
          </w:pPr>
        </w:pPrChange>
      </w:pPr>
      <w:bookmarkStart w:id="3229" w:name="ref-tothOldowanReassessedClose1985"/>
      <w:bookmarkEnd w:id="3225"/>
      <w:del w:id="3230" w:author="Author" w:date="2020-11-28T17:25:00Z">
        <w:r w:rsidDel="00AE6656">
          <w:delText xml:space="preserve">———. 1985. “The Oldowan Reassessed: A Close Look at Early Stone Artifacts.” </w:delText>
        </w:r>
        <w:r w:rsidDel="00AE6656">
          <w:rPr>
            <w:i/>
          </w:rPr>
          <w:delText>Journal of Archaeological Science</w:delText>
        </w:r>
        <w:r w:rsidDel="00AE6656">
          <w:delText xml:space="preserve"> 12 (2): 101–20. </w:delText>
        </w:r>
        <w:r w:rsidR="00727E03" w:rsidDel="00AE6656">
          <w:fldChar w:fldCharType="begin"/>
        </w:r>
        <w:r w:rsidR="00727E03" w:rsidDel="00AE6656">
          <w:delInstrText xml:space="preserve"> HYPERLINK "https://doi.org/10.1016/0305-4403(85)90056-1" \h </w:delInstrText>
        </w:r>
        <w:r w:rsidR="00727E03" w:rsidDel="00AE6656">
          <w:fldChar w:fldCharType="separate"/>
        </w:r>
        <w:r w:rsidDel="00AE6656">
          <w:rPr>
            <w:rStyle w:val="Hyperlink"/>
          </w:rPr>
          <w:delText>https://doi.org/10.1016/0305-4403(85)90056-1</w:delText>
        </w:r>
        <w:r w:rsidR="00727E03" w:rsidDel="00AE6656">
          <w:rPr>
            <w:rStyle w:val="Hyperlink"/>
          </w:rPr>
          <w:fldChar w:fldCharType="end"/>
        </w:r>
        <w:r w:rsidDel="00AE6656">
          <w:delText>.</w:delText>
        </w:r>
      </w:del>
    </w:p>
    <w:p w14:paraId="1CFC40DE" w14:textId="0A067E00" w:rsidR="001A42AA" w:rsidDel="00AE6656" w:rsidRDefault="00232C7D">
      <w:pPr>
        <w:pStyle w:val="Bibliography"/>
        <w:spacing w:before="180" w:after="180" w:line="480" w:lineRule="auto"/>
        <w:rPr>
          <w:del w:id="3231" w:author="Author" w:date="2020-11-28T17:25:00Z"/>
        </w:rPr>
        <w:pPrChange w:id="3232" w:author="Author" w:date="2020-11-28T17:25:00Z">
          <w:pPr>
            <w:pStyle w:val="Bibliography"/>
            <w:spacing w:line="480" w:lineRule="auto"/>
          </w:pPr>
        </w:pPrChange>
      </w:pPr>
      <w:bookmarkStart w:id="3233" w:name="ref-tothBehavioralInferencesEarly1987"/>
      <w:bookmarkEnd w:id="3229"/>
      <w:del w:id="3234" w:author="Author" w:date="2020-11-28T17:25:00Z">
        <w:r w:rsidDel="00AE6656">
          <w:delText xml:space="preserve">———. 1987. “Behavioral Inferences from Early Stone Artifact Assemblages : An Experimental Model.” </w:delText>
        </w:r>
        <w:r w:rsidDel="00AE6656">
          <w:rPr>
            <w:i/>
          </w:rPr>
          <w:delText>Journal of Human Evolution</w:delText>
        </w:r>
        <w:r w:rsidDel="00AE6656">
          <w:delText xml:space="preserve"> 16: 763–87.</w:delText>
        </w:r>
      </w:del>
    </w:p>
    <w:p w14:paraId="14514EE8" w14:textId="18B7CD78" w:rsidR="001A42AA" w:rsidDel="00AE6656" w:rsidRDefault="00232C7D">
      <w:pPr>
        <w:pStyle w:val="Bibliography"/>
        <w:spacing w:before="180" w:after="180" w:line="480" w:lineRule="auto"/>
        <w:rPr>
          <w:del w:id="3235" w:author="Author" w:date="2020-11-28T17:25:00Z"/>
        </w:rPr>
        <w:pPrChange w:id="3236" w:author="Author" w:date="2020-11-28T17:25:00Z">
          <w:pPr>
            <w:pStyle w:val="Bibliography"/>
            <w:spacing w:line="480" w:lineRule="auto"/>
          </w:pPr>
        </w:pPrChange>
      </w:pPr>
      <w:bookmarkStart w:id="3237" w:name="ref-tothOldowanCaseStudies2006"/>
      <w:bookmarkEnd w:id="3233"/>
      <w:del w:id="3238" w:author="Author" w:date="2020-11-28T17:25:00Z">
        <w:r w:rsidDel="00AE6656">
          <w:delText xml:space="preserve">Toth, Nicholas, and Kathy Schick. 2006. </w:delText>
        </w:r>
        <w:r w:rsidDel="00AE6656">
          <w:rPr>
            <w:i/>
          </w:rPr>
          <w:delText>The Oldowan: Case Studies into the Earliest Stone Age</w:delText>
        </w:r>
        <w:r w:rsidDel="00AE6656">
          <w:delText>. Bloomington: Stone Age Institute Press.</w:delText>
        </w:r>
      </w:del>
    </w:p>
    <w:p w14:paraId="0E4CCDFC" w14:textId="5539036E" w:rsidR="001A42AA" w:rsidDel="00AE6656" w:rsidRDefault="00232C7D">
      <w:pPr>
        <w:pStyle w:val="Bibliography"/>
        <w:spacing w:before="180" w:after="180" w:line="480" w:lineRule="auto"/>
        <w:rPr>
          <w:del w:id="3239" w:author="Author" w:date="2020-11-28T17:25:00Z"/>
        </w:rPr>
        <w:pPrChange w:id="3240" w:author="Author" w:date="2020-11-28T17:25:00Z">
          <w:pPr>
            <w:pStyle w:val="Bibliography"/>
            <w:spacing w:line="480" w:lineRule="auto"/>
          </w:pPr>
        </w:pPrChange>
      </w:pPr>
      <w:bookmarkStart w:id="3241" w:name="ref-tothOverviewCognitiveImplications201"/>
      <w:bookmarkEnd w:id="3237"/>
      <w:del w:id="3242" w:author="Author" w:date="2020-11-28T17:25:00Z">
        <w:r w:rsidDel="00AE6656">
          <w:delText xml:space="preserve">———. 2018. “An Overview of the Cognitive Implications of the Oldowan Industrial Complex.” </w:delText>
        </w:r>
        <w:r w:rsidDel="00AE6656">
          <w:rPr>
            <w:i/>
          </w:rPr>
          <w:delText>Azania: Archaeological Research in Africa</w:delText>
        </w:r>
        <w:r w:rsidDel="00AE6656">
          <w:delText xml:space="preserve"> 53 (1): 3–39. </w:delText>
        </w:r>
        <w:r w:rsidR="00727E03" w:rsidDel="00AE6656">
          <w:fldChar w:fldCharType="begin"/>
        </w:r>
        <w:r w:rsidR="00727E03" w:rsidDel="00AE6656">
          <w:delInstrText xml:space="preserve"> HYPERLINK "https://doi.org/10.1080/0067270X.2018.1439558" \h </w:delInstrText>
        </w:r>
        <w:r w:rsidR="00727E03" w:rsidDel="00AE6656">
          <w:fldChar w:fldCharType="separate"/>
        </w:r>
        <w:r w:rsidDel="00AE6656">
          <w:rPr>
            <w:rStyle w:val="Hyperlink"/>
          </w:rPr>
          <w:delText>https://doi.org/10.1080/0067270X.2018.1439558</w:delText>
        </w:r>
        <w:r w:rsidR="00727E03" w:rsidDel="00AE6656">
          <w:rPr>
            <w:rStyle w:val="Hyperlink"/>
          </w:rPr>
          <w:fldChar w:fldCharType="end"/>
        </w:r>
        <w:r w:rsidDel="00AE6656">
          <w:delText>.</w:delText>
        </w:r>
      </w:del>
    </w:p>
    <w:p w14:paraId="3386FCC3" w14:textId="66FAEBE6" w:rsidR="001A42AA" w:rsidDel="00AE6656" w:rsidRDefault="00232C7D">
      <w:pPr>
        <w:pStyle w:val="Bibliography"/>
        <w:spacing w:before="180" w:after="180" w:line="480" w:lineRule="auto"/>
        <w:rPr>
          <w:del w:id="3243" w:author="Author" w:date="2020-11-28T17:25:00Z"/>
        </w:rPr>
        <w:pPrChange w:id="3244" w:author="Author" w:date="2020-11-28T17:25:00Z">
          <w:pPr>
            <w:pStyle w:val="Bibliography"/>
            <w:spacing w:line="480" w:lineRule="auto"/>
          </w:pPr>
        </w:pPrChange>
      </w:pPr>
      <w:bookmarkStart w:id="3245" w:name="ref-whitenCulturesChimpanzees1999"/>
      <w:bookmarkEnd w:id="3241"/>
      <w:del w:id="3246" w:author="Author" w:date="2020-11-28T17:25:00Z">
        <w:r w:rsidDel="00AE6656">
          <w:delText xml:space="preserve">Whiten, A., J. Goodall, W. C. McGrew, T. Nishida, V. Reynolds, Y. Sugiyama, C. E. G. Tutin, R. W. Wrangham, and C. Boesch. 1999. “Cultures in Chimpanzees.” </w:delText>
        </w:r>
        <w:r w:rsidDel="00AE6656">
          <w:rPr>
            <w:i/>
          </w:rPr>
          <w:delText>Nature</w:delText>
        </w:r>
        <w:r w:rsidDel="00AE6656">
          <w:delText xml:space="preserve"> 399 (6737): 682–85. </w:delText>
        </w:r>
        <w:r w:rsidR="00727E03" w:rsidDel="00AE6656">
          <w:fldChar w:fldCharType="begin"/>
        </w:r>
        <w:r w:rsidR="00727E03" w:rsidDel="00AE6656">
          <w:delInstrText xml:space="preserve"> HYPERLINK "https://doi.org/10.1038/21415" \h </w:delInstrText>
        </w:r>
        <w:r w:rsidR="00727E03" w:rsidDel="00AE6656">
          <w:fldChar w:fldCharType="separate"/>
        </w:r>
        <w:r w:rsidDel="00AE6656">
          <w:rPr>
            <w:rStyle w:val="Hyperlink"/>
          </w:rPr>
          <w:delText>https://doi.org/10.1038/21415</w:delText>
        </w:r>
        <w:r w:rsidR="00727E03" w:rsidDel="00AE6656">
          <w:rPr>
            <w:rStyle w:val="Hyperlink"/>
          </w:rPr>
          <w:fldChar w:fldCharType="end"/>
        </w:r>
        <w:r w:rsidDel="00AE6656">
          <w:delText>.</w:delText>
        </w:r>
      </w:del>
    </w:p>
    <w:p w14:paraId="5C9B91DD" w14:textId="772BF4BF" w:rsidR="001A42AA" w:rsidDel="00AE6656" w:rsidRDefault="00232C7D">
      <w:pPr>
        <w:pStyle w:val="Bibliography"/>
        <w:spacing w:before="180" w:after="180" w:line="480" w:lineRule="auto"/>
        <w:rPr>
          <w:del w:id="3247" w:author="Author" w:date="2020-11-28T17:25:00Z"/>
        </w:rPr>
        <w:pPrChange w:id="3248" w:author="Author" w:date="2020-11-28T17:25:00Z">
          <w:pPr>
            <w:pStyle w:val="Bibliography"/>
            <w:spacing w:line="480" w:lineRule="auto"/>
          </w:pPr>
        </w:pPrChange>
      </w:pPr>
      <w:bookmarkStart w:id="3249" w:name="ref-whitenEvolutionCulturalTransmission2"/>
      <w:bookmarkEnd w:id="3245"/>
      <w:del w:id="3250" w:author="Author" w:date="2020-11-28T17:25:00Z">
        <w:r w:rsidDel="00AE6656">
          <w:delText xml:space="preserve">Whiten, Andrew, Kathy Schick, and Nicholas Toth. 2009. “The Evolution and Cultural Transmission of Percussive Technology: Integrating Evidence from Palaeoanthropology and Primatology.” </w:delText>
        </w:r>
        <w:r w:rsidDel="00AE6656">
          <w:rPr>
            <w:i/>
          </w:rPr>
          <w:delText>Journal of Human Evolution</w:delText>
        </w:r>
        <w:r w:rsidDel="00AE6656">
          <w:delText xml:space="preserve"> 57 (4): 420–35. </w:delText>
        </w:r>
        <w:r w:rsidR="00727E03" w:rsidDel="00AE6656">
          <w:fldChar w:fldCharType="begin"/>
        </w:r>
        <w:r w:rsidR="00727E03" w:rsidDel="00AE6656">
          <w:delInstrText xml:space="preserve"> HYPERLINK "https://doi.org/10.1016/j.jhevol.2008.12.010" \h </w:delInstrText>
        </w:r>
        <w:r w:rsidR="00727E03" w:rsidDel="00AE6656">
          <w:fldChar w:fldCharType="separate"/>
        </w:r>
        <w:r w:rsidDel="00AE6656">
          <w:rPr>
            <w:rStyle w:val="Hyperlink"/>
          </w:rPr>
          <w:delText>https://doi.org/10.1016/j.jhevol.2008.12.010</w:delText>
        </w:r>
        <w:r w:rsidR="00727E03" w:rsidDel="00AE6656">
          <w:rPr>
            <w:rStyle w:val="Hyperlink"/>
          </w:rPr>
          <w:fldChar w:fldCharType="end"/>
        </w:r>
        <w:r w:rsidDel="00AE6656">
          <w:delText>.</w:delText>
        </w:r>
      </w:del>
    </w:p>
    <w:p w14:paraId="5737C0FF" w14:textId="35A045C0" w:rsidR="001A42AA" w:rsidRDefault="00232C7D">
      <w:pPr>
        <w:pStyle w:val="Heading1"/>
        <w:spacing w:before="180" w:after="180"/>
        <w:pPrChange w:id="3251" w:author="Author" w:date="2020-11-28T17:25:00Z">
          <w:pPr>
            <w:pStyle w:val="Bibliography"/>
            <w:spacing w:line="480" w:lineRule="auto"/>
          </w:pPr>
        </w:pPrChange>
      </w:pPr>
      <w:bookmarkStart w:id="3252" w:name="ref-wynnArcheologicalInsightsHominin2016"/>
      <w:bookmarkEnd w:id="3249"/>
      <w:del w:id="3253" w:author="Author" w:date="2020-11-28T17:25:00Z">
        <w:r w:rsidDel="00AE6656">
          <w:delText xml:space="preserve">Wynn, Thomas, and Frederick L. Coolidge. 2016. “Archeological Insights into Hominin Cognitive Evolution.” </w:delText>
        </w:r>
        <w:r w:rsidDel="00AE6656">
          <w:rPr>
            <w:i/>
          </w:rPr>
          <w:delText>Evolutionary Anthropology: Issues, News, and Reviews</w:delText>
        </w:r>
        <w:r w:rsidDel="00AE6656">
          <w:delText xml:space="preserve"> 25 (4): 200–213. </w:delText>
        </w:r>
        <w:r w:rsidR="00727E03" w:rsidDel="00AE6656">
          <w:fldChar w:fldCharType="begin"/>
        </w:r>
        <w:r w:rsidR="00727E03" w:rsidDel="00AE6656">
          <w:delInstrText xml:space="preserve"> HYPERLINK "https://doi.org/10.1002/evan.21496" \h </w:delInstrText>
        </w:r>
        <w:r w:rsidR="00727E03" w:rsidDel="00AE6656">
          <w:fldChar w:fldCharType="separate"/>
        </w:r>
        <w:r w:rsidDel="00AE6656">
          <w:rPr>
            <w:rStyle w:val="Hyperlink"/>
          </w:rPr>
          <w:delText>https://doi.org/10.1002/evan.21496</w:delText>
        </w:r>
        <w:r w:rsidR="00727E03" w:rsidDel="00AE6656">
          <w:rPr>
            <w:rStyle w:val="Hyperlink"/>
          </w:rPr>
          <w:fldChar w:fldCharType="end"/>
        </w:r>
        <w:r w:rsidDel="00AE6656">
          <w:delText>.</w:delText>
        </w:r>
      </w:del>
      <w:bookmarkEnd w:id="2791"/>
      <w:bookmarkEnd w:id="3252"/>
    </w:p>
    <w:sectPr w:rsidR="001A42AA" w:rsidSect="005A38E9">
      <w:footerReference w:type="even"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date="2020-09-04T16:53:00Z" w:initials="A">
    <w:p w14:paraId="618A86B6" w14:textId="331001D4" w:rsidR="009334A4" w:rsidRDefault="009334A4">
      <w:pPr>
        <w:pStyle w:val="CommentText"/>
      </w:pPr>
      <w:r>
        <w:rPr>
          <w:rStyle w:val="CommentReference"/>
        </w:rPr>
        <w:annotationRef/>
      </w:r>
      <w:r>
        <w:rPr>
          <w:rStyle w:val="CommentReference"/>
        </w:rPr>
        <w:t>Please add key words to this manuscript</w:t>
      </w:r>
    </w:p>
  </w:comment>
  <w:comment w:id="4" w:author="Author" w:date="2020-09-04T15:59:00Z" w:initials="A">
    <w:p w14:paraId="300E642C" w14:textId="771D683E" w:rsidR="009334A4" w:rsidRDefault="009334A4">
      <w:pPr>
        <w:pStyle w:val="CommentText"/>
      </w:pPr>
      <w:r>
        <w:rPr>
          <w:rStyle w:val="CommentReference"/>
        </w:rPr>
        <w:annotationRef/>
      </w:r>
      <w:r>
        <w:t>Please note that the JHE Guide for Authors indicates a maximum abstract word limit of 300 words. This abstract is currently 372 words. Please revise accordingly.</w:t>
      </w:r>
    </w:p>
  </w:comment>
  <w:comment w:id="55" w:author="Author" w:date="2020-12-17T13:27:00Z" w:initials="A">
    <w:p w14:paraId="6DC5F8FB" w14:textId="6422E51D" w:rsidR="009334A4" w:rsidRDefault="009334A4">
      <w:pPr>
        <w:pStyle w:val="CommentText"/>
      </w:pPr>
      <w:r>
        <w:rPr>
          <w:rStyle w:val="CommentReference"/>
        </w:rPr>
        <w:annotationRef/>
      </w:r>
      <w:r>
        <w:t>This makes it sound as if the Oldowan was discovered only several decades ago… it was named in the 1930’s right? I would change the wording to make it clear it’s been almost 100 years and not 20 years</w:t>
      </w:r>
    </w:p>
  </w:comment>
  <w:comment w:id="175" w:author="Author" w:date="2020-09-04T16:01:00Z" w:initials="A">
    <w:p w14:paraId="6D28161E" w14:textId="37410FFB" w:rsidR="009334A4" w:rsidRDefault="009334A4">
      <w:pPr>
        <w:pStyle w:val="CommentText"/>
      </w:pPr>
      <w:r>
        <w:rPr>
          <w:rStyle w:val="CommentReference"/>
        </w:rPr>
        <w:annotationRef/>
      </w:r>
      <w:r>
        <w:t>Please fix the citation format throughout to follow the GFA i.e., do not use first and middle initials.</w:t>
      </w:r>
    </w:p>
  </w:comment>
  <w:comment w:id="398" w:author="Author" w:date="2020-09-04T16:05:00Z" w:initials="A">
    <w:p w14:paraId="44F89609" w14:textId="72E0ECB3" w:rsidR="009334A4" w:rsidRDefault="009334A4">
      <w:pPr>
        <w:pStyle w:val="CommentText"/>
      </w:pPr>
      <w:r>
        <w:rPr>
          <w:rStyle w:val="CommentReference"/>
        </w:rPr>
        <w:annotationRef/>
      </w:r>
      <w:r>
        <w:rPr>
          <w:rStyle w:val="CommentReference"/>
        </w:rPr>
        <w:t>Please follow the GFA: Only last name of first author followed by et al.</w:t>
      </w:r>
    </w:p>
  </w:comment>
  <w:comment w:id="426" w:author="Author" w:date="2020-09-04T16:28:00Z" w:initials="A">
    <w:p w14:paraId="03C73254" w14:textId="70DC5A3F" w:rsidR="009334A4" w:rsidRDefault="009334A4">
      <w:pPr>
        <w:pStyle w:val="CommentText"/>
      </w:pPr>
      <w:r>
        <w:rPr>
          <w:rStyle w:val="CommentReference"/>
        </w:rPr>
        <w:annotationRef/>
      </w:r>
      <w:r>
        <w:rPr>
          <w:rStyle w:val="CommentReference"/>
        </w:rPr>
        <w:t xml:space="preserve">Please follow GFA and place all Figure legends at the end of the manuscript with the header Figure legends. </w:t>
      </w:r>
    </w:p>
  </w:comment>
  <w:comment w:id="435" w:author="Author" w:date="2020-09-04T16:12:00Z" w:initials="A">
    <w:p w14:paraId="07350057" w14:textId="3630F267" w:rsidR="009334A4" w:rsidRDefault="009334A4">
      <w:pPr>
        <w:pStyle w:val="CommentText"/>
      </w:pPr>
      <w:r>
        <w:rPr>
          <w:rStyle w:val="CommentReference"/>
        </w:rPr>
        <w:annotationRef/>
      </w:r>
      <w:r>
        <w:t>?</w:t>
      </w:r>
    </w:p>
  </w:comment>
  <w:comment w:id="685" w:author="Author" w:date="2020-09-04T16:17:00Z" w:initials="A">
    <w:p w14:paraId="37B84C01" w14:textId="629F23DD" w:rsidR="009334A4" w:rsidRDefault="009334A4">
      <w:pPr>
        <w:pStyle w:val="CommentText"/>
      </w:pPr>
      <w:r>
        <w:rPr>
          <w:rStyle w:val="CommentReference"/>
        </w:rPr>
        <w:annotationRef/>
      </w:r>
      <w:r>
        <w:t>This section should include a subsection on Data analysis that outlines the exact comparisons you intend to make and the statistical tests you will use to make them along with you’re a priori alpha level and whether you have applied any post-hoc correction for multiple pairwise comparisons.</w:t>
      </w:r>
    </w:p>
  </w:comment>
  <w:comment w:id="970" w:author="Author" w:date="2020-09-04T16:06:00Z" w:initials="A">
    <w:p w14:paraId="7DFD91AC" w14:textId="03F3C62B" w:rsidR="009334A4" w:rsidRDefault="009334A4">
      <w:pPr>
        <w:pStyle w:val="CommentText"/>
      </w:pPr>
      <w:r>
        <w:rPr>
          <w:rStyle w:val="CommentReference"/>
        </w:rPr>
        <w:annotationRef/>
      </w:r>
      <w:r>
        <w:t xml:space="preserve">Please follow the GFA and submit the tables in a separate file. All tables can be placed in a single editable file such as Word for submission </w:t>
      </w:r>
    </w:p>
  </w:comment>
  <w:comment w:id="1115" w:author="Author" w:date="2020-09-04T16:08:00Z" w:initials="A">
    <w:p w14:paraId="77BE6D8C" w14:textId="31917E64" w:rsidR="009334A4" w:rsidRDefault="009334A4">
      <w:pPr>
        <w:pStyle w:val="CommentText"/>
      </w:pPr>
      <w:r>
        <w:rPr>
          <w:rStyle w:val="CommentReference"/>
        </w:rPr>
        <w:annotationRef/>
      </w:r>
      <w:r>
        <w:t>JHE does not use italics for emphasis. Please remove throughout the manuscript.</w:t>
      </w:r>
    </w:p>
  </w:comment>
  <w:comment w:id="1376" w:author="Author" w:date="2020-09-04T16:09:00Z" w:initials="A">
    <w:p w14:paraId="7B982C02" w14:textId="30260EDA" w:rsidR="009334A4" w:rsidRDefault="009334A4">
      <w:pPr>
        <w:pStyle w:val="CommentText"/>
      </w:pPr>
      <w:r>
        <w:rPr>
          <w:rStyle w:val="CommentReference"/>
        </w:rPr>
        <w:annotationRef/>
      </w:r>
      <w:r>
        <w:t xml:space="preserve">Please fix. Is it &lt; or </w:t>
      </w:r>
      <w:proofErr w:type="gramStart"/>
      <w:r>
        <w:t>= ?</w:t>
      </w:r>
      <w:proofErr w:type="gramEnd"/>
      <w:r>
        <w:t xml:space="preserve"> </w:t>
      </w:r>
    </w:p>
  </w:comment>
  <w:comment w:id="1451" w:author="Author" w:date="2020-09-04T16:11:00Z" w:initials="A">
    <w:p w14:paraId="0EDE6A22" w14:textId="2A47D072" w:rsidR="009334A4" w:rsidRDefault="009334A4">
      <w:pPr>
        <w:pStyle w:val="CommentText"/>
      </w:pPr>
      <w:r>
        <w:rPr>
          <w:rStyle w:val="CommentReference"/>
        </w:rPr>
        <w:annotationRef/>
      </w:r>
      <w:r>
        <w:t>?</w:t>
      </w:r>
    </w:p>
  </w:comment>
  <w:comment w:id="1452" w:author="Author" w:date="2020-12-24T12:14:00Z" w:initials="A">
    <w:p w14:paraId="48080A0E" w14:textId="446420A5" w:rsidR="009334A4" w:rsidRDefault="009334A4">
      <w:pPr>
        <w:pStyle w:val="CommentText"/>
      </w:pPr>
      <w:r>
        <w:rPr>
          <w:rStyle w:val="CommentReference"/>
        </w:rPr>
        <w:annotationRef/>
      </w:r>
      <w:r>
        <w:rPr>
          <w:rStyle w:val="CommentReference"/>
        </w:rPr>
        <w:t>Remember to add this</w:t>
      </w:r>
    </w:p>
  </w:comment>
  <w:comment w:id="1475" w:author="Author" w:date="2020-12-24T12:16:00Z" w:initials="A">
    <w:p w14:paraId="666CB728" w14:textId="6424ED26" w:rsidR="009334A4" w:rsidRDefault="009334A4">
      <w:pPr>
        <w:pStyle w:val="CommentText"/>
      </w:pPr>
      <w:r>
        <w:rPr>
          <w:rStyle w:val="CommentReference"/>
        </w:rPr>
        <w:annotationRef/>
      </w:r>
      <w:r>
        <w:t>I’m not sure if this re-wording is technically correct, you might need to fix it - but the original sentence had the words “reduction” and “strategy” repeated so many times that it was difficult to read</w:t>
      </w:r>
    </w:p>
  </w:comment>
  <w:comment w:id="1547" w:author="Author" w:date="2020-09-04T16:14:00Z" w:initials="A">
    <w:p w14:paraId="394305A0" w14:textId="44296CD4" w:rsidR="009334A4" w:rsidRDefault="009334A4">
      <w:pPr>
        <w:pStyle w:val="CommentText"/>
      </w:pPr>
      <w:r>
        <w:rPr>
          <w:rStyle w:val="CommentReference"/>
        </w:rPr>
        <w:annotationRef/>
      </w:r>
      <w:r>
        <w:t>Please take all of the p-values out to the same decimal throughout the manuscript</w:t>
      </w:r>
    </w:p>
  </w:comment>
  <w:comment w:id="1548" w:author="Author" w:date="2020-12-24T12:25:00Z" w:initials="A">
    <w:p w14:paraId="086624B9" w14:textId="7D0A1DE5" w:rsidR="009334A4" w:rsidRDefault="009334A4">
      <w:pPr>
        <w:pStyle w:val="CommentText"/>
      </w:pPr>
      <w:r>
        <w:rPr>
          <w:rStyle w:val="CommentReference"/>
        </w:rPr>
        <w:annotationRef/>
      </w:r>
      <w:r>
        <w:t>Remember to fix this decimal</w:t>
      </w:r>
    </w:p>
  </w:comment>
  <w:comment w:id="1549" w:author="Author" w:date="2020-09-04T16:16:00Z" w:initials="A">
    <w:p w14:paraId="702C3177" w14:textId="18F1E941" w:rsidR="009334A4" w:rsidRDefault="009334A4">
      <w:pPr>
        <w:pStyle w:val="CommentText"/>
      </w:pPr>
      <w:r>
        <w:rPr>
          <w:rStyle w:val="CommentReference"/>
        </w:rPr>
        <w:annotationRef/>
      </w:r>
      <w:r>
        <w:t>The methods of statistical analysis belong in Materials and Methods under a section called Data analysis.</w:t>
      </w:r>
    </w:p>
  </w:comment>
  <w:comment w:id="1550" w:author="Author" w:date="2020-12-24T12:27:00Z" w:initials="A">
    <w:p w14:paraId="3EF3B9DD" w14:textId="20944672" w:rsidR="009334A4" w:rsidRDefault="009334A4">
      <w:pPr>
        <w:pStyle w:val="CommentText"/>
      </w:pPr>
      <w:r>
        <w:rPr>
          <w:rStyle w:val="CommentReference"/>
        </w:rPr>
        <w:annotationRef/>
      </w:r>
      <w:r>
        <w:t xml:space="preserve">You might want to still add a little more detail to the methods section </w:t>
      </w:r>
      <w:proofErr w:type="spellStart"/>
      <w:r>
        <w:t>bc</w:t>
      </w:r>
      <w:proofErr w:type="spellEnd"/>
      <w:r>
        <w:t xml:space="preserve"> I don’t remember the Dunn Test with correction mentioned there and the editor seems to be making a point of it</w:t>
      </w:r>
    </w:p>
  </w:comment>
  <w:comment w:id="2057" w:author="Author" w:date="2020-12-28T18:03:00Z" w:initials="A">
    <w:p w14:paraId="5C890687" w14:textId="574DE956" w:rsidR="009334A4" w:rsidRDefault="009334A4">
      <w:pPr>
        <w:pStyle w:val="CommentText"/>
      </w:pPr>
      <w:r>
        <w:rPr>
          <w:rStyle w:val="CommentReference"/>
        </w:rPr>
        <w:annotationRef/>
      </w:r>
      <w:r>
        <w:t>I’m not sure what you mean by productive? Maybe clarify</w:t>
      </w:r>
    </w:p>
  </w:comment>
  <w:comment w:id="2259" w:author="Author" w:date="2020-09-04T16:19:00Z" w:initials="A">
    <w:p w14:paraId="62AF0AAB" w14:textId="19CE267E" w:rsidR="009334A4" w:rsidRDefault="009334A4">
      <w:pPr>
        <w:pStyle w:val="CommentText"/>
      </w:pPr>
      <w:r>
        <w:rPr>
          <w:rStyle w:val="CommentReference"/>
        </w:rPr>
        <w:annotationRef/>
      </w:r>
      <w:r>
        <w:t>JHE does not allow for boldface to emphasize text.</w:t>
      </w:r>
    </w:p>
  </w:comment>
  <w:comment w:id="2427" w:author="Author" w:date="2020-12-30T15:21:00Z" w:initials="A">
    <w:p w14:paraId="0FCEDA40" w14:textId="53A68C95" w:rsidR="009334A4" w:rsidRDefault="009334A4">
      <w:pPr>
        <w:pStyle w:val="CommentText"/>
      </w:pPr>
      <w:r>
        <w:rPr>
          <w:rStyle w:val="CommentReference"/>
        </w:rPr>
        <w:annotationRef/>
      </w:r>
      <w:r>
        <w:t xml:space="preserve">This part confused be a bit. What does this provide support for? I didn’t understand what “this” is referring to here. I don’t think it provides support for the previous statement – they’re kind of separate points, right? </w:t>
      </w:r>
    </w:p>
  </w:comment>
  <w:comment w:id="2792" w:author="Author" w:date="2020-09-04T16:25:00Z" w:initials="A">
    <w:p w14:paraId="63A5AFFD" w14:textId="5ECBAC9A" w:rsidR="009334A4" w:rsidRDefault="009334A4">
      <w:pPr>
        <w:pStyle w:val="CommentText"/>
      </w:pPr>
      <w:r>
        <w:rPr>
          <w:rStyle w:val="CommentReference"/>
        </w:rPr>
        <w:annotationRef/>
      </w:r>
      <w:r>
        <w:t xml:space="preserve">Please consult the GFA and place all references in appropriate format. Only the last name and initials are used, followed by a comma (not a period), no quotations around titles, only the first word of the title is capitalized for a manuscript. As example: </w:t>
      </w:r>
      <w:proofErr w:type="spellStart"/>
      <w:r>
        <w:t>Andrefsky</w:t>
      </w:r>
      <w:proofErr w:type="spellEnd"/>
      <w:r>
        <w:t>, W., 2008.  Raw-material availability and the organization of technology. American Antiquity 59, 21–34</w:t>
      </w:r>
    </w:p>
  </w:comment>
  <w:comment w:id="2797" w:author="Author" w:date="2020-09-04T16:27:00Z" w:initials="A">
    <w:p w14:paraId="5CA8B50D" w14:textId="7E728836" w:rsidR="009334A4" w:rsidRDefault="009334A4">
      <w:pPr>
        <w:pStyle w:val="CommentText"/>
      </w:pPr>
      <w:r>
        <w:rPr>
          <w:rStyle w:val="CommentReference"/>
        </w:rPr>
        <w:annotationRef/>
      </w:r>
      <w:r>
        <w:t>Each reference should be spelled out completely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A86B6" w15:done="0"/>
  <w15:commentEx w15:paraId="300E642C" w15:done="0"/>
  <w15:commentEx w15:paraId="6DC5F8FB" w15:done="0"/>
  <w15:commentEx w15:paraId="6D28161E" w15:done="0"/>
  <w15:commentEx w15:paraId="44F89609" w15:done="0"/>
  <w15:commentEx w15:paraId="03C73254" w15:done="0"/>
  <w15:commentEx w15:paraId="07350057" w15:done="0"/>
  <w15:commentEx w15:paraId="37B84C01" w15:done="0"/>
  <w15:commentEx w15:paraId="7DFD91AC" w15:done="0"/>
  <w15:commentEx w15:paraId="77BE6D8C" w15:done="0"/>
  <w15:commentEx w15:paraId="7B982C02" w15:done="0"/>
  <w15:commentEx w15:paraId="0EDE6A22" w15:done="0"/>
  <w15:commentEx w15:paraId="48080A0E" w15:paraIdParent="0EDE6A22" w15:done="0"/>
  <w15:commentEx w15:paraId="666CB728" w15:done="0"/>
  <w15:commentEx w15:paraId="394305A0" w15:done="0"/>
  <w15:commentEx w15:paraId="086624B9" w15:paraIdParent="394305A0" w15:done="0"/>
  <w15:commentEx w15:paraId="702C3177" w15:done="0"/>
  <w15:commentEx w15:paraId="3EF3B9DD" w15:paraIdParent="702C3177" w15:done="0"/>
  <w15:commentEx w15:paraId="5C890687" w15:done="0"/>
  <w15:commentEx w15:paraId="62AF0AAB" w15:done="0"/>
  <w15:commentEx w15:paraId="0FCEDA40" w15:done="0"/>
  <w15:commentEx w15:paraId="63A5AFFD" w15:done="0"/>
  <w15:commentEx w15:paraId="5CA8B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EFA5" w16cex:dateUtc="2020-09-04T23:53:00Z"/>
  <w16cex:commentExtensible w16cex:durableId="22FCE2FA" w16cex:dateUtc="2020-09-04T22:59:00Z"/>
  <w16cex:commentExtensible w16cex:durableId="22FCE34A" w16cex:dateUtc="2020-09-04T23:01:00Z"/>
  <w16cex:commentExtensible w16cex:durableId="22FCE45E" w16cex:dateUtc="2020-09-04T23:05:00Z"/>
  <w16cex:commentExtensible w16cex:durableId="22FCE9AC" w16cex:dateUtc="2020-09-04T23:28:00Z"/>
  <w16cex:commentExtensible w16cex:durableId="22FCE5DF" w16cex:dateUtc="2020-09-04T23:12:00Z"/>
  <w16cex:commentExtensible w16cex:durableId="22FCE70E" w16cex:dateUtc="2020-09-04T23:17:00Z"/>
  <w16cex:commentExtensible w16cex:durableId="22FCE49C" w16cex:dateUtc="2020-09-04T23:06:00Z"/>
  <w16cex:commentExtensible w16cex:durableId="22FCE4EA" w16cex:dateUtc="2020-09-04T23:08:00Z"/>
  <w16cex:commentExtensible w16cex:durableId="22FCE52F" w16cex:dateUtc="2020-09-04T23:09:00Z"/>
  <w16cex:commentExtensible w16cex:durableId="22FCE5B5" w16cex:dateUtc="2020-09-04T23:11:00Z"/>
  <w16cex:commentExtensible w16cex:durableId="238F04A9" w16cex:dateUtc="2020-12-24T11:14:00Z"/>
  <w16cex:commentExtensible w16cex:durableId="238F052B" w16cex:dateUtc="2020-12-24T11:16:00Z"/>
  <w16cex:commentExtensible w16cex:durableId="22FCE682" w16cex:dateUtc="2020-09-04T23:14:00Z"/>
  <w16cex:commentExtensible w16cex:durableId="238F0752" w16cex:dateUtc="2020-12-24T11:25:00Z"/>
  <w16cex:commentExtensible w16cex:durableId="22FCE6DB" w16cex:dateUtc="2020-09-04T23:16:00Z"/>
  <w16cex:commentExtensible w16cex:durableId="238F07C2" w16cex:dateUtc="2020-12-24T11:27:00Z"/>
  <w16cex:commentExtensible w16cex:durableId="23949C80" w16cex:dateUtc="2020-12-28T17:03:00Z"/>
  <w16cex:commentExtensible w16cex:durableId="22FCE79B" w16cex:dateUtc="2020-09-04T23:19:00Z"/>
  <w16cex:commentExtensible w16cex:durableId="23971963" w16cex:dateUtc="2020-12-30T14:21:00Z"/>
  <w16cex:commentExtensible w16cex:durableId="22FCE905" w16cex:dateUtc="2020-09-04T23:25:00Z"/>
  <w16cex:commentExtensible w16cex:durableId="22FCE984" w16cex:dateUtc="2020-09-04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A86B6" w16cid:durableId="22FCEFA5"/>
  <w16cid:commentId w16cid:paraId="300E642C" w16cid:durableId="22FCE2FA"/>
  <w16cid:commentId w16cid:paraId="6DC5F8FB" w16cid:durableId="238E3423"/>
  <w16cid:commentId w16cid:paraId="6D28161E" w16cid:durableId="22FCE34A"/>
  <w16cid:commentId w16cid:paraId="44F89609" w16cid:durableId="22FCE45E"/>
  <w16cid:commentId w16cid:paraId="03C73254" w16cid:durableId="22FCE9AC"/>
  <w16cid:commentId w16cid:paraId="07350057" w16cid:durableId="22FCE5DF"/>
  <w16cid:commentId w16cid:paraId="37B84C01" w16cid:durableId="22FCE70E"/>
  <w16cid:commentId w16cid:paraId="7DFD91AC" w16cid:durableId="22FCE49C"/>
  <w16cid:commentId w16cid:paraId="77BE6D8C" w16cid:durableId="22FCE4EA"/>
  <w16cid:commentId w16cid:paraId="7B982C02" w16cid:durableId="22FCE52F"/>
  <w16cid:commentId w16cid:paraId="0EDE6A22" w16cid:durableId="22FCE5B5"/>
  <w16cid:commentId w16cid:paraId="48080A0E" w16cid:durableId="238F04A9"/>
  <w16cid:commentId w16cid:paraId="666CB728" w16cid:durableId="238F052B"/>
  <w16cid:commentId w16cid:paraId="394305A0" w16cid:durableId="22FCE682"/>
  <w16cid:commentId w16cid:paraId="086624B9" w16cid:durableId="238F0752"/>
  <w16cid:commentId w16cid:paraId="702C3177" w16cid:durableId="22FCE6DB"/>
  <w16cid:commentId w16cid:paraId="3EF3B9DD" w16cid:durableId="238F07C2"/>
  <w16cid:commentId w16cid:paraId="5C890687" w16cid:durableId="23949C80"/>
  <w16cid:commentId w16cid:paraId="62AF0AAB" w16cid:durableId="22FCE79B"/>
  <w16cid:commentId w16cid:paraId="0FCEDA40" w16cid:durableId="23971963"/>
  <w16cid:commentId w16cid:paraId="63A5AFFD" w16cid:durableId="22FCE905"/>
  <w16cid:commentId w16cid:paraId="5CA8B50D" w16cid:durableId="22FCE9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F73F6" w14:textId="77777777" w:rsidR="001D33FB" w:rsidRDefault="001D33FB">
      <w:pPr>
        <w:spacing w:after="0"/>
      </w:pPr>
      <w:r>
        <w:separator/>
      </w:r>
    </w:p>
  </w:endnote>
  <w:endnote w:type="continuationSeparator" w:id="0">
    <w:p w14:paraId="5288C70F" w14:textId="77777777" w:rsidR="001D33FB" w:rsidRDefault="001D33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65990941"/>
      <w:docPartObj>
        <w:docPartGallery w:val="Page Numbers (Bottom of Page)"/>
        <w:docPartUnique/>
      </w:docPartObj>
    </w:sdtPr>
    <w:sdtContent>
      <w:p w14:paraId="7A1A163A" w14:textId="77777777" w:rsidR="009334A4" w:rsidRDefault="009334A4"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D39B1E" w14:textId="77777777" w:rsidR="009334A4" w:rsidRDefault="009334A4" w:rsidP="005A3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77227453"/>
      <w:docPartObj>
        <w:docPartGallery w:val="Page Numbers (Bottom of Page)"/>
        <w:docPartUnique/>
      </w:docPartObj>
    </w:sdtPr>
    <w:sdtContent>
      <w:p w14:paraId="44B253FD" w14:textId="3EBE2D86" w:rsidR="009334A4" w:rsidRDefault="009334A4" w:rsidP="007A67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084CE535" w14:textId="77777777" w:rsidR="009334A4" w:rsidRDefault="009334A4" w:rsidP="005A3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0C371" w14:textId="77777777" w:rsidR="001D33FB" w:rsidRDefault="001D33FB">
      <w:r>
        <w:separator/>
      </w:r>
    </w:p>
  </w:footnote>
  <w:footnote w:type="continuationSeparator" w:id="0">
    <w:p w14:paraId="6E428581" w14:textId="77777777" w:rsidR="001D33FB" w:rsidRDefault="001D33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786B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6E734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FC44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461C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4ECF9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A4DA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A52D1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C01D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AC22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6E31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D67516"/>
    <w:multiLevelType w:val="multilevel"/>
    <w:tmpl w:val="59EE6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1AE401"/>
    <w:multiLevelType w:val="multilevel"/>
    <w:tmpl w:val="7FEC0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F297E78"/>
    <w:multiLevelType w:val="hybridMultilevel"/>
    <w:tmpl w:val="4E36C406"/>
    <w:lvl w:ilvl="0" w:tplc="9A3462F0">
      <w:start w:val="1"/>
      <w:numFmt w:val="bullet"/>
      <w:lvlText w:val="•"/>
      <w:lvlJc w:val="left"/>
      <w:pPr>
        <w:tabs>
          <w:tab w:val="num" w:pos="720"/>
        </w:tabs>
        <w:ind w:left="720" w:hanging="360"/>
      </w:pPr>
      <w:rPr>
        <w:rFonts w:ascii="Arial" w:hAnsi="Arial" w:hint="default"/>
      </w:rPr>
    </w:lvl>
    <w:lvl w:ilvl="1" w:tplc="08A4E026" w:tentative="1">
      <w:start w:val="1"/>
      <w:numFmt w:val="bullet"/>
      <w:lvlText w:val="•"/>
      <w:lvlJc w:val="left"/>
      <w:pPr>
        <w:tabs>
          <w:tab w:val="num" w:pos="1440"/>
        </w:tabs>
        <w:ind w:left="1440" w:hanging="360"/>
      </w:pPr>
      <w:rPr>
        <w:rFonts w:ascii="Arial" w:hAnsi="Arial" w:hint="default"/>
      </w:rPr>
    </w:lvl>
    <w:lvl w:ilvl="2" w:tplc="BA56EA22" w:tentative="1">
      <w:start w:val="1"/>
      <w:numFmt w:val="bullet"/>
      <w:lvlText w:val="•"/>
      <w:lvlJc w:val="left"/>
      <w:pPr>
        <w:tabs>
          <w:tab w:val="num" w:pos="2160"/>
        </w:tabs>
        <w:ind w:left="2160" w:hanging="360"/>
      </w:pPr>
      <w:rPr>
        <w:rFonts w:ascii="Arial" w:hAnsi="Arial" w:hint="default"/>
      </w:rPr>
    </w:lvl>
    <w:lvl w:ilvl="3" w:tplc="AA66A234" w:tentative="1">
      <w:start w:val="1"/>
      <w:numFmt w:val="bullet"/>
      <w:lvlText w:val="•"/>
      <w:lvlJc w:val="left"/>
      <w:pPr>
        <w:tabs>
          <w:tab w:val="num" w:pos="2880"/>
        </w:tabs>
        <w:ind w:left="2880" w:hanging="360"/>
      </w:pPr>
      <w:rPr>
        <w:rFonts w:ascii="Arial" w:hAnsi="Arial" w:hint="default"/>
      </w:rPr>
    </w:lvl>
    <w:lvl w:ilvl="4" w:tplc="34D88DE0" w:tentative="1">
      <w:start w:val="1"/>
      <w:numFmt w:val="bullet"/>
      <w:lvlText w:val="•"/>
      <w:lvlJc w:val="left"/>
      <w:pPr>
        <w:tabs>
          <w:tab w:val="num" w:pos="3600"/>
        </w:tabs>
        <w:ind w:left="3600" w:hanging="360"/>
      </w:pPr>
      <w:rPr>
        <w:rFonts w:ascii="Arial" w:hAnsi="Arial" w:hint="default"/>
      </w:rPr>
    </w:lvl>
    <w:lvl w:ilvl="5" w:tplc="53D20AFE" w:tentative="1">
      <w:start w:val="1"/>
      <w:numFmt w:val="bullet"/>
      <w:lvlText w:val="•"/>
      <w:lvlJc w:val="left"/>
      <w:pPr>
        <w:tabs>
          <w:tab w:val="num" w:pos="4320"/>
        </w:tabs>
        <w:ind w:left="4320" w:hanging="360"/>
      </w:pPr>
      <w:rPr>
        <w:rFonts w:ascii="Arial" w:hAnsi="Arial" w:hint="default"/>
      </w:rPr>
    </w:lvl>
    <w:lvl w:ilvl="6" w:tplc="2AA8D0B2" w:tentative="1">
      <w:start w:val="1"/>
      <w:numFmt w:val="bullet"/>
      <w:lvlText w:val="•"/>
      <w:lvlJc w:val="left"/>
      <w:pPr>
        <w:tabs>
          <w:tab w:val="num" w:pos="5040"/>
        </w:tabs>
        <w:ind w:left="5040" w:hanging="360"/>
      </w:pPr>
      <w:rPr>
        <w:rFonts w:ascii="Arial" w:hAnsi="Arial" w:hint="default"/>
      </w:rPr>
    </w:lvl>
    <w:lvl w:ilvl="7" w:tplc="DF3465B2" w:tentative="1">
      <w:start w:val="1"/>
      <w:numFmt w:val="bullet"/>
      <w:lvlText w:val="•"/>
      <w:lvlJc w:val="left"/>
      <w:pPr>
        <w:tabs>
          <w:tab w:val="num" w:pos="5760"/>
        </w:tabs>
        <w:ind w:left="5760" w:hanging="360"/>
      </w:pPr>
      <w:rPr>
        <w:rFonts w:ascii="Arial" w:hAnsi="Arial" w:hint="default"/>
      </w:rPr>
    </w:lvl>
    <w:lvl w:ilvl="8" w:tplc="B832FF0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1"/>
  </w:num>
  <w:num w:numId="13">
    <w:abstractNumId w:val="11"/>
  </w:num>
  <w:num w:numId="14">
    <w:abstractNumId w:val="11"/>
  </w:num>
  <w:num w:numId="15">
    <w:abstractNumId w:val="11"/>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removePersonalInformation/>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1F5"/>
    <w:rsid w:val="00011C8B"/>
    <w:rsid w:val="0005761E"/>
    <w:rsid w:val="00083475"/>
    <w:rsid w:val="00086A50"/>
    <w:rsid w:val="00097F25"/>
    <w:rsid w:val="000B09BE"/>
    <w:rsid w:val="000C2192"/>
    <w:rsid w:val="000C6ED3"/>
    <w:rsid w:val="000E19CD"/>
    <w:rsid w:val="000F654D"/>
    <w:rsid w:val="00101B6A"/>
    <w:rsid w:val="00103B57"/>
    <w:rsid w:val="001101A8"/>
    <w:rsid w:val="00123A26"/>
    <w:rsid w:val="00135AAD"/>
    <w:rsid w:val="00147839"/>
    <w:rsid w:val="00155C43"/>
    <w:rsid w:val="00177232"/>
    <w:rsid w:val="001A42AA"/>
    <w:rsid w:val="001B0889"/>
    <w:rsid w:val="001D33FB"/>
    <w:rsid w:val="001D4F86"/>
    <w:rsid w:val="001E7D52"/>
    <w:rsid w:val="001E7FA5"/>
    <w:rsid w:val="00203787"/>
    <w:rsid w:val="0021331A"/>
    <w:rsid w:val="00232C7D"/>
    <w:rsid w:val="00256ECB"/>
    <w:rsid w:val="00257547"/>
    <w:rsid w:val="002629C5"/>
    <w:rsid w:val="002804D6"/>
    <w:rsid w:val="00281230"/>
    <w:rsid w:val="00294D53"/>
    <w:rsid w:val="002C59A0"/>
    <w:rsid w:val="002F785D"/>
    <w:rsid w:val="00333045"/>
    <w:rsid w:val="003F0E20"/>
    <w:rsid w:val="003F73A0"/>
    <w:rsid w:val="00403189"/>
    <w:rsid w:val="00410B3B"/>
    <w:rsid w:val="00416BFD"/>
    <w:rsid w:val="00422B93"/>
    <w:rsid w:val="00434423"/>
    <w:rsid w:val="0045286A"/>
    <w:rsid w:val="004625F3"/>
    <w:rsid w:val="004659E0"/>
    <w:rsid w:val="00471395"/>
    <w:rsid w:val="004766DF"/>
    <w:rsid w:val="00485E05"/>
    <w:rsid w:val="00497026"/>
    <w:rsid w:val="00497327"/>
    <w:rsid w:val="004A7D95"/>
    <w:rsid w:val="004D150E"/>
    <w:rsid w:val="004D62E3"/>
    <w:rsid w:val="004E29B3"/>
    <w:rsid w:val="004F3D23"/>
    <w:rsid w:val="0051007B"/>
    <w:rsid w:val="005104C7"/>
    <w:rsid w:val="005119EB"/>
    <w:rsid w:val="0054655D"/>
    <w:rsid w:val="0055204D"/>
    <w:rsid w:val="00563ABC"/>
    <w:rsid w:val="00590D07"/>
    <w:rsid w:val="005A38E9"/>
    <w:rsid w:val="005C4CF2"/>
    <w:rsid w:val="005F12AB"/>
    <w:rsid w:val="005F1550"/>
    <w:rsid w:val="00610798"/>
    <w:rsid w:val="00610918"/>
    <w:rsid w:val="00613459"/>
    <w:rsid w:val="00621E09"/>
    <w:rsid w:val="00650493"/>
    <w:rsid w:val="00650FA6"/>
    <w:rsid w:val="0066433D"/>
    <w:rsid w:val="00674268"/>
    <w:rsid w:val="00676BB2"/>
    <w:rsid w:val="00693BD8"/>
    <w:rsid w:val="00693E1B"/>
    <w:rsid w:val="006A2000"/>
    <w:rsid w:val="006A387B"/>
    <w:rsid w:val="006A733A"/>
    <w:rsid w:val="006B0987"/>
    <w:rsid w:val="006B148C"/>
    <w:rsid w:val="006B210A"/>
    <w:rsid w:val="006C19E0"/>
    <w:rsid w:val="006C662E"/>
    <w:rsid w:val="006F7FF8"/>
    <w:rsid w:val="00722287"/>
    <w:rsid w:val="00727E03"/>
    <w:rsid w:val="00740F3B"/>
    <w:rsid w:val="007577AD"/>
    <w:rsid w:val="00765955"/>
    <w:rsid w:val="00774A3D"/>
    <w:rsid w:val="00784D58"/>
    <w:rsid w:val="00795D46"/>
    <w:rsid w:val="007A67E1"/>
    <w:rsid w:val="007C452A"/>
    <w:rsid w:val="007E3F55"/>
    <w:rsid w:val="00800AA7"/>
    <w:rsid w:val="008431E4"/>
    <w:rsid w:val="008516AD"/>
    <w:rsid w:val="00873ED2"/>
    <w:rsid w:val="008B3E63"/>
    <w:rsid w:val="008D3EE2"/>
    <w:rsid w:val="008D6863"/>
    <w:rsid w:val="0090305C"/>
    <w:rsid w:val="00927EC9"/>
    <w:rsid w:val="009334A4"/>
    <w:rsid w:val="00935FDE"/>
    <w:rsid w:val="0094198C"/>
    <w:rsid w:val="00980C95"/>
    <w:rsid w:val="00990239"/>
    <w:rsid w:val="009A4E8F"/>
    <w:rsid w:val="009E3933"/>
    <w:rsid w:val="00A05CE8"/>
    <w:rsid w:val="00A105CE"/>
    <w:rsid w:val="00A2542B"/>
    <w:rsid w:val="00A32E36"/>
    <w:rsid w:val="00A90114"/>
    <w:rsid w:val="00A95799"/>
    <w:rsid w:val="00AE1146"/>
    <w:rsid w:val="00AE6656"/>
    <w:rsid w:val="00AF26B6"/>
    <w:rsid w:val="00B00D09"/>
    <w:rsid w:val="00B075CF"/>
    <w:rsid w:val="00B20BFE"/>
    <w:rsid w:val="00B2226E"/>
    <w:rsid w:val="00B32AB4"/>
    <w:rsid w:val="00B4686C"/>
    <w:rsid w:val="00B75EB4"/>
    <w:rsid w:val="00B86AEE"/>
    <w:rsid w:val="00B86B75"/>
    <w:rsid w:val="00BB4C39"/>
    <w:rsid w:val="00BB7A57"/>
    <w:rsid w:val="00BC3532"/>
    <w:rsid w:val="00BC48D5"/>
    <w:rsid w:val="00BC6EAE"/>
    <w:rsid w:val="00C13BAB"/>
    <w:rsid w:val="00C15DBD"/>
    <w:rsid w:val="00C27355"/>
    <w:rsid w:val="00C36279"/>
    <w:rsid w:val="00C36394"/>
    <w:rsid w:val="00C41C4F"/>
    <w:rsid w:val="00C42325"/>
    <w:rsid w:val="00CB6DE5"/>
    <w:rsid w:val="00CE2529"/>
    <w:rsid w:val="00CE3CC0"/>
    <w:rsid w:val="00CE40E3"/>
    <w:rsid w:val="00D014A6"/>
    <w:rsid w:val="00D13DC0"/>
    <w:rsid w:val="00D347A8"/>
    <w:rsid w:val="00D7414B"/>
    <w:rsid w:val="00D90FA7"/>
    <w:rsid w:val="00DB7582"/>
    <w:rsid w:val="00DC3FFE"/>
    <w:rsid w:val="00DD6714"/>
    <w:rsid w:val="00DF30D3"/>
    <w:rsid w:val="00E0496D"/>
    <w:rsid w:val="00E04D41"/>
    <w:rsid w:val="00E273E5"/>
    <w:rsid w:val="00E315A3"/>
    <w:rsid w:val="00E42CC2"/>
    <w:rsid w:val="00E47BDD"/>
    <w:rsid w:val="00E6384B"/>
    <w:rsid w:val="00E67723"/>
    <w:rsid w:val="00E721C0"/>
    <w:rsid w:val="00E7487F"/>
    <w:rsid w:val="00E842BF"/>
    <w:rsid w:val="00EA125D"/>
    <w:rsid w:val="00EC441D"/>
    <w:rsid w:val="00EE2917"/>
    <w:rsid w:val="00EE78A9"/>
    <w:rsid w:val="00EF0101"/>
    <w:rsid w:val="00EF23C9"/>
    <w:rsid w:val="00F14312"/>
    <w:rsid w:val="00F20A0F"/>
    <w:rsid w:val="00F90537"/>
    <w:rsid w:val="00F953D3"/>
    <w:rsid w:val="00FA3452"/>
    <w:rsid w:val="00FB0BF4"/>
    <w:rsid w:val="00FB7682"/>
    <w:rsid w:val="00FF2B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103B57"/>
    <w:pPr>
      <w:keepNext/>
      <w:keepLines/>
      <w:spacing w:before="480" w:after="0" w:line="480" w:lineRule="auto"/>
      <w:outlineLvl w:val="0"/>
      <w:pPrChange w:id="0" w:author="Author" w:date="2020-09-04T16:24:00Z">
        <w:pPr>
          <w:keepNext/>
          <w:keepLines/>
          <w:spacing w:before="480"/>
          <w:outlineLvl w:val="0"/>
        </w:pPr>
      </w:pPrChange>
    </w:pPr>
    <w:rPr>
      <w:rFonts w:ascii="Times New Roman" w:eastAsiaTheme="majorEastAsia" w:hAnsi="Times New Roman" w:cstheme="majorBidi"/>
      <w:b/>
      <w:bCs/>
      <w:color w:val="000000" w:themeColor="text1"/>
      <w:szCs w:val="32"/>
      <w:rPrChange w:id="0" w:author="Author" w:date="2020-09-04T16:24:00Z">
        <w:rPr>
          <w:rFonts w:eastAsiaTheme="majorEastAsia" w:cstheme="majorBidi"/>
          <w:b/>
          <w:bCs/>
          <w:color w:val="000000" w:themeColor="text1"/>
          <w:sz w:val="24"/>
          <w:szCs w:val="32"/>
          <w:lang w:val="en-US" w:eastAsia="en-US" w:bidi="ar-SA"/>
        </w:rPr>
      </w:rPrChange>
    </w:rPr>
  </w:style>
  <w:style w:type="paragraph" w:styleId="Heading2">
    <w:name w:val="heading 2"/>
    <w:basedOn w:val="Normal"/>
    <w:next w:val="BodyText"/>
    <w:uiPriority w:val="9"/>
    <w:unhideWhenUsed/>
    <w:qFormat/>
    <w:rsid w:val="00731657"/>
    <w:pPr>
      <w:keepNext/>
      <w:keepLines/>
      <w:tabs>
        <w:tab w:val="left" w:pos="1440"/>
      </w:tabs>
      <w:spacing w:before="200" w:after="0"/>
      <w:ind w:left="144"/>
      <w:outlineLvl w:val="1"/>
    </w:pPr>
    <w:rPr>
      <w:rFonts w:ascii="Times New Roman" w:eastAsiaTheme="majorEastAsia" w:hAnsi="Times New Roman" w:cstheme="majorBidi"/>
      <w:bCs/>
      <w:i/>
      <w:color w:val="000000" w:themeColor="text1"/>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D5212"/>
    <w:pPr>
      <w:spacing w:before="180" w:after="180"/>
      <w:ind w:firstLine="432"/>
    </w:pPr>
    <w:rPr>
      <w:rFonts w:ascii="Times New Roman" w:hAnsi="Times New Roman"/>
      <w:sz w:val="22"/>
    </w:rPr>
  </w:style>
  <w:style w:type="paragraph" w:customStyle="1" w:styleId="FirstParagraph">
    <w:name w:val="First Paragraph"/>
    <w:basedOn w:val="BodyText"/>
    <w:next w:val="BodyText"/>
    <w:qFormat/>
    <w:rsid w:val="008D5212"/>
  </w:style>
  <w:style w:type="paragraph" w:customStyle="1" w:styleId="Compact">
    <w:name w:val="Compact"/>
    <w:basedOn w:val="BodyText"/>
    <w:qFormat/>
    <w:pPr>
      <w:spacing w:before="36" w:after="36"/>
    </w:pPr>
  </w:style>
  <w:style w:type="paragraph" w:styleId="Title">
    <w:name w:val="Title"/>
    <w:basedOn w:val="Normal"/>
    <w:next w:val="BodyText"/>
    <w:qFormat/>
    <w:rsid w:val="009D47E7"/>
    <w:pPr>
      <w:keepNext/>
      <w:keepLines/>
      <w:spacing w:before="480" w:after="120"/>
    </w:pPr>
    <w:rPr>
      <w:rFonts w:ascii="Times New Roman" w:eastAsiaTheme="majorEastAsia" w:hAnsi="Times New Roman" w:cstheme="majorBidi"/>
      <w:b/>
      <w:bCs/>
      <w:color w:val="000000" w:themeColor="text1"/>
      <w:szCs w:val="36"/>
    </w:rPr>
  </w:style>
  <w:style w:type="paragraph" w:styleId="Subtitle">
    <w:name w:val="Subtitle"/>
    <w:basedOn w:val="Title"/>
    <w:next w:val="BodyText"/>
    <w:qFormat/>
    <w:rsid w:val="009D47E7"/>
    <w:pPr>
      <w:spacing w:before="240"/>
    </w:pPr>
    <w:rPr>
      <w:b w:val="0"/>
      <w:i/>
      <w:sz w:val="20"/>
      <w:szCs w:val="30"/>
    </w:rPr>
  </w:style>
  <w:style w:type="paragraph" w:customStyle="1" w:styleId="Author">
    <w:name w:val="Author"/>
    <w:next w:val="BodyText"/>
    <w:qFormat/>
    <w:rsid w:val="009D47E7"/>
    <w:pPr>
      <w:keepNext/>
      <w:keepLines/>
      <w:spacing w:after="0"/>
    </w:pPr>
    <w:rPr>
      <w:rFonts w:ascii="Times New Roman" w:hAnsi="Times New Roman"/>
      <w:sz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keyword">
    <w:name w:val="keyword"/>
    <w:basedOn w:val="BodyText"/>
    <w:qFormat/>
    <w:rsid w:val="00E374D3"/>
    <w:rPr>
      <w:rFonts w:ascii="Algerian" w:hAnsi="Algerian"/>
      <w:b/>
    </w:rPr>
  </w:style>
  <w:style w:type="character" w:customStyle="1" w:styleId="BodyTextChar">
    <w:name w:val="Body Text Char"/>
    <w:basedOn w:val="DefaultParagraphFont"/>
    <w:link w:val="BodyText"/>
    <w:rsid w:val="008D5212"/>
    <w:rPr>
      <w:rFonts w:ascii="Times New Roman" w:hAnsi="Times New Roman"/>
      <w:sz w:val="22"/>
    </w:rPr>
  </w:style>
  <w:style w:type="character" w:styleId="LineNumber">
    <w:name w:val="line number"/>
    <w:basedOn w:val="DefaultParagraphFont"/>
    <w:semiHidden/>
    <w:unhideWhenUsed/>
    <w:rsid w:val="005A38E9"/>
  </w:style>
  <w:style w:type="paragraph" w:styleId="Footer">
    <w:name w:val="footer"/>
    <w:basedOn w:val="Normal"/>
    <w:link w:val="FooterChar"/>
    <w:unhideWhenUsed/>
    <w:rsid w:val="005A38E9"/>
    <w:pPr>
      <w:tabs>
        <w:tab w:val="center" w:pos="4680"/>
        <w:tab w:val="right" w:pos="9360"/>
      </w:tabs>
      <w:spacing w:after="0"/>
    </w:pPr>
  </w:style>
  <w:style w:type="character" w:customStyle="1" w:styleId="FooterChar">
    <w:name w:val="Footer Char"/>
    <w:basedOn w:val="DefaultParagraphFont"/>
    <w:link w:val="Footer"/>
    <w:rsid w:val="005A38E9"/>
  </w:style>
  <w:style w:type="character" w:styleId="PageNumber">
    <w:name w:val="page number"/>
    <w:basedOn w:val="DefaultParagraphFont"/>
    <w:semiHidden/>
    <w:unhideWhenUsed/>
    <w:rsid w:val="005A38E9"/>
  </w:style>
  <w:style w:type="paragraph" w:styleId="BalloonText">
    <w:name w:val="Balloon Text"/>
    <w:basedOn w:val="Normal"/>
    <w:link w:val="BalloonTextChar"/>
    <w:semiHidden/>
    <w:unhideWhenUsed/>
    <w:rsid w:val="007A67E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A67E1"/>
    <w:rPr>
      <w:rFonts w:ascii="Segoe UI" w:hAnsi="Segoe UI" w:cs="Segoe UI"/>
      <w:sz w:val="18"/>
      <w:szCs w:val="18"/>
    </w:rPr>
  </w:style>
  <w:style w:type="character" w:styleId="CommentReference">
    <w:name w:val="annotation reference"/>
    <w:basedOn w:val="DefaultParagraphFont"/>
    <w:semiHidden/>
    <w:unhideWhenUsed/>
    <w:rsid w:val="007A67E1"/>
    <w:rPr>
      <w:sz w:val="16"/>
      <w:szCs w:val="16"/>
    </w:rPr>
  </w:style>
  <w:style w:type="paragraph" w:styleId="CommentText">
    <w:name w:val="annotation text"/>
    <w:basedOn w:val="Normal"/>
    <w:link w:val="CommentTextChar"/>
    <w:semiHidden/>
    <w:unhideWhenUsed/>
    <w:rsid w:val="007A67E1"/>
    <w:rPr>
      <w:sz w:val="20"/>
      <w:szCs w:val="20"/>
    </w:rPr>
  </w:style>
  <w:style w:type="character" w:customStyle="1" w:styleId="CommentTextChar">
    <w:name w:val="Comment Text Char"/>
    <w:basedOn w:val="DefaultParagraphFont"/>
    <w:link w:val="CommentText"/>
    <w:semiHidden/>
    <w:rsid w:val="007A67E1"/>
    <w:rPr>
      <w:sz w:val="20"/>
      <w:szCs w:val="20"/>
    </w:rPr>
  </w:style>
  <w:style w:type="paragraph" w:styleId="CommentSubject">
    <w:name w:val="annotation subject"/>
    <w:basedOn w:val="CommentText"/>
    <w:next w:val="CommentText"/>
    <w:link w:val="CommentSubjectChar"/>
    <w:semiHidden/>
    <w:unhideWhenUsed/>
    <w:rsid w:val="007A67E1"/>
    <w:rPr>
      <w:b/>
      <w:bCs/>
    </w:rPr>
  </w:style>
  <w:style w:type="character" w:customStyle="1" w:styleId="CommentSubjectChar">
    <w:name w:val="Comment Subject Char"/>
    <w:basedOn w:val="CommentTextChar"/>
    <w:link w:val="CommentSubject"/>
    <w:semiHidden/>
    <w:rsid w:val="007A67E1"/>
    <w:rPr>
      <w:b/>
      <w:bCs/>
      <w:sz w:val="20"/>
      <w:szCs w:val="20"/>
    </w:rPr>
  </w:style>
  <w:style w:type="paragraph" w:styleId="Revision">
    <w:name w:val="Revision"/>
    <w:hidden/>
    <w:semiHidden/>
    <w:rsid w:val="00B86AE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912057">
      <w:bodyDiv w:val="1"/>
      <w:marLeft w:val="0"/>
      <w:marRight w:val="0"/>
      <w:marTop w:val="0"/>
      <w:marBottom w:val="0"/>
      <w:divBdr>
        <w:top w:val="none" w:sz="0" w:space="0" w:color="auto"/>
        <w:left w:val="none" w:sz="0" w:space="0" w:color="auto"/>
        <w:bottom w:val="none" w:sz="0" w:space="0" w:color="auto"/>
        <w:right w:val="none" w:sz="0" w:space="0" w:color="auto"/>
      </w:divBdr>
      <w:divsChild>
        <w:div w:id="1218124920">
          <w:marLeft w:val="446"/>
          <w:marRight w:val="0"/>
          <w:marTop w:val="0"/>
          <w:marBottom w:val="0"/>
          <w:divBdr>
            <w:top w:val="none" w:sz="0" w:space="0" w:color="auto"/>
            <w:left w:val="none" w:sz="0" w:space="0" w:color="auto"/>
            <w:bottom w:val="none" w:sz="0" w:space="0" w:color="auto"/>
            <w:right w:val="none" w:sz="0" w:space="0" w:color="auto"/>
          </w:divBdr>
        </w:div>
      </w:divsChild>
    </w:div>
    <w:div w:id="1601334253">
      <w:bodyDiv w:val="1"/>
      <w:marLeft w:val="0"/>
      <w:marRight w:val="0"/>
      <w:marTop w:val="0"/>
      <w:marBottom w:val="0"/>
      <w:divBdr>
        <w:top w:val="none" w:sz="0" w:space="0" w:color="auto"/>
        <w:left w:val="none" w:sz="0" w:space="0" w:color="auto"/>
        <w:bottom w:val="none" w:sz="0" w:space="0" w:color="auto"/>
        <w:right w:val="none" w:sz="0" w:space="0" w:color="auto"/>
      </w:divBdr>
      <w:divsChild>
        <w:div w:id="1182620557">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2B56-5FB2-4C74-BD66-2533DFF4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40924</Words>
  <Characters>233272</Characters>
  <Application>Microsoft Office Word</Application>
  <DocSecurity>0</DocSecurity>
  <Lines>1943</Lines>
  <Paragraphs>547</Paragraphs>
  <ScaleCrop>false</ScaleCrop>
  <HeadingPairs>
    <vt:vector size="2" baseType="variant">
      <vt:variant>
        <vt:lpstr>Title</vt:lpstr>
      </vt:variant>
      <vt:variant>
        <vt:i4>1</vt:i4>
      </vt:variant>
    </vt:vector>
  </HeadingPairs>
  <TitlesOfParts>
    <vt:vector size="1" baseType="lpstr">
      <vt:lpstr>Ecological perspectives on technological diversity at Kanjera South</vt:lpstr>
    </vt:vector>
  </TitlesOfParts>
  <Company/>
  <LinksUpToDate>false</LinksUpToDate>
  <CharactersWithSpaces>273649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perspectives on technological diversity at Kanjera South</dc:title>
  <dc:creator/>
  <cp:keywords/>
  <cp:lastModifiedBy/>
  <cp:revision>1</cp:revision>
  <dcterms:created xsi:type="dcterms:W3CDTF">2020-12-31T18:36:00Z</dcterms:created>
  <dcterms:modified xsi:type="dcterms:W3CDTF">2020-12-31T18:36:00Z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zotero-version="5.0.93-beta.1+d16512c84"&gt;&lt;session id="hlSvIbTE"/&gt;&lt;style id="http://www.zotero.org/styles/journal-of-human-evolution" hasBibliography="1" bibliographyStyleHasBeenSet="0"/&gt;&lt;prefs&gt;&lt;pref name="fieldType" value="Field"/&gt;&lt;</vt:lpwstr>
  </property>
  <property fmtid="{D5CDD505-2E9C-101B-9397-08002B2CF9AE}" pid="3" name="ZOTERO_PREF_2">
    <vt:lpwstr>/prefs&gt;&lt;/data&gt;</vt:lpwstr>
  </property>
</Properties>
</file>