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64F78" w14:textId="1AA44288" w:rsidR="001A42AA" w:rsidRPr="00182199" w:rsidRDefault="00232C7D" w:rsidP="002F2FA2">
      <w:pPr>
        <w:pStyle w:val="Title"/>
        <w:spacing w:before="180" w:after="180" w:line="480" w:lineRule="auto"/>
        <w:rPr>
          <w:rFonts w:cs="Times New Roman"/>
          <w:szCs w:val="24"/>
        </w:rPr>
      </w:pPr>
      <w:r w:rsidRPr="00182199">
        <w:rPr>
          <w:rFonts w:cs="Times New Roman"/>
          <w:szCs w:val="24"/>
        </w:rPr>
        <w:t xml:space="preserve">Ecological perspectives on technological diversity at </w:t>
      </w:r>
      <w:proofErr w:type="spellStart"/>
      <w:r w:rsidR="00321529" w:rsidRPr="00182199">
        <w:rPr>
          <w:rFonts w:cs="Times New Roman"/>
          <w:szCs w:val="24"/>
        </w:rPr>
        <w:t>Kanjera</w:t>
      </w:r>
      <w:proofErr w:type="spellEnd"/>
      <w:r w:rsidR="00321529" w:rsidRPr="00182199">
        <w:rPr>
          <w:rFonts w:cs="Times New Roman"/>
          <w:szCs w:val="24"/>
        </w:rPr>
        <w:t xml:space="preserve"> South</w:t>
      </w:r>
    </w:p>
    <w:p w14:paraId="2DB0A30A" w14:textId="77777777" w:rsidR="003F0E20" w:rsidRPr="00182199" w:rsidRDefault="003F0E20" w:rsidP="00673562">
      <w:pPr>
        <w:pStyle w:val="Abstract"/>
        <w:spacing w:before="180" w:after="180" w:line="480" w:lineRule="auto"/>
        <w:rPr>
          <w:rFonts w:ascii="Times New Roman" w:hAnsi="Times New Roman" w:cs="Times New Roman"/>
          <w:b/>
          <w:bCs/>
          <w:sz w:val="24"/>
          <w:szCs w:val="24"/>
        </w:rPr>
      </w:pPr>
      <w:r w:rsidRPr="00182199">
        <w:rPr>
          <w:rFonts w:ascii="Times New Roman" w:hAnsi="Times New Roman" w:cs="Times New Roman"/>
          <w:b/>
          <w:bCs/>
          <w:sz w:val="24"/>
          <w:szCs w:val="24"/>
        </w:rPr>
        <w:t>Abstract</w:t>
      </w:r>
    </w:p>
    <w:p w14:paraId="5F462D05" w14:textId="04F6969B" w:rsidR="007577AD" w:rsidRPr="00182199" w:rsidRDefault="00203787" w:rsidP="00AE7E23">
      <w:pPr>
        <w:pStyle w:val="Abstract"/>
        <w:spacing w:before="180" w:after="180" w:line="480" w:lineRule="auto"/>
        <w:rPr>
          <w:rFonts w:ascii="Times New Roman" w:hAnsi="Times New Roman" w:cs="Times New Roman"/>
          <w:sz w:val="24"/>
          <w:szCs w:val="24"/>
        </w:rPr>
      </w:pPr>
      <w:r w:rsidRPr="00182199">
        <w:rPr>
          <w:rFonts w:ascii="Times New Roman" w:hAnsi="Times New Roman" w:cs="Times New Roman"/>
          <w:sz w:val="24"/>
          <w:szCs w:val="24"/>
        </w:rPr>
        <w:t>The aspects</w:t>
      </w:r>
      <w:r w:rsidR="00232C7D" w:rsidRPr="00182199">
        <w:rPr>
          <w:rFonts w:ascii="Times New Roman" w:hAnsi="Times New Roman" w:cs="Times New Roman"/>
          <w:sz w:val="24"/>
          <w:szCs w:val="24"/>
        </w:rPr>
        <w:t xml:space="preserve"> of hominin behavior responsible for </w:t>
      </w:r>
      <w:proofErr w:type="spellStart"/>
      <w:r w:rsidR="00232C7D" w:rsidRPr="00182199">
        <w:rPr>
          <w:rFonts w:ascii="Times New Roman" w:hAnsi="Times New Roman" w:cs="Times New Roman"/>
          <w:sz w:val="24"/>
          <w:szCs w:val="24"/>
        </w:rPr>
        <w:t>Oldowan</w:t>
      </w:r>
      <w:proofErr w:type="spellEnd"/>
      <w:r w:rsidR="00232C7D" w:rsidRPr="00182199">
        <w:rPr>
          <w:rFonts w:ascii="Times New Roman" w:hAnsi="Times New Roman" w:cs="Times New Roman"/>
          <w:sz w:val="24"/>
          <w:szCs w:val="24"/>
        </w:rPr>
        <w:t xml:space="preserve"> stone tool variation </w:t>
      </w:r>
      <w:r w:rsidR="00676BB2" w:rsidRPr="00182199">
        <w:rPr>
          <w:rFonts w:ascii="Times New Roman" w:hAnsi="Times New Roman" w:cs="Times New Roman"/>
          <w:sz w:val="24"/>
          <w:szCs w:val="24"/>
        </w:rPr>
        <w:t xml:space="preserve">are </w:t>
      </w:r>
      <w:r w:rsidR="00232C7D" w:rsidRPr="00182199">
        <w:rPr>
          <w:rFonts w:ascii="Times New Roman" w:hAnsi="Times New Roman" w:cs="Times New Roman"/>
          <w:sz w:val="24"/>
          <w:szCs w:val="24"/>
        </w:rPr>
        <w:t xml:space="preserve">the focus of much debate. There is some consensus that </w:t>
      </w:r>
      <w:proofErr w:type="spellStart"/>
      <w:r w:rsidR="00232C7D" w:rsidRPr="00182199">
        <w:rPr>
          <w:rFonts w:ascii="Times New Roman" w:hAnsi="Times New Roman" w:cs="Times New Roman"/>
          <w:sz w:val="24"/>
          <w:szCs w:val="24"/>
        </w:rPr>
        <w:t>Oldowan</w:t>
      </w:r>
      <w:proofErr w:type="spellEnd"/>
      <w:r w:rsidR="00232C7D" w:rsidRPr="00182199">
        <w:rPr>
          <w:rFonts w:ascii="Times New Roman" w:hAnsi="Times New Roman" w:cs="Times New Roman"/>
          <w:sz w:val="24"/>
          <w:szCs w:val="24"/>
        </w:rPr>
        <w:t xml:space="preserve"> artifact variation arises from a combination of ecological and cultural factors. The diversity of raw material types and technological strategies present at </w:t>
      </w:r>
      <w:proofErr w:type="spellStart"/>
      <w:r w:rsidR="00321529" w:rsidRPr="00182199">
        <w:rPr>
          <w:rFonts w:ascii="Times New Roman" w:hAnsi="Times New Roman" w:cs="Times New Roman"/>
          <w:sz w:val="24"/>
          <w:szCs w:val="24"/>
        </w:rPr>
        <w:t>Kanjera</w:t>
      </w:r>
      <w:proofErr w:type="spellEnd"/>
      <w:r w:rsidR="00321529" w:rsidRPr="00182199">
        <w:rPr>
          <w:rFonts w:ascii="Times New Roman" w:hAnsi="Times New Roman" w:cs="Times New Roman"/>
          <w:sz w:val="24"/>
          <w:szCs w:val="24"/>
        </w:rPr>
        <w:t xml:space="preserve"> South</w:t>
      </w:r>
      <w:r w:rsidR="002629C5" w:rsidRPr="00182199">
        <w:rPr>
          <w:rFonts w:ascii="Times New Roman" w:hAnsi="Times New Roman" w:cs="Times New Roman"/>
          <w:sz w:val="24"/>
          <w:szCs w:val="24"/>
        </w:rPr>
        <w:t xml:space="preserve">, Kenya </w:t>
      </w:r>
      <w:r w:rsidR="00232C7D" w:rsidRPr="00182199">
        <w:rPr>
          <w:rFonts w:ascii="Times New Roman" w:hAnsi="Times New Roman" w:cs="Times New Roman"/>
          <w:sz w:val="24"/>
          <w:szCs w:val="24"/>
        </w:rPr>
        <w:t>provide an opportunity to examine the interacti</w:t>
      </w:r>
      <w:r w:rsidR="007A67E1" w:rsidRPr="00182199">
        <w:rPr>
          <w:rFonts w:ascii="Times New Roman" w:hAnsi="Times New Roman" w:cs="Times New Roman"/>
          <w:sz w:val="24"/>
          <w:szCs w:val="24"/>
        </w:rPr>
        <w:t>on</w:t>
      </w:r>
      <w:r w:rsidR="00232C7D" w:rsidRPr="00182199">
        <w:rPr>
          <w:rFonts w:ascii="Times New Roman" w:hAnsi="Times New Roman" w:cs="Times New Roman"/>
          <w:sz w:val="24"/>
          <w:szCs w:val="24"/>
        </w:rPr>
        <w:t xml:space="preserve"> of ecology and culture on </w:t>
      </w:r>
      <w:proofErr w:type="spellStart"/>
      <w:r w:rsidR="00232C7D" w:rsidRPr="00182199">
        <w:rPr>
          <w:rFonts w:ascii="Times New Roman" w:hAnsi="Times New Roman" w:cs="Times New Roman"/>
          <w:sz w:val="24"/>
          <w:szCs w:val="24"/>
        </w:rPr>
        <w:t>Oldowan</w:t>
      </w:r>
      <w:proofErr w:type="spellEnd"/>
      <w:r w:rsidR="00232C7D" w:rsidRPr="00182199">
        <w:rPr>
          <w:rFonts w:ascii="Times New Roman" w:hAnsi="Times New Roman" w:cs="Times New Roman"/>
          <w:sz w:val="24"/>
          <w:szCs w:val="24"/>
        </w:rPr>
        <w:t xml:space="preserve">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w:t>
      </w:r>
      <w:proofErr w:type="spellStart"/>
      <w:r w:rsidR="00321529" w:rsidRPr="00182199">
        <w:rPr>
          <w:rFonts w:ascii="Times New Roman" w:hAnsi="Times New Roman" w:cs="Times New Roman"/>
          <w:sz w:val="24"/>
          <w:szCs w:val="24"/>
        </w:rPr>
        <w:t>Kanjera</w:t>
      </w:r>
      <w:proofErr w:type="spellEnd"/>
      <w:r w:rsidR="00321529" w:rsidRPr="00182199">
        <w:rPr>
          <w:rFonts w:ascii="Times New Roman" w:hAnsi="Times New Roman" w:cs="Times New Roman"/>
          <w:sz w:val="24"/>
          <w:szCs w:val="24"/>
        </w:rPr>
        <w:t xml:space="preserve"> South</w:t>
      </w:r>
      <w:r w:rsidR="00232C7D" w:rsidRPr="00182199">
        <w:rPr>
          <w:rFonts w:ascii="Times New Roman" w:hAnsi="Times New Roman" w:cs="Times New Roman"/>
          <w:sz w:val="24"/>
          <w:szCs w:val="24"/>
        </w:rPr>
        <w:t xml:space="preserve">. The results of this analysis reflect a dynamic relationship between raw material properties, provenance, and hominin mobility. </w:t>
      </w:r>
      <w:r w:rsidR="002629C5" w:rsidRPr="00182199">
        <w:rPr>
          <w:rFonts w:ascii="Times New Roman" w:hAnsi="Times New Roman" w:cs="Times New Roman"/>
          <w:sz w:val="24"/>
          <w:szCs w:val="24"/>
        </w:rPr>
        <w:t xml:space="preserve">Exotic </w:t>
      </w:r>
      <w:r w:rsidR="00232C7D" w:rsidRPr="00182199">
        <w:rPr>
          <w:rFonts w:ascii="Times New Roman" w:hAnsi="Times New Roman" w:cs="Times New Roman"/>
          <w:sz w:val="24"/>
          <w:szCs w:val="24"/>
        </w:rPr>
        <w:t>raw materials are generally more resistant to edge attrition compared to those available locally</w:t>
      </w:r>
      <w:r w:rsidR="002629C5" w:rsidRPr="00182199">
        <w:rPr>
          <w:rFonts w:ascii="Times New Roman" w:hAnsi="Times New Roman" w:cs="Times New Roman"/>
          <w:sz w:val="24"/>
          <w:szCs w:val="24"/>
        </w:rPr>
        <w:t>,</w:t>
      </w:r>
      <w:r w:rsidR="00232C7D" w:rsidRPr="00182199">
        <w:rPr>
          <w:rFonts w:ascii="Times New Roman" w:hAnsi="Times New Roman" w:cs="Times New Roman"/>
          <w:sz w:val="24"/>
          <w:szCs w:val="24"/>
        </w:rPr>
        <w:t xml:space="preserve"> which may have incentivized their transport over long distances</w:t>
      </w:r>
      <w:r w:rsidR="00FB77B2" w:rsidRPr="00182199">
        <w:rPr>
          <w:rFonts w:ascii="Times New Roman" w:hAnsi="Times New Roman" w:cs="Times New Roman"/>
          <w:sz w:val="24"/>
          <w:szCs w:val="24"/>
        </w:rPr>
        <w:t xml:space="preserve"> and more extensive reduction</w:t>
      </w:r>
      <w:r w:rsidR="00232C7D" w:rsidRPr="00182199">
        <w:rPr>
          <w:rFonts w:ascii="Times New Roman" w:hAnsi="Times New Roman" w:cs="Times New Roman"/>
          <w:sz w:val="24"/>
          <w:szCs w:val="24"/>
        </w:rPr>
        <w:t xml:space="preserve">. Cores produced on raw materials from distant sources also exhibit more complex core reduction strategies than locally acquired materials. While this pattern is partially due to the differences </w:t>
      </w:r>
      <w:r w:rsidR="007A67E1" w:rsidRPr="00182199">
        <w:rPr>
          <w:rFonts w:ascii="Times New Roman" w:hAnsi="Times New Roman" w:cs="Times New Roman"/>
          <w:sz w:val="24"/>
          <w:szCs w:val="24"/>
        </w:rPr>
        <w:t xml:space="preserve">in </w:t>
      </w:r>
      <w:r w:rsidR="00232C7D" w:rsidRPr="00182199">
        <w:rPr>
          <w:rFonts w:ascii="Times New Roman" w:hAnsi="Times New Roman" w:cs="Times New Roman"/>
          <w:sz w:val="24"/>
          <w:szCs w:val="24"/>
        </w:rPr>
        <w:t xml:space="preserve">the quality of </w:t>
      </w:r>
      <w:proofErr w:type="spellStart"/>
      <w:r w:rsidR="00232C7D" w:rsidRPr="00182199">
        <w:rPr>
          <w:rFonts w:ascii="Times New Roman" w:hAnsi="Times New Roman" w:cs="Times New Roman"/>
          <w:sz w:val="24"/>
          <w:szCs w:val="24"/>
        </w:rPr>
        <w:t>knappable</w:t>
      </w:r>
      <w:proofErr w:type="spellEnd"/>
      <w:r w:rsidR="00232C7D" w:rsidRPr="00182199">
        <w:rPr>
          <w:rFonts w:ascii="Times New Roman" w:hAnsi="Times New Roman" w:cs="Times New Roman"/>
          <w:sz w:val="24"/>
          <w:szCs w:val="24"/>
        </w:rPr>
        <w:t xml:space="preserve"> stone, bifacial centripetal and </w:t>
      </w:r>
      <w:proofErr w:type="spellStart"/>
      <w:r w:rsidR="00232C7D" w:rsidRPr="00182199">
        <w:rPr>
          <w:rFonts w:ascii="Times New Roman" w:hAnsi="Times New Roman" w:cs="Times New Roman"/>
          <w:sz w:val="24"/>
          <w:szCs w:val="24"/>
        </w:rPr>
        <w:t>multifacial</w:t>
      </w:r>
      <w:proofErr w:type="spellEnd"/>
      <w:r w:rsidR="00232C7D" w:rsidRPr="00182199">
        <w:rPr>
          <w:rFonts w:ascii="Times New Roman" w:hAnsi="Times New Roman" w:cs="Times New Roman"/>
          <w:sz w:val="24"/>
          <w:szCs w:val="24"/>
        </w:rPr>
        <w:t xml:space="preserve"> core</w:t>
      </w:r>
      <w:r w:rsidR="00F47FC7" w:rsidRPr="00182199">
        <w:rPr>
          <w:rFonts w:ascii="Times New Roman" w:hAnsi="Times New Roman" w:cs="Times New Roman"/>
          <w:sz w:val="24"/>
          <w:szCs w:val="24"/>
        </w:rPr>
        <w:t xml:space="preserve"> </w:t>
      </w:r>
      <w:r w:rsidR="00232C7D" w:rsidRPr="00182199">
        <w:rPr>
          <w:rFonts w:ascii="Times New Roman" w:hAnsi="Times New Roman" w:cs="Times New Roman"/>
          <w:sz w:val="24"/>
          <w:szCs w:val="24"/>
        </w:rPr>
        <w:t xml:space="preserve">reduction strategies also arise due to the continuous transport and use of exotic raw materials. </w:t>
      </w:r>
      <w:r w:rsidR="002629C5" w:rsidRPr="00182199">
        <w:rPr>
          <w:rFonts w:ascii="Times New Roman" w:hAnsi="Times New Roman" w:cs="Times New Roman"/>
          <w:sz w:val="24"/>
          <w:szCs w:val="24"/>
        </w:rPr>
        <w:t xml:space="preserve">Moreover, the variation in stone tool reduction is not consistent with neutral models of stone tool transport and discard. </w:t>
      </w:r>
      <w:r w:rsidR="00232C7D" w:rsidRPr="00182199">
        <w:rPr>
          <w:rFonts w:ascii="Times New Roman" w:hAnsi="Times New Roman" w:cs="Times New Roman"/>
          <w:sz w:val="24"/>
          <w:szCs w:val="24"/>
        </w:rPr>
        <w:t>These results demonstrate that ecological factors such as raw material provenance and physical properties have strong impacts on reduction intensity and the technological strategies utilized by hominins</w:t>
      </w:r>
      <w:r w:rsidR="002629C5" w:rsidRPr="00182199">
        <w:rPr>
          <w:rFonts w:ascii="Times New Roman" w:hAnsi="Times New Roman" w:cs="Times New Roman"/>
          <w:sz w:val="24"/>
          <w:szCs w:val="24"/>
        </w:rPr>
        <w:t xml:space="preserve">. </w:t>
      </w:r>
      <w:bookmarkStart w:id="1" w:name="introduction"/>
    </w:p>
    <w:p w14:paraId="02F98781" w14:textId="78DD11F8" w:rsidR="008D4F7F" w:rsidRPr="00182199" w:rsidRDefault="008D4F7F" w:rsidP="008D4F7F">
      <w:pPr>
        <w:pStyle w:val="BodyText"/>
        <w:spacing w:line="480" w:lineRule="auto"/>
        <w:ind w:firstLine="0"/>
        <w:rPr>
          <w:rFonts w:cs="Times New Roman"/>
          <w:sz w:val="24"/>
        </w:rPr>
      </w:pPr>
      <w:r w:rsidRPr="005B4E22">
        <w:rPr>
          <w:rFonts w:cs="Times New Roman"/>
          <w:b/>
          <w:bCs/>
          <w:sz w:val="24"/>
        </w:rPr>
        <w:t>Keywords</w:t>
      </w:r>
      <w:r w:rsidRPr="005B4E22">
        <w:rPr>
          <w:rFonts w:cs="Times New Roman"/>
          <w:sz w:val="24"/>
        </w:rPr>
        <w:t>: Kenya</w:t>
      </w:r>
      <w:r w:rsidRPr="00182199">
        <w:rPr>
          <w:rFonts w:cs="Times New Roman"/>
          <w:sz w:val="24"/>
        </w:rPr>
        <w:t>;</w:t>
      </w:r>
      <w:r w:rsidRPr="005B4E22">
        <w:rPr>
          <w:rFonts w:cs="Times New Roman"/>
          <w:sz w:val="24"/>
        </w:rPr>
        <w:t xml:space="preserve"> </w:t>
      </w:r>
      <w:proofErr w:type="spellStart"/>
      <w:r w:rsidRPr="005B4E22">
        <w:rPr>
          <w:rFonts w:cs="Times New Roman"/>
          <w:sz w:val="24"/>
        </w:rPr>
        <w:t>Oldowan</w:t>
      </w:r>
      <w:proofErr w:type="spellEnd"/>
      <w:r w:rsidRPr="00182199">
        <w:rPr>
          <w:rFonts w:cs="Times New Roman"/>
          <w:sz w:val="24"/>
        </w:rPr>
        <w:t>;</w:t>
      </w:r>
      <w:r w:rsidRPr="005B4E22">
        <w:rPr>
          <w:rFonts w:cs="Times New Roman"/>
          <w:sz w:val="24"/>
        </w:rPr>
        <w:t xml:space="preserve"> Stone tools</w:t>
      </w:r>
      <w:r w:rsidRPr="00182199">
        <w:rPr>
          <w:rFonts w:cs="Times New Roman"/>
          <w:sz w:val="24"/>
        </w:rPr>
        <w:t>; B</w:t>
      </w:r>
      <w:r w:rsidRPr="005B4E22">
        <w:rPr>
          <w:rFonts w:cs="Times New Roman"/>
          <w:sz w:val="24"/>
        </w:rPr>
        <w:t>ehavioral ecology</w:t>
      </w:r>
      <w:r w:rsidRPr="00182199">
        <w:rPr>
          <w:rFonts w:cs="Times New Roman"/>
          <w:sz w:val="24"/>
        </w:rPr>
        <w:t>;</w:t>
      </w:r>
      <w:r w:rsidRPr="005B4E22">
        <w:rPr>
          <w:rFonts w:cs="Times New Roman"/>
          <w:sz w:val="24"/>
        </w:rPr>
        <w:t xml:space="preserve"> </w:t>
      </w:r>
      <w:proofErr w:type="spellStart"/>
      <w:r w:rsidRPr="005B4E22">
        <w:rPr>
          <w:rFonts w:cs="Times New Roman"/>
          <w:sz w:val="24"/>
        </w:rPr>
        <w:t>Chaine</w:t>
      </w:r>
      <w:proofErr w:type="spellEnd"/>
      <w:r w:rsidRPr="005B4E22">
        <w:rPr>
          <w:rFonts w:cs="Times New Roman"/>
          <w:sz w:val="24"/>
        </w:rPr>
        <w:t xml:space="preserve"> </w:t>
      </w:r>
      <w:proofErr w:type="spellStart"/>
      <w:r w:rsidRPr="005B4E22">
        <w:rPr>
          <w:rFonts w:cs="Times New Roman"/>
          <w:sz w:val="24"/>
        </w:rPr>
        <w:t>Operatoire</w:t>
      </w:r>
      <w:proofErr w:type="spellEnd"/>
    </w:p>
    <w:p w14:paraId="67D6EB90" w14:textId="240D053C" w:rsidR="00740F3B" w:rsidRPr="00182199" w:rsidRDefault="004A46D0" w:rsidP="005B4E22">
      <w:pPr>
        <w:pStyle w:val="Heading1"/>
      </w:pPr>
      <w:ins w:id="2" w:author="Author" w:date="2021-05-17T14:49:00Z">
        <w:r>
          <w:lastRenderedPageBreak/>
          <w:tab/>
        </w:r>
      </w:ins>
      <w:commentRangeStart w:id="3"/>
      <w:del w:id="4" w:author="Author" w:date="2021-05-17T14:44:00Z">
        <w:r w:rsidR="007A67E1" w:rsidRPr="00182199" w:rsidDel="00A45151">
          <w:delText xml:space="preserve">1.  </w:delText>
        </w:r>
      </w:del>
      <w:r w:rsidR="00232C7D" w:rsidRPr="00182199">
        <w:t>Introductio</w:t>
      </w:r>
      <w:r w:rsidR="00AE6656" w:rsidRPr="00182199">
        <w:t>n</w:t>
      </w:r>
      <w:bookmarkEnd w:id="1"/>
      <w:commentRangeEnd w:id="3"/>
      <w:r w:rsidR="00A45151">
        <w:rPr>
          <w:rStyle w:val="CommentReference"/>
          <w:rFonts w:asciiTheme="minorHAnsi" w:eastAsiaTheme="minorHAnsi" w:hAnsiTheme="minorHAnsi" w:cstheme="minorBidi"/>
          <w:b w:val="0"/>
          <w:bCs w:val="0"/>
          <w:color w:val="auto"/>
        </w:rPr>
        <w:commentReference w:id="3"/>
      </w:r>
    </w:p>
    <w:p w14:paraId="482890E3" w14:textId="08364001" w:rsidR="00DD6714" w:rsidRPr="00182199" w:rsidRDefault="00DD6714" w:rsidP="00F029AA">
      <w:pPr>
        <w:pStyle w:val="FirstParagraph"/>
        <w:spacing w:line="480" w:lineRule="auto"/>
        <w:rPr>
          <w:rFonts w:cs="Times New Roman"/>
          <w:sz w:val="24"/>
        </w:rPr>
      </w:pPr>
      <w:r w:rsidRPr="00182199">
        <w:rPr>
          <w:rFonts w:cs="Times New Roman"/>
          <w:sz w:val="24"/>
        </w:rPr>
        <w:t xml:space="preserve">Upon its initial </w:t>
      </w:r>
      <w:r w:rsidR="006648C2" w:rsidRPr="00182199">
        <w:rPr>
          <w:rFonts w:cs="Times New Roman"/>
          <w:sz w:val="24"/>
        </w:rPr>
        <w:t>discovery</w:t>
      </w:r>
      <w:r w:rsidR="008D3EE2" w:rsidRPr="00182199">
        <w:rPr>
          <w:rFonts w:cs="Times New Roman"/>
          <w:sz w:val="24"/>
        </w:rPr>
        <w:t>,</w:t>
      </w:r>
      <w:r w:rsidRPr="00182199">
        <w:rPr>
          <w:rFonts w:cs="Times New Roman"/>
          <w:sz w:val="24"/>
        </w:rPr>
        <w:t xml:space="preserve"> the </w:t>
      </w:r>
      <w:proofErr w:type="spellStart"/>
      <w:r w:rsidRPr="00182199">
        <w:rPr>
          <w:rFonts w:cs="Times New Roman"/>
          <w:sz w:val="24"/>
        </w:rPr>
        <w:t>Oldowan</w:t>
      </w:r>
      <w:proofErr w:type="spellEnd"/>
      <w:r w:rsidR="008D3EE2" w:rsidRPr="00182199">
        <w:rPr>
          <w:rFonts w:cs="Times New Roman"/>
          <w:sz w:val="24"/>
        </w:rPr>
        <w:t xml:space="preserve"> was</w:t>
      </w:r>
      <w:r w:rsidRPr="00182199">
        <w:rPr>
          <w:rFonts w:cs="Times New Roman"/>
          <w:sz w:val="24"/>
        </w:rPr>
        <w:t xml:space="preserve"> considered an expedient industry that was akin to simply smashing stones. </w:t>
      </w:r>
      <w:r w:rsidR="006B210A" w:rsidRPr="00182199">
        <w:rPr>
          <w:rFonts w:cs="Times New Roman"/>
          <w:sz w:val="24"/>
        </w:rPr>
        <w:t>Nearly a century later</w:t>
      </w:r>
      <w:r w:rsidR="008D3EE2" w:rsidRPr="00182199">
        <w:rPr>
          <w:rFonts w:cs="Times New Roman"/>
          <w:sz w:val="24"/>
        </w:rPr>
        <w:t>,</w:t>
      </w:r>
      <w:r w:rsidRPr="00182199">
        <w:rPr>
          <w:rFonts w:cs="Times New Roman"/>
          <w:sz w:val="24"/>
        </w:rPr>
        <w:t xml:space="preserve"> the </w:t>
      </w:r>
      <w:proofErr w:type="spellStart"/>
      <w:r w:rsidRPr="00182199">
        <w:rPr>
          <w:rFonts w:cs="Times New Roman"/>
          <w:sz w:val="24"/>
        </w:rPr>
        <w:t>Oldowan</w:t>
      </w:r>
      <w:proofErr w:type="spellEnd"/>
      <w:r w:rsidRPr="00182199">
        <w:rPr>
          <w:rFonts w:cs="Times New Roman"/>
          <w:sz w:val="24"/>
        </w:rPr>
        <w:t xml:space="preserve"> is </w:t>
      </w:r>
      <w:r w:rsidR="005A3414" w:rsidRPr="00182199">
        <w:rPr>
          <w:rFonts w:cs="Times New Roman"/>
          <w:sz w:val="24"/>
        </w:rPr>
        <w:t xml:space="preserve">now known </w:t>
      </w:r>
      <w:r w:rsidR="008D3EE2" w:rsidRPr="00182199">
        <w:rPr>
          <w:rFonts w:cs="Times New Roman"/>
          <w:sz w:val="24"/>
        </w:rPr>
        <w:t>to</w:t>
      </w:r>
      <w:r w:rsidR="006B210A" w:rsidRPr="00182199">
        <w:rPr>
          <w:rFonts w:cs="Times New Roman"/>
          <w:sz w:val="24"/>
        </w:rPr>
        <w:t xml:space="preserve"> </w:t>
      </w:r>
      <w:r w:rsidRPr="00182199">
        <w:rPr>
          <w:rFonts w:cs="Times New Roman"/>
          <w:sz w:val="24"/>
        </w:rPr>
        <w:t xml:space="preserve">reflect </w:t>
      </w:r>
      <w:r w:rsidR="006B210A" w:rsidRPr="00182199">
        <w:rPr>
          <w:rFonts w:cs="Times New Roman"/>
          <w:sz w:val="24"/>
        </w:rPr>
        <w:t xml:space="preserve">a </w:t>
      </w:r>
      <w:r w:rsidRPr="00182199">
        <w:rPr>
          <w:rFonts w:cs="Times New Roman"/>
          <w:sz w:val="24"/>
        </w:rPr>
        <w:t>complex behavioral pattern that encompasses not only the technical capacity to efficiently produce flakes</w:t>
      </w:r>
      <w:r w:rsidR="006B210A" w:rsidRPr="00182199">
        <w:rPr>
          <w:rFonts w:cs="Times New Roman"/>
          <w:sz w:val="24"/>
        </w:rPr>
        <w:t>,</w:t>
      </w:r>
      <w:r w:rsidRPr="00182199">
        <w:rPr>
          <w:rFonts w:cs="Times New Roman"/>
          <w:sz w:val="24"/>
        </w:rPr>
        <w:t xml:space="preserve"> but also dynamic pattern</w:t>
      </w:r>
      <w:r w:rsidR="006B210A" w:rsidRPr="00182199">
        <w:rPr>
          <w:rFonts w:cs="Times New Roman"/>
          <w:sz w:val="24"/>
        </w:rPr>
        <w:t>s</w:t>
      </w:r>
      <w:r w:rsidRPr="00182199">
        <w:rPr>
          <w:rFonts w:cs="Times New Roman"/>
          <w:sz w:val="24"/>
        </w:rPr>
        <w:t xml:space="preserve"> of transport. </w:t>
      </w:r>
      <w:r w:rsidR="00232C7D" w:rsidRPr="00182199">
        <w:rPr>
          <w:rFonts w:cs="Times New Roman"/>
          <w:sz w:val="24"/>
        </w:rPr>
        <w:t xml:space="preserve">Technological analyses show that </w:t>
      </w:r>
      <w:proofErr w:type="spellStart"/>
      <w:r w:rsidR="00232C7D" w:rsidRPr="00182199">
        <w:rPr>
          <w:rFonts w:cs="Times New Roman"/>
          <w:sz w:val="24"/>
        </w:rPr>
        <w:t>Oldowan</w:t>
      </w:r>
      <w:proofErr w:type="spellEnd"/>
      <w:r w:rsidR="00232C7D" w:rsidRPr="00182199">
        <w:rPr>
          <w:rFonts w:cs="Times New Roman"/>
          <w:sz w:val="24"/>
        </w:rPr>
        <w:t xml:space="preserve"> hominins had at least a basic understanding of the general principles of flaking and selection of suitable tool stones for artifact manufacture </w:t>
      </w:r>
      <w:commentRangeStart w:id="5"/>
      <w:commentRangeStart w:id="6"/>
      <w:r w:rsidR="00E33CBF" w:rsidRPr="00182199">
        <w:rPr>
          <w:rFonts w:cs="Times New Roman"/>
          <w:sz w:val="24"/>
        </w:rPr>
        <w:t>(</w:t>
      </w:r>
      <w:proofErr w:type="spellStart"/>
      <w:r w:rsidR="00E33CBF" w:rsidRPr="00182199">
        <w:rPr>
          <w:rFonts w:cs="Times New Roman"/>
          <w:sz w:val="24"/>
        </w:rPr>
        <w:t>Semaw</w:t>
      </w:r>
      <w:proofErr w:type="spellEnd"/>
      <w:r w:rsidR="00E33CBF" w:rsidRPr="00182199">
        <w:rPr>
          <w:rFonts w:cs="Times New Roman"/>
          <w:sz w:val="24"/>
        </w:rPr>
        <w:t xml:space="preserve">, 2000; de la Torre, 2004; </w:t>
      </w:r>
      <w:proofErr w:type="spellStart"/>
      <w:r w:rsidR="00E33CBF" w:rsidRPr="00182199">
        <w:rPr>
          <w:rFonts w:cs="Times New Roman"/>
          <w:sz w:val="24"/>
        </w:rPr>
        <w:t>Delagnes</w:t>
      </w:r>
      <w:proofErr w:type="spellEnd"/>
      <w:r w:rsidR="00E33CBF" w:rsidRPr="00182199">
        <w:rPr>
          <w:rFonts w:cs="Times New Roman"/>
          <w:sz w:val="24"/>
        </w:rPr>
        <w:t xml:space="preserve"> and Roche, 2005; Stout et al., 2005; Schick et al., 2006; Braun et al., 2009b; Goldman-Neuman and Hovers, 2012; Braun et al., 2019)</w:t>
      </w:r>
      <w:commentRangeEnd w:id="5"/>
      <w:r w:rsidR="0082324A" w:rsidRPr="005B4E22">
        <w:rPr>
          <w:rStyle w:val="CommentReference"/>
          <w:rFonts w:cs="Times New Roman"/>
        </w:rPr>
        <w:commentReference w:id="5"/>
      </w:r>
      <w:commentRangeEnd w:id="6"/>
      <w:r w:rsidR="00836683">
        <w:rPr>
          <w:rStyle w:val="CommentReference"/>
          <w:rFonts w:asciiTheme="minorHAnsi" w:hAnsiTheme="minorHAnsi"/>
        </w:rPr>
        <w:commentReference w:id="6"/>
      </w:r>
      <w:r w:rsidR="008D3EE2" w:rsidRPr="00182199">
        <w:rPr>
          <w:rFonts w:cs="Times New Roman"/>
          <w:sz w:val="24"/>
        </w:rPr>
        <w:t>. T</w:t>
      </w:r>
      <w:r w:rsidRPr="00182199">
        <w:rPr>
          <w:rFonts w:cs="Times New Roman"/>
          <w:sz w:val="24"/>
        </w:rPr>
        <w:t>his pattern of tool production was integrated into a broader land</w:t>
      </w:r>
      <w:r w:rsidR="006B210A" w:rsidRPr="00182199">
        <w:rPr>
          <w:rFonts w:cs="Times New Roman"/>
          <w:sz w:val="24"/>
        </w:rPr>
        <w:t>-</w:t>
      </w:r>
      <w:r w:rsidRPr="00182199">
        <w:rPr>
          <w:rFonts w:cs="Times New Roman"/>
          <w:sz w:val="24"/>
        </w:rPr>
        <w:t xml:space="preserve">use strategy in which raw material </w:t>
      </w:r>
      <w:r w:rsidR="008D4F7F" w:rsidRPr="00182199">
        <w:rPr>
          <w:rFonts w:cs="Times New Roman"/>
          <w:sz w:val="24"/>
        </w:rPr>
        <w:t>wa</w:t>
      </w:r>
      <w:r w:rsidRPr="00182199">
        <w:rPr>
          <w:rFonts w:cs="Times New Roman"/>
          <w:sz w:val="24"/>
        </w:rPr>
        <w:t xml:space="preserve">s acquired, transported, utilized, </w:t>
      </w:r>
      <w:proofErr w:type="gramStart"/>
      <w:r w:rsidRPr="00182199">
        <w:rPr>
          <w:rFonts w:cs="Times New Roman"/>
          <w:sz w:val="24"/>
        </w:rPr>
        <w:t>maintained</w:t>
      </w:r>
      <w:proofErr w:type="gramEnd"/>
      <w:r w:rsidRPr="00182199">
        <w:rPr>
          <w:rFonts w:cs="Times New Roman"/>
          <w:sz w:val="24"/>
        </w:rPr>
        <w:t xml:space="preserve"> and eventually discarded </w:t>
      </w:r>
      <w:r w:rsidR="00E33CBF" w:rsidRPr="00182199">
        <w:rPr>
          <w:rFonts w:cs="Times New Roman"/>
          <w:sz w:val="24"/>
        </w:rPr>
        <w:t xml:space="preserve">(Hay, 1976; Isaac and Harris, 1976; Isaac, 1981, 1984; Toth, 1985; Schick, 1987; Toth, 1987; Potts, 1991, 1994; </w:t>
      </w:r>
      <w:proofErr w:type="spellStart"/>
      <w:r w:rsidR="00E33CBF" w:rsidRPr="00182199">
        <w:rPr>
          <w:rFonts w:cs="Times New Roman"/>
          <w:sz w:val="24"/>
        </w:rPr>
        <w:t>Blumenschine</w:t>
      </w:r>
      <w:proofErr w:type="spellEnd"/>
      <w:r w:rsidR="00E33CBF" w:rsidRPr="00182199">
        <w:rPr>
          <w:rFonts w:cs="Times New Roman"/>
          <w:sz w:val="24"/>
        </w:rPr>
        <w:t xml:space="preserve"> and Peters, 1998; Potts et al., 1999; </w:t>
      </w:r>
      <w:proofErr w:type="spellStart"/>
      <w:r w:rsidR="00E33CBF" w:rsidRPr="00182199">
        <w:rPr>
          <w:rFonts w:cs="Times New Roman"/>
          <w:sz w:val="24"/>
        </w:rPr>
        <w:t>Blumenschine</w:t>
      </w:r>
      <w:proofErr w:type="spellEnd"/>
      <w:r w:rsidR="00E33CBF" w:rsidRPr="00182199">
        <w:rPr>
          <w:rFonts w:cs="Times New Roman"/>
          <w:sz w:val="24"/>
        </w:rPr>
        <w:t xml:space="preserve"> et al., 2008; Braun et al., 2008a)</w:t>
      </w:r>
      <w:r w:rsidRPr="00182199">
        <w:rPr>
          <w:rFonts w:cs="Times New Roman"/>
          <w:sz w:val="24"/>
        </w:rPr>
        <w:t xml:space="preserve">. Though these actions remained simple, the various ways in which they </w:t>
      </w:r>
      <w:r w:rsidR="008D4F7F" w:rsidRPr="00182199">
        <w:rPr>
          <w:rFonts w:cs="Times New Roman"/>
          <w:sz w:val="24"/>
        </w:rPr>
        <w:t>we</w:t>
      </w:r>
      <w:r w:rsidRPr="00182199">
        <w:rPr>
          <w:rFonts w:cs="Times New Roman"/>
          <w:sz w:val="24"/>
        </w:rPr>
        <w:t xml:space="preserve">re combined </w:t>
      </w:r>
      <w:commentRangeStart w:id="7"/>
      <w:commentRangeStart w:id="8"/>
      <w:r w:rsidRPr="005B4E22">
        <w:rPr>
          <w:rFonts w:cs="Times New Roman"/>
          <w:strike/>
          <w:sz w:val="24"/>
        </w:rPr>
        <w:t>create</w:t>
      </w:r>
      <w:commentRangeEnd w:id="7"/>
      <w:r w:rsidR="008D4F7F" w:rsidRPr="005B4E22">
        <w:rPr>
          <w:rStyle w:val="CommentReference"/>
          <w:rFonts w:cs="Times New Roman"/>
          <w:strike/>
        </w:rPr>
        <w:commentReference w:id="7"/>
      </w:r>
      <w:commentRangeEnd w:id="8"/>
      <w:r w:rsidR="005F0B61" w:rsidRPr="00F61189">
        <w:rPr>
          <w:rStyle w:val="CommentReference"/>
          <w:rFonts w:cs="Times New Roman"/>
          <w:rPrChange w:id="9" w:author="Author" w:date="2021-05-14T15:52:00Z">
            <w:rPr>
              <w:rStyle w:val="CommentReference"/>
              <w:rFonts w:asciiTheme="minorHAnsi" w:hAnsiTheme="minorHAnsi"/>
            </w:rPr>
          </w:rPrChange>
        </w:rPr>
        <w:commentReference w:id="8"/>
      </w:r>
      <w:ins w:id="10" w:author="Author" w:date="2021-05-14T15:12:00Z">
        <w:r w:rsidR="005F0B61" w:rsidRPr="00182199">
          <w:rPr>
            <w:rFonts w:cs="Times New Roman"/>
            <w:sz w:val="24"/>
          </w:rPr>
          <w:t xml:space="preserve"> </w:t>
        </w:r>
      </w:ins>
      <w:ins w:id="11" w:author="Author" w:date="2021-05-14T15:13:00Z">
        <w:r w:rsidR="005F0B61" w:rsidRPr="00182199">
          <w:rPr>
            <w:rFonts w:cs="Times New Roman"/>
            <w:sz w:val="24"/>
          </w:rPr>
          <w:t>reflect a</w:t>
        </w:r>
      </w:ins>
      <w:del w:id="12" w:author="Author" w:date="2021-05-14T15:12:00Z">
        <w:r w:rsidRPr="00182199" w:rsidDel="005F0B61">
          <w:rPr>
            <w:rFonts w:cs="Times New Roman"/>
            <w:sz w:val="24"/>
          </w:rPr>
          <w:delText xml:space="preserve"> a</w:delText>
        </w:r>
      </w:del>
      <w:r w:rsidRPr="00182199">
        <w:rPr>
          <w:rFonts w:cs="Times New Roman"/>
          <w:sz w:val="24"/>
        </w:rPr>
        <w:t xml:space="preserve"> variety of production strategies that can be evaluated on a site-by-site basis</w:t>
      </w:r>
      <w:r w:rsidR="00F029AA" w:rsidRPr="00182199">
        <w:rPr>
          <w:rFonts w:cs="Times New Roman"/>
          <w:sz w:val="24"/>
        </w:rPr>
        <w:t xml:space="preserve"> </w:t>
      </w:r>
      <w:r w:rsidR="002034E8" w:rsidRPr="00182199">
        <w:rPr>
          <w:rFonts w:cs="Times New Roman"/>
          <w:sz w:val="24"/>
        </w:rPr>
        <w:t>(</w:t>
      </w:r>
      <w:proofErr w:type="spellStart"/>
      <w:r w:rsidR="002034E8" w:rsidRPr="00182199">
        <w:rPr>
          <w:rFonts w:cs="Times New Roman"/>
          <w:sz w:val="24"/>
        </w:rPr>
        <w:t>Delagnes</w:t>
      </w:r>
      <w:proofErr w:type="spellEnd"/>
      <w:r w:rsidR="002034E8" w:rsidRPr="00182199">
        <w:rPr>
          <w:rFonts w:cs="Times New Roman"/>
          <w:sz w:val="24"/>
        </w:rPr>
        <w:t xml:space="preserve"> and Roche, 2005)</w:t>
      </w:r>
      <w:r w:rsidRPr="00182199">
        <w:rPr>
          <w:rFonts w:cs="Times New Roman"/>
          <w:sz w:val="24"/>
        </w:rPr>
        <w:t>.</w:t>
      </w:r>
    </w:p>
    <w:p w14:paraId="4D017339" w14:textId="7142BB81" w:rsidR="005A3414" w:rsidRPr="00182199" w:rsidRDefault="00DD6714" w:rsidP="00673562">
      <w:pPr>
        <w:pStyle w:val="FirstParagraph"/>
        <w:spacing w:line="480" w:lineRule="auto"/>
        <w:ind w:firstLine="0"/>
        <w:rPr>
          <w:rFonts w:cs="Times New Roman"/>
          <w:sz w:val="24"/>
        </w:rPr>
      </w:pPr>
      <w:r w:rsidRPr="00182199">
        <w:rPr>
          <w:rFonts w:cs="Times New Roman"/>
          <w:sz w:val="24"/>
        </w:rPr>
        <w:tab/>
        <w:t xml:space="preserve">Research has revealed </w:t>
      </w:r>
      <w:ins w:id="13" w:author="Author" w:date="2021-05-14T15:16:00Z">
        <w:r w:rsidR="005F0B61" w:rsidRPr="00182199">
          <w:rPr>
            <w:rFonts w:cs="Times New Roman"/>
            <w:sz w:val="24"/>
          </w:rPr>
          <w:t xml:space="preserve">considerable </w:t>
        </w:r>
      </w:ins>
      <w:del w:id="14" w:author="Author" w:date="2021-05-14T15:16:00Z">
        <w:r w:rsidRPr="00182199" w:rsidDel="005F0B61">
          <w:rPr>
            <w:rFonts w:cs="Times New Roman"/>
            <w:sz w:val="24"/>
          </w:rPr>
          <w:delText xml:space="preserve">a </w:delText>
        </w:r>
        <w:commentRangeStart w:id="15"/>
        <w:commentRangeStart w:id="16"/>
        <w:r w:rsidRPr="00182199" w:rsidDel="005F0B61">
          <w:rPr>
            <w:rFonts w:cs="Times New Roman"/>
            <w:sz w:val="24"/>
          </w:rPr>
          <w:delText>multitude of</w:delText>
        </w:r>
      </w:del>
      <w:r w:rsidRPr="00182199">
        <w:rPr>
          <w:rFonts w:cs="Times New Roman"/>
          <w:sz w:val="24"/>
        </w:rPr>
        <w:t xml:space="preserve"> </w:t>
      </w:r>
      <w:r w:rsidR="008D3EE2" w:rsidRPr="00182199">
        <w:rPr>
          <w:rFonts w:cs="Times New Roman"/>
          <w:sz w:val="24"/>
        </w:rPr>
        <w:t>technological</w:t>
      </w:r>
      <w:r w:rsidRPr="00182199">
        <w:rPr>
          <w:rFonts w:cs="Times New Roman"/>
          <w:sz w:val="24"/>
        </w:rPr>
        <w:t xml:space="preserve"> diversity </w:t>
      </w:r>
      <w:commentRangeEnd w:id="15"/>
      <w:r w:rsidR="008D4F7F" w:rsidRPr="00082EC0">
        <w:rPr>
          <w:rStyle w:val="CommentReference"/>
          <w:rFonts w:cs="Times New Roman"/>
        </w:rPr>
        <w:commentReference w:id="15"/>
      </w:r>
      <w:commentRangeEnd w:id="16"/>
      <w:r w:rsidR="005F0B61" w:rsidRPr="00082EC0">
        <w:rPr>
          <w:rStyle w:val="CommentReference"/>
          <w:rFonts w:cs="Times New Roman"/>
        </w:rPr>
        <w:commentReference w:id="16"/>
      </w:r>
      <w:r w:rsidRPr="00182199">
        <w:rPr>
          <w:rFonts w:cs="Times New Roman"/>
          <w:sz w:val="24"/>
        </w:rPr>
        <w:t xml:space="preserve">in the </w:t>
      </w:r>
      <w:proofErr w:type="spellStart"/>
      <w:r w:rsidRPr="00182199">
        <w:rPr>
          <w:rFonts w:cs="Times New Roman"/>
          <w:sz w:val="24"/>
        </w:rPr>
        <w:t>Oldowan</w:t>
      </w:r>
      <w:proofErr w:type="spellEnd"/>
      <w:r w:rsidRPr="00182199">
        <w:rPr>
          <w:rFonts w:cs="Times New Roman"/>
          <w:sz w:val="24"/>
        </w:rPr>
        <w:t xml:space="preserve"> across time and space. A primary objective of current </w:t>
      </w:r>
      <w:proofErr w:type="spellStart"/>
      <w:r w:rsidR="00A05CE8" w:rsidRPr="00182199">
        <w:rPr>
          <w:rFonts w:cs="Times New Roman"/>
          <w:sz w:val="24"/>
        </w:rPr>
        <w:t>O</w:t>
      </w:r>
      <w:r w:rsidRPr="00182199">
        <w:rPr>
          <w:rFonts w:cs="Times New Roman"/>
          <w:sz w:val="24"/>
        </w:rPr>
        <w:t>ldowan</w:t>
      </w:r>
      <w:proofErr w:type="spellEnd"/>
      <w:r w:rsidRPr="00182199">
        <w:rPr>
          <w:rFonts w:cs="Times New Roman"/>
          <w:sz w:val="24"/>
        </w:rPr>
        <w:t xml:space="preserve"> research is identifying the behavioral processes </w:t>
      </w:r>
      <w:r w:rsidR="0082324A" w:rsidRPr="00182199">
        <w:rPr>
          <w:rFonts w:cs="Times New Roman"/>
          <w:sz w:val="24"/>
        </w:rPr>
        <w:t xml:space="preserve">that shaped </w:t>
      </w:r>
      <w:r w:rsidRPr="00182199">
        <w:rPr>
          <w:rFonts w:cs="Times New Roman"/>
          <w:sz w:val="24"/>
        </w:rPr>
        <w:t xml:space="preserve">such a diversity of production strategies </w:t>
      </w:r>
      <w:r w:rsidRPr="00182199">
        <w:rPr>
          <w:rFonts w:cs="Times New Roman"/>
          <w:noProof/>
          <w:sz w:val="24"/>
        </w:rPr>
        <w:t>(Plummer, 2004; Roche et al., 2009; Gallotti, 2018)</w:t>
      </w:r>
      <w:r w:rsidRPr="00182199">
        <w:rPr>
          <w:rFonts w:cs="Times New Roman"/>
          <w:sz w:val="24"/>
        </w:rPr>
        <w:t xml:space="preserve">. A multitude of work now links the technical diversity of the </w:t>
      </w:r>
      <w:proofErr w:type="spellStart"/>
      <w:r w:rsidRPr="00182199">
        <w:rPr>
          <w:rFonts w:cs="Times New Roman"/>
          <w:sz w:val="24"/>
        </w:rPr>
        <w:t>Oldowan</w:t>
      </w:r>
      <w:proofErr w:type="spellEnd"/>
      <w:r w:rsidRPr="00182199">
        <w:rPr>
          <w:rFonts w:cs="Times New Roman"/>
          <w:sz w:val="24"/>
        </w:rPr>
        <w:t xml:space="preserve"> to </w:t>
      </w:r>
      <w:r w:rsidR="00FB77B2" w:rsidRPr="00182199">
        <w:rPr>
          <w:rFonts w:cs="Times New Roman"/>
          <w:sz w:val="24"/>
        </w:rPr>
        <w:t xml:space="preserve">the </w:t>
      </w:r>
      <w:r w:rsidRPr="00182199">
        <w:rPr>
          <w:rFonts w:cs="Times New Roman"/>
          <w:sz w:val="24"/>
        </w:rPr>
        <w:t>cognition</w:t>
      </w:r>
      <w:r w:rsidR="00F029AA" w:rsidRPr="00182199">
        <w:rPr>
          <w:rFonts w:cs="Times New Roman"/>
          <w:sz w:val="24"/>
        </w:rPr>
        <w:t xml:space="preserve">, </w:t>
      </w:r>
      <w:r w:rsidR="00354EAC" w:rsidRPr="00182199">
        <w:rPr>
          <w:rFonts w:cs="Times New Roman"/>
          <w:sz w:val="24"/>
        </w:rPr>
        <w:t xml:space="preserve">skill, </w:t>
      </w:r>
      <w:r w:rsidRPr="00182199">
        <w:rPr>
          <w:rFonts w:cs="Times New Roman"/>
          <w:sz w:val="24"/>
        </w:rPr>
        <w:t>social</w:t>
      </w:r>
      <w:r w:rsidR="00F029AA" w:rsidRPr="00182199">
        <w:rPr>
          <w:rFonts w:cs="Times New Roman"/>
          <w:sz w:val="24"/>
        </w:rPr>
        <w:t xml:space="preserve"> transmission of information, and, in some cases, social learning mechanisms </w:t>
      </w:r>
      <w:r w:rsidR="00FB77B2" w:rsidRPr="00182199">
        <w:rPr>
          <w:rFonts w:cs="Times New Roman"/>
          <w:sz w:val="24"/>
        </w:rPr>
        <w:t xml:space="preserve">of </w:t>
      </w:r>
      <w:proofErr w:type="spellStart"/>
      <w:r w:rsidR="00FB77B2" w:rsidRPr="00182199">
        <w:rPr>
          <w:rFonts w:cs="Times New Roman"/>
          <w:sz w:val="24"/>
        </w:rPr>
        <w:t>Plio</w:t>
      </w:r>
      <w:proofErr w:type="spellEnd"/>
      <w:r w:rsidR="00FB77B2" w:rsidRPr="00182199">
        <w:rPr>
          <w:rFonts w:cs="Times New Roman"/>
          <w:sz w:val="24"/>
        </w:rPr>
        <w:t>-Pleistocene hominins</w:t>
      </w:r>
      <w:r w:rsidRPr="00182199">
        <w:rPr>
          <w:rFonts w:cs="Times New Roman"/>
          <w:sz w:val="24"/>
        </w:rPr>
        <w:t xml:space="preserve"> </w:t>
      </w:r>
      <w:r w:rsidR="00354EAC" w:rsidRPr="00182199">
        <w:rPr>
          <w:rFonts w:cs="Times New Roman"/>
          <w:sz w:val="24"/>
        </w:rPr>
        <w:t>(Schick and Toth, 1994; Hovers, 2009, 2012; Stout and Chaminade, 2009; Stout, 2011; Goldman-Neuman and Hovers, 2012; Roche et al., 2018; Toth and Schick, 2018; Stout et al., 2019)</w:t>
      </w:r>
      <w:r w:rsidRPr="00182199">
        <w:rPr>
          <w:rFonts w:cs="Times New Roman"/>
          <w:sz w:val="24"/>
        </w:rPr>
        <w:t>.</w:t>
      </w:r>
      <w:r w:rsidR="005A3414" w:rsidRPr="00182199">
        <w:rPr>
          <w:rFonts w:cs="Times New Roman"/>
          <w:sz w:val="24"/>
        </w:rPr>
        <w:t xml:space="preserve"> However, while our understanding of technical </w:t>
      </w:r>
      <w:r w:rsidR="005A3414" w:rsidRPr="00182199">
        <w:rPr>
          <w:rFonts w:cs="Times New Roman"/>
          <w:sz w:val="24"/>
        </w:rPr>
        <w:lastRenderedPageBreak/>
        <w:t>decision</w:t>
      </w:r>
      <w:r w:rsidR="0082324A" w:rsidRPr="00182199">
        <w:rPr>
          <w:rFonts w:cs="Times New Roman"/>
          <w:sz w:val="24"/>
        </w:rPr>
        <w:t>-</w:t>
      </w:r>
      <w:r w:rsidR="005A3414" w:rsidRPr="00182199">
        <w:rPr>
          <w:rFonts w:cs="Times New Roman"/>
          <w:sz w:val="24"/>
        </w:rPr>
        <w:t xml:space="preserve">making has dramatically increased, research focusing on ecological influences on </w:t>
      </w:r>
      <w:proofErr w:type="spellStart"/>
      <w:r w:rsidR="005A3414" w:rsidRPr="00182199">
        <w:rPr>
          <w:rFonts w:cs="Times New Roman"/>
          <w:sz w:val="24"/>
        </w:rPr>
        <w:t>Oldowan</w:t>
      </w:r>
      <w:proofErr w:type="spellEnd"/>
      <w:r w:rsidR="005A3414" w:rsidRPr="00182199">
        <w:rPr>
          <w:rFonts w:cs="Times New Roman"/>
          <w:sz w:val="24"/>
        </w:rPr>
        <w:t xml:space="preserve"> technological diversity</w:t>
      </w:r>
      <w:r w:rsidR="0015775C" w:rsidRPr="00182199">
        <w:rPr>
          <w:rFonts w:cs="Times New Roman"/>
          <w:sz w:val="24"/>
        </w:rPr>
        <w:t>, such as land-use and tool transport,</w:t>
      </w:r>
      <w:r w:rsidR="005A3414" w:rsidRPr="00182199">
        <w:rPr>
          <w:rFonts w:cs="Times New Roman"/>
          <w:sz w:val="24"/>
        </w:rPr>
        <w:t xml:space="preserve"> has waned in recent decades </w:t>
      </w:r>
      <w:commentRangeStart w:id="17"/>
      <w:commentRangeStart w:id="18"/>
      <w:r w:rsidR="005A3414" w:rsidRPr="00182199">
        <w:rPr>
          <w:rFonts w:cs="Times New Roman"/>
          <w:noProof/>
          <w:sz w:val="24"/>
        </w:rPr>
        <w:t>(de Torre and Mora, 2009)</w:t>
      </w:r>
      <w:commentRangeEnd w:id="17"/>
      <w:r w:rsidR="0082324A" w:rsidRPr="00082EC0">
        <w:rPr>
          <w:rStyle w:val="CommentReference"/>
          <w:rFonts w:cs="Times New Roman"/>
        </w:rPr>
        <w:commentReference w:id="17"/>
      </w:r>
      <w:commentRangeEnd w:id="18"/>
      <w:r w:rsidR="005F0B61" w:rsidRPr="00082EC0">
        <w:rPr>
          <w:rStyle w:val="CommentReference"/>
          <w:rFonts w:cs="Times New Roman"/>
        </w:rPr>
        <w:commentReference w:id="18"/>
      </w:r>
      <w:r w:rsidR="005A3414" w:rsidRPr="00182199">
        <w:rPr>
          <w:rFonts w:cs="Times New Roman"/>
          <w:sz w:val="24"/>
        </w:rPr>
        <w:t xml:space="preserve">. </w:t>
      </w:r>
      <w:r w:rsidRPr="00182199">
        <w:rPr>
          <w:rFonts w:cs="Times New Roman"/>
          <w:sz w:val="24"/>
        </w:rPr>
        <w:t xml:space="preserve"> </w:t>
      </w:r>
    </w:p>
    <w:p w14:paraId="51B7571C" w14:textId="2A4BC02E" w:rsidR="00DD6714" w:rsidRPr="00182199" w:rsidRDefault="005A3414" w:rsidP="0045684E">
      <w:pPr>
        <w:pStyle w:val="FirstParagraph"/>
        <w:spacing w:line="480" w:lineRule="auto"/>
        <w:ind w:firstLine="720"/>
        <w:rPr>
          <w:rFonts w:cs="Times New Roman"/>
          <w:sz w:val="24"/>
        </w:rPr>
      </w:pPr>
      <w:r w:rsidRPr="00182199">
        <w:rPr>
          <w:rFonts w:cs="Times New Roman"/>
          <w:sz w:val="24"/>
        </w:rPr>
        <w:t>Though</w:t>
      </w:r>
      <w:r w:rsidR="00DD6714" w:rsidRPr="00182199">
        <w:rPr>
          <w:rFonts w:cs="Times New Roman"/>
          <w:sz w:val="24"/>
        </w:rPr>
        <w:t xml:space="preserve"> stone tool diversity </w:t>
      </w:r>
      <w:r w:rsidR="00F20A0F" w:rsidRPr="00182199">
        <w:rPr>
          <w:rFonts w:cs="Times New Roman"/>
          <w:sz w:val="24"/>
        </w:rPr>
        <w:t xml:space="preserve">is linked </w:t>
      </w:r>
      <w:r w:rsidR="00DD6714" w:rsidRPr="00182199">
        <w:rPr>
          <w:rFonts w:cs="Times New Roman"/>
          <w:sz w:val="24"/>
        </w:rPr>
        <w:t xml:space="preserve">to constraints imposed by raw material geometry, quality, </w:t>
      </w:r>
      <w:r w:rsidRPr="00182199">
        <w:rPr>
          <w:rFonts w:cs="Times New Roman"/>
          <w:sz w:val="24"/>
        </w:rPr>
        <w:t xml:space="preserve">and </w:t>
      </w:r>
      <w:r w:rsidR="00DD6714" w:rsidRPr="00182199">
        <w:rPr>
          <w:rFonts w:cs="Times New Roman"/>
          <w:sz w:val="24"/>
        </w:rPr>
        <w:t>abundance</w:t>
      </w:r>
      <w:r w:rsidRPr="00182199">
        <w:rPr>
          <w:rFonts w:cs="Times New Roman"/>
          <w:sz w:val="24"/>
        </w:rPr>
        <w:t xml:space="preserve"> </w:t>
      </w:r>
      <w:r w:rsidR="007C66EF" w:rsidRPr="00182199">
        <w:rPr>
          <w:rFonts w:cs="Times New Roman"/>
          <w:noProof/>
          <w:sz w:val="24"/>
        </w:rPr>
        <w:t>(Toth, 1982, 1985, 1987; Potts, 1988, 1991; de la Torre, 2004; Blumenschine et al., 2008; Braun et al., 2009a)</w:t>
      </w:r>
      <w:r w:rsidRPr="00182199">
        <w:rPr>
          <w:rFonts w:cs="Times New Roman"/>
          <w:sz w:val="24"/>
        </w:rPr>
        <w:t xml:space="preserve">, how hominin tool transport and more broadly land-use patterns influence the technical decision making of </w:t>
      </w:r>
      <w:proofErr w:type="spellStart"/>
      <w:r w:rsidRPr="00182199">
        <w:rPr>
          <w:rFonts w:cs="Times New Roman"/>
          <w:sz w:val="24"/>
        </w:rPr>
        <w:t>Oldowan</w:t>
      </w:r>
      <w:proofErr w:type="spellEnd"/>
      <w:r w:rsidRPr="00182199">
        <w:rPr>
          <w:rFonts w:cs="Times New Roman"/>
          <w:sz w:val="24"/>
        </w:rPr>
        <w:t xml:space="preserve"> tool makers remains unclear</w:t>
      </w:r>
      <w:r w:rsidR="00DD6714" w:rsidRPr="00182199">
        <w:rPr>
          <w:rFonts w:cs="Times New Roman"/>
          <w:sz w:val="24"/>
        </w:rPr>
        <w:t>.</w:t>
      </w:r>
      <w:r w:rsidR="00301E30" w:rsidRPr="00182199">
        <w:rPr>
          <w:rFonts w:cs="Times New Roman"/>
          <w:sz w:val="24"/>
        </w:rPr>
        <w:t xml:space="preserve"> </w:t>
      </w:r>
      <w:r w:rsidRPr="00182199">
        <w:rPr>
          <w:rFonts w:cs="Times New Roman"/>
          <w:sz w:val="24"/>
        </w:rPr>
        <w:t xml:space="preserve">Early work on this subject </w:t>
      </w:r>
      <w:r w:rsidR="00DD6714" w:rsidRPr="00182199">
        <w:rPr>
          <w:rFonts w:cs="Times New Roman"/>
          <w:sz w:val="24"/>
        </w:rPr>
        <w:t>suggest</w:t>
      </w:r>
      <w:r w:rsidRPr="00182199">
        <w:rPr>
          <w:rFonts w:cs="Times New Roman"/>
          <w:sz w:val="24"/>
        </w:rPr>
        <w:t>ed</w:t>
      </w:r>
      <w:r w:rsidR="00DD6714" w:rsidRPr="00182199">
        <w:rPr>
          <w:rFonts w:cs="Times New Roman"/>
          <w:sz w:val="24"/>
        </w:rPr>
        <w:t xml:space="preserve"> that </w:t>
      </w:r>
      <w:proofErr w:type="spellStart"/>
      <w:r w:rsidR="0082324A" w:rsidRPr="00182199">
        <w:rPr>
          <w:rFonts w:cs="Times New Roman"/>
          <w:sz w:val="24"/>
        </w:rPr>
        <w:t>Oldowan</w:t>
      </w:r>
      <w:proofErr w:type="spellEnd"/>
      <w:r w:rsidR="0082324A" w:rsidRPr="00182199">
        <w:rPr>
          <w:rFonts w:cs="Times New Roman"/>
          <w:sz w:val="24"/>
        </w:rPr>
        <w:t xml:space="preserve"> </w:t>
      </w:r>
      <w:r w:rsidR="00DD6714" w:rsidRPr="00182199">
        <w:rPr>
          <w:rFonts w:cs="Times New Roman"/>
          <w:sz w:val="24"/>
        </w:rPr>
        <w:t xml:space="preserve">technological </w:t>
      </w:r>
      <w:r w:rsidR="00A05CE8" w:rsidRPr="00182199">
        <w:rPr>
          <w:rFonts w:cs="Times New Roman"/>
          <w:sz w:val="24"/>
        </w:rPr>
        <w:t>diversity</w:t>
      </w:r>
      <w:r w:rsidR="00DD6714" w:rsidRPr="00182199">
        <w:rPr>
          <w:rFonts w:cs="Times New Roman"/>
          <w:sz w:val="24"/>
        </w:rPr>
        <w:t xml:space="preserve"> </w:t>
      </w:r>
      <w:del w:id="19" w:author="Author" w:date="2021-05-18T08:40:00Z">
        <w:r w:rsidR="00673562" w:rsidRPr="00182199" w:rsidDel="00BE43FC">
          <w:rPr>
            <w:rFonts w:cs="Times New Roman"/>
            <w:sz w:val="24"/>
          </w:rPr>
          <w:delText xml:space="preserve">points </w:delText>
        </w:r>
        <w:r w:rsidR="00594405" w:rsidRPr="00182199" w:rsidDel="00BE43FC">
          <w:rPr>
            <w:rFonts w:cs="Times New Roman"/>
            <w:sz w:val="24"/>
          </w:rPr>
          <w:delText>to</w:delText>
        </w:r>
      </w:del>
      <w:ins w:id="20" w:author="Author" w:date="2021-05-18T08:40:00Z">
        <w:r w:rsidR="00BE43FC">
          <w:rPr>
            <w:rFonts w:cs="Times New Roman"/>
            <w:sz w:val="24"/>
          </w:rPr>
          <w:t>reflects</w:t>
        </w:r>
      </w:ins>
      <w:r w:rsidR="00594405" w:rsidRPr="00182199">
        <w:rPr>
          <w:rFonts w:cs="Times New Roman"/>
          <w:sz w:val="24"/>
        </w:rPr>
        <w:t xml:space="preserve"> </w:t>
      </w:r>
      <w:r w:rsidR="00673562" w:rsidRPr="00182199">
        <w:rPr>
          <w:rFonts w:cs="Times New Roman"/>
          <w:sz w:val="24"/>
        </w:rPr>
        <w:t xml:space="preserve">a continuum of reduction as </w:t>
      </w:r>
      <w:r w:rsidRPr="00182199">
        <w:rPr>
          <w:rFonts w:cs="Times New Roman"/>
          <w:sz w:val="24"/>
        </w:rPr>
        <w:t xml:space="preserve">stone is moved across the </w:t>
      </w:r>
      <w:del w:id="21" w:author="Author" w:date="2021-05-18T08:41:00Z">
        <w:r w:rsidRPr="00182199" w:rsidDel="00BE43FC">
          <w:rPr>
            <w:rFonts w:cs="Times New Roman"/>
            <w:sz w:val="24"/>
          </w:rPr>
          <w:delText>landsc</w:delText>
        </w:r>
        <w:r w:rsidR="000A3860" w:rsidRPr="00182199" w:rsidDel="00BE43FC">
          <w:rPr>
            <w:rFonts w:cs="Times New Roman"/>
            <w:sz w:val="24"/>
          </w:rPr>
          <w:delText>ape</w:delText>
        </w:r>
        <w:r w:rsidR="00673562" w:rsidRPr="00182199" w:rsidDel="00BE43FC">
          <w:rPr>
            <w:rFonts w:cs="Times New Roman"/>
            <w:sz w:val="24"/>
          </w:rPr>
          <w:delText xml:space="preserve"> </w:delText>
        </w:r>
        <w:r w:rsidR="00DD6714" w:rsidRPr="00182199" w:rsidDel="00BE43FC">
          <w:rPr>
            <w:rFonts w:cs="Times New Roman"/>
            <w:sz w:val="24"/>
          </w:rPr>
          <w:delText xml:space="preserve"> </w:delText>
        </w:r>
        <w:r w:rsidR="000A3860" w:rsidRPr="00182199" w:rsidDel="00BE43FC">
          <w:rPr>
            <w:rFonts w:cs="Times New Roman"/>
            <w:noProof/>
            <w:sz w:val="24"/>
          </w:rPr>
          <w:delText>(</w:delText>
        </w:r>
      </w:del>
      <w:ins w:id="22" w:author="Author" w:date="2021-05-18T08:41:00Z">
        <w:r w:rsidR="00BE43FC" w:rsidRPr="00182199">
          <w:rPr>
            <w:rFonts w:cs="Times New Roman"/>
            <w:sz w:val="24"/>
          </w:rPr>
          <w:t>landscape (</w:t>
        </w:r>
      </w:ins>
      <w:r w:rsidR="000A3860" w:rsidRPr="00182199">
        <w:rPr>
          <w:rFonts w:cs="Times New Roman"/>
          <w:noProof/>
          <w:sz w:val="24"/>
        </w:rPr>
        <w:t>Toth, 1985; Potts, 1991)</w:t>
      </w:r>
      <w:r w:rsidR="00DD6714" w:rsidRPr="00182199">
        <w:rPr>
          <w:rFonts w:cs="Times New Roman"/>
          <w:sz w:val="24"/>
        </w:rPr>
        <w:t xml:space="preserve">. </w:t>
      </w:r>
      <w:r w:rsidR="00673562" w:rsidRPr="00182199">
        <w:rPr>
          <w:rFonts w:cs="Times New Roman"/>
          <w:sz w:val="24"/>
        </w:rPr>
        <w:t xml:space="preserve">While Potts </w:t>
      </w:r>
      <w:r w:rsidR="00673562" w:rsidRPr="00182199">
        <w:rPr>
          <w:rFonts w:cs="Times New Roman"/>
          <w:noProof/>
          <w:sz w:val="24"/>
        </w:rPr>
        <w:t>(1991)</w:t>
      </w:r>
      <w:r w:rsidR="00673562" w:rsidRPr="00182199">
        <w:rPr>
          <w:rFonts w:cs="Times New Roman"/>
          <w:sz w:val="24"/>
        </w:rPr>
        <w:t xml:space="preserve"> illustrated an interesting relationship between mass and Leakey’s typological core categories,</w:t>
      </w:r>
      <w:r w:rsidR="000A3860" w:rsidRPr="00182199">
        <w:rPr>
          <w:rFonts w:cs="Times New Roman"/>
          <w:sz w:val="24"/>
        </w:rPr>
        <w:t xml:space="preserve"> little work has been done to further establish connections between hominin land-use and technological diversity</w:t>
      </w:r>
      <w:commentRangeStart w:id="23"/>
      <w:commentRangeStart w:id="24"/>
      <w:r w:rsidR="000A3860" w:rsidRPr="00182199">
        <w:rPr>
          <w:rFonts w:cs="Times New Roman"/>
          <w:sz w:val="24"/>
        </w:rPr>
        <w:t>.</w:t>
      </w:r>
      <w:commentRangeEnd w:id="23"/>
      <w:r w:rsidR="005F0B61" w:rsidRPr="00F61189">
        <w:rPr>
          <w:rStyle w:val="CommentReference"/>
          <w:rFonts w:cs="Times New Roman"/>
          <w:rPrChange w:id="25" w:author="Author" w:date="2021-05-14T15:52:00Z">
            <w:rPr>
              <w:rStyle w:val="CommentReference"/>
              <w:rFonts w:asciiTheme="minorHAnsi" w:hAnsiTheme="minorHAnsi"/>
            </w:rPr>
          </w:rPrChange>
        </w:rPr>
        <w:commentReference w:id="23"/>
      </w:r>
      <w:commentRangeEnd w:id="24"/>
      <w:r w:rsidR="005F0B61" w:rsidRPr="00F61189">
        <w:rPr>
          <w:rStyle w:val="CommentReference"/>
          <w:rFonts w:cs="Times New Roman"/>
          <w:rPrChange w:id="26" w:author="Author" w:date="2021-05-14T15:52:00Z">
            <w:rPr>
              <w:rStyle w:val="CommentReference"/>
              <w:rFonts w:asciiTheme="minorHAnsi" w:hAnsiTheme="minorHAnsi"/>
            </w:rPr>
          </w:rPrChange>
        </w:rPr>
        <w:commentReference w:id="24"/>
      </w:r>
      <w:r w:rsidR="000A3860" w:rsidRPr="00182199">
        <w:rPr>
          <w:rFonts w:cs="Times New Roman"/>
          <w:sz w:val="24"/>
        </w:rPr>
        <w:t xml:space="preserve"> </w:t>
      </w:r>
      <w:commentRangeStart w:id="27"/>
      <w:commentRangeStart w:id="28"/>
      <w:del w:id="29" w:author="Author" w:date="2021-05-14T15:20:00Z">
        <w:r w:rsidR="000A3860" w:rsidRPr="00182199" w:rsidDel="005F0B61">
          <w:rPr>
            <w:rFonts w:cs="Times New Roman"/>
            <w:sz w:val="24"/>
          </w:rPr>
          <w:delText xml:space="preserve">With the advent of new quantitative methods and our </w:delText>
        </w:r>
        <w:r w:rsidR="00321529" w:rsidRPr="00182199" w:rsidDel="005F0B61">
          <w:rPr>
            <w:rFonts w:cs="Times New Roman"/>
            <w:sz w:val="24"/>
          </w:rPr>
          <w:delText>much-expanded</w:delText>
        </w:r>
        <w:r w:rsidR="000A3860" w:rsidRPr="00182199" w:rsidDel="005F0B61">
          <w:rPr>
            <w:rFonts w:cs="Times New Roman"/>
            <w:sz w:val="24"/>
          </w:rPr>
          <w:delText xml:space="preserve"> knowledge of the Oldowan</w:delText>
        </w:r>
        <w:r w:rsidR="00F47FC7" w:rsidRPr="00182199" w:rsidDel="005F0B61">
          <w:rPr>
            <w:rFonts w:cs="Times New Roman"/>
            <w:sz w:val="24"/>
          </w:rPr>
          <w:delText>,</w:delText>
        </w:r>
        <w:r w:rsidR="000A3860" w:rsidRPr="00182199" w:rsidDel="005F0B61">
          <w:rPr>
            <w:rFonts w:cs="Times New Roman"/>
            <w:sz w:val="24"/>
          </w:rPr>
          <w:delText xml:space="preserve"> </w:delText>
        </w:r>
        <w:r w:rsidR="00673562" w:rsidRPr="00182199" w:rsidDel="005F0B61">
          <w:rPr>
            <w:rFonts w:cs="Times New Roman"/>
            <w:sz w:val="24"/>
          </w:rPr>
          <w:delText xml:space="preserve">further investigation into this pattern </w:delText>
        </w:r>
        <w:r w:rsidR="00D14BB2" w:rsidRPr="00182199" w:rsidDel="005F0B61">
          <w:rPr>
            <w:rFonts w:cs="Times New Roman"/>
            <w:sz w:val="24"/>
          </w:rPr>
          <w:delText xml:space="preserve">would </w:delText>
        </w:r>
      </w:del>
      <w:ins w:id="30" w:author="Author" w:date="2021-05-01T12:17:00Z">
        <w:del w:id="31" w:author="Author" w:date="2021-05-14T15:20:00Z">
          <w:r w:rsidR="0082324A" w:rsidRPr="00182199" w:rsidDel="005F0B61">
            <w:rPr>
              <w:rFonts w:cs="Times New Roman"/>
              <w:sz w:val="24"/>
            </w:rPr>
            <w:delText xml:space="preserve">has the potential to </w:delText>
          </w:r>
        </w:del>
      </w:ins>
      <w:del w:id="32" w:author="Author" w:date="2021-05-14T15:20:00Z">
        <w:r w:rsidR="000A3860" w:rsidRPr="00182199" w:rsidDel="005F0B61">
          <w:rPr>
            <w:rFonts w:cs="Times New Roman"/>
            <w:sz w:val="24"/>
          </w:rPr>
          <w:delText xml:space="preserve">enhance our understanding of Oldowan </w:delText>
        </w:r>
        <w:r w:rsidR="00D14BB2" w:rsidRPr="00182199" w:rsidDel="005F0B61">
          <w:rPr>
            <w:rFonts w:cs="Times New Roman"/>
            <w:sz w:val="24"/>
          </w:rPr>
          <w:delText>technical decision</w:delText>
        </w:r>
      </w:del>
      <w:ins w:id="33" w:author="Author" w:date="2021-05-01T12:17:00Z">
        <w:del w:id="34" w:author="Author" w:date="2021-05-14T15:20:00Z">
          <w:r w:rsidR="0082324A" w:rsidRPr="00182199" w:rsidDel="005F0B61">
            <w:rPr>
              <w:rFonts w:cs="Times New Roman"/>
              <w:sz w:val="24"/>
            </w:rPr>
            <w:delText>-</w:delText>
          </w:r>
        </w:del>
      </w:ins>
      <w:del w:id="35" w:author="Author" w:date="2021-05-14T15:20:00Z">
        <w:r w:rsidR="00D14BB2" w:rsidRPr="00182199" w:rsidDel="005F0B61">
          <w:rPr>
            <w:rFonts w:cs="Times New Roman"/>
            <w:sz w:val="24"/>
          </w:rPr>
          <w:delText xml:space="preserve"> making, land</w:delText>
        </w:r>
        <w:r w:rsidR="00952859" w:rsidRPr="00182199" w:rsidDel="005F0B61">
          <w:rPr>
            <w:rFonts w:cs="Times New Roman"/>
            <w:sz w:val="24"/>
          </w:rPr>
          <w:delText xml:space="preserve"> use, </w:delText>
        </w:r>
        <w:commentRangeStart w:id="36"/>
        <w:r w:rsidR="00952859" w:rsidRPr="00182199" w:rsidDel="005F0B61">
          <w:rPr>
            <w:rFonts w:cs="Times New Roman"/>
            <w:sz w:val="24"/>
          </w:rPr>
          <w:delText xml:space="preserve">and the </w:delText>
        </w:r>
        <w:r w:rsidR="000A3860" w:rsidRPr="00182199" w:rsidDel="005F0B61">
          <w:rPr>
            <w:rFonts w:cs="Times New Roman"/>
            <w:sz w:val="24"/>
          </w:rPr>
          <w:delText xml:space="preserve">stone tool </w:delText>
        </w:r>
        <w:r w:rsidR="00952859" w:rsidRPr="00182199" w:rsidDel="005F0B61">
          <w:rPr>
            <w:rFonts w:cs="Times New Roman"/>
            <w:sz w:val="24"/>
          </w:rPr>
          <w:delText>variation</w:delText>
        </w:r>
        <w:commentRangeEnd w:id="36"/>
        <w:r w:rsidR="0082324A" w:rsidRPr="00F61189" w:rsidDel="005F0B61">
          <w:rPr>
            <w:rStyle w:val="CommentReference"/>
            <w:rFonts w:cs="Times New Roman"/>
            <w:rPrChange w:id="37" w:author="Author" w:date="2021-05-14T15:52:00Z">
              <w:rPr>
                <w:rStyle w:val="CommentReference"/>
                <w:rFonts w:asciiTheme="minorHAnsi" w:hAnsiTheme="minorHAnsi"/>
              </w:rPr>
            </w:rPrChange>
          </w:rPr>
          <w:commentReference w:id="36"/>
        </w:r>
        <w:r w:rsidR="00952859" w:rsidRPr="00182199" w:rsidDel="005F0B61">
          <w:rPr>
            <w:rFonts w:cs="Times New Roman"/>
            <w:sz w:val="24"/>
          </w:rPr>
          <w:delText xml:space="preserve"> in the Oldowan.</w:delText>
        </w:r>
        <w:commentRangeEnd w:id="27"/>
        <w:r w:rsidR="00145FAD" w:rsidRPr="00F61189" w:rsidDel="005F0B61">
          <w:rPr>
            <w:rStyle w:val="CommentReference"/>
            <w:rFonts w:cs="Times New Roman"/>
            <w:rPrChange w:id="38" w:author="Author" w:date="2021-05-14T15:52:00Z">
              <w:rPr>
                <w:rStyle w:val="CommentReference"/>
                <w:rFonts w:asciiTheme="minorHAnsi" w:hAnsiTheme="minorHAnsi"/>
              </w:rPr>
            </w:rPrChange>
          </w:rPr>
          <w:commentReference w:id="27"/>
        </w:r>
        <w:commentRangeEnd w:id="28"/>
        <w:r w:rsidR="005F0B61" w:rsidRPr="00F61189" w:rsidDel="005F0B61">
          <w:rPr>
            <w:rStyle w:val="CommentReference"/>
            <w:rFonts w:cs="Times New Roman"/>
            <w:rPrChange w:id="39" w:author="Author" w:date="2021-05-14T15:52:00Z">
              <w:rPr>
                <w:rStyle w:val="CommentReference"/>
                <w:rFonts w:asciiTheme="minorHAnsi" w:hAnsiTheme="minorHAnsi"/>
              </w:rPr>
            </w:rPrChange>
          </w:rPr>
          <w:commentReference w:id="28"/>
        </w:r>
      </w:del>
    </w:p>
    <w:p w14:paraId="1B337672" w14:textId="51A2D6F3" w:rsidR="00952859" w:rsidRPr="00182199" w:rsidRDefault="00DD6714">
      <w:pPr>
        <w:pStyle w:val="FirstParagraph"/>
        <w:spacing w:line="480" w:lineRule="auto"/>
        <w:ind w:firstLine="0"/>
        <w:rPr>
          <w:rFonts w:cs="Times New Roman"/>
          <w:sz w:val="24"/>
        </w:rPr>
      </w:pPr>
      <w:r w:rsidRPr="00182199">
        <w:rPr>
          <w:rFonts w:cs="Times New Roman"/>
          <w:sz w:val="24"/>
        </w:rPr>
        <w:tab/>
      </w:r>
      <w:r w:rsidR="004A7D95" w:rsidRPr="00182199">
        <w:rPr>
          <w:rFonts w:cs="Times New Roman"/>
          <w:sz w:val="24"/>
        </w:rPr>
        <w:t xml:space="preserve">The </w:t>
      </w:r>
      <w:r w:rsidR="00953215" w:rsidRPr="00182199">
        <w:rPr>
          <w:rFonts w:cs="Times New Roman"/>
          <w:sz w:val="24"/>
        </w:rPr>
        <w:t>~</w:t>
      </w:r>
      <w:r w:rsidR="004A7D95" w:rsidRPr="00182199">
        <w:rPr>
          <w:rFonts w:cs="Times New Roman"/>
          <w:sz w:val="24"/>
        </w:rPr>
        <w:t xml:space="preserve">2.0 </w:t>
      </w:r>
      <w:r w:rsidR="0082324A" w:rsidRPr="00182199">
        <w:rPr>
          <w:rFonts w:cs="Times New Roman"/>
          <w:sz w:val="24"/>
        </w:rPr>
        <w:t>M</w:t>
      </w:r>
      <w:r w:rsidR="004A7D95" w:rsidRPr="00182199">
        <w:rPr>
          <w:rFonts w:cs="Times New Roman"/>
          <w:sz w:val="24"/>
        </w:rPr>
        <w:t xml:space="preserve">a site of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4A7D95" w:rsidRPr="00182199">
        <w:rPr>
          <w:rFonts w:cs="Times New Roman"/>
          <w:sz w:val="24"/>
        </w:rPr>
        <w:t xml:space="preserve"> </w:t>
      </w:r>
      <w:r w:rsidRPr="00182199">
        <w:rPr>
          <w:rFonts w:cs="Times New Roman"/>
          <w:sz w:val="24"/>
        </w:rPr>
        <w:t>contribute</w:t>
      </w:r>
      <w:r w:rsidR="00953215" w:rsidRPr="00182199">
        <w:rPr>
          <w:rFonts w:cs="Times New Roman"/>
          <w:sz w:val="24"/>
        </w:rPr>
        <w:t>s</w:t>
      </w:r>
      <w:r w:rsidRPr="00182199">
        <w:rPr>
          <w:rFonts w:cs="Times New Roman"/>
          <w:sz w:val="24"/>
        </w:rPr>
        <w:t xml:space="preserve"> to our </w:t>
      </w:r>
      <w:r w:rsidR="004A7D95" w:rsidRPr="00182199">
        <w:rPr>
          <w:rFonts w:cs="Times New Roman"/>
          <w:sz w:val="24"/>
        </w:rPr>
        <w:t>understanding of the relationship between stone tool production</w:t>
      </w:r>
      <w:r w:rsidRPr="00182199">
        <w:rPr>
          <w:rFonts w:cs="Times New Roman"/>
          <w:sz w:val="24"/>
        </w:rPr>
        <w:t xml:space="preserve">, technical </w:t>
      </w:r>
      <w:proofErr w:type="gramStart"/>
      <w:r w:rsidRPr="00182199">
        <w:rPr>
          <w:rFonts w:cs="Times New Roman"/>
          <w:sz w:val="24"/>
        </w:rPr>
        <w:t>decision</w:t>
      </w:r>
      <w:r w:rsidR="0082324A" w:rsidRPr="00182199">
        <w:rPr>
          <w:rFonts w:cs="Times New Roman"/>
          <w:sz w:val="24"/>
        </w:rPr>
        <w:t>-</w:t>
      </w:r>
      <w:r w:rsidRPr="00182199">
        <w:rPr>
          <w:rFonts w:cs="Times New Roman"/>
          <w:sz w:val="24"/>
        </w:rPr>
        <w:t>making</w:t>
      </w:r>
      <w:proofErr w:type="gramEnd"/>
      <w:r w:rsidR="004A7D95" w:rsidRPr="00182199">
        <w:rPr>
          <w:rFonts w:cs="Times New Roman"/>
          <w:sz w:val="24"/>
        </w:rPr>
        <w:t xml:space="preserve"> </w:t>
      </w:r>
      <w:r w:rsidR="00301E30" w:rsidRPr="00182199">
        <w:rPr>
          <w:rFonts w:cs="Times New Roman"/>
          <w:sz w:val="24"/>
        </w:rPr>
        <w:t>and hominin</w:t>
      </w:r>
      <w:r w:rsidR="00952859" w:rsidRPr="00182199">
        <w:rPr>
          <w:rFonts w:cs="Times New Roman"/>
          <w:sz w:val="24"/>
        </w:rPr>
        <w:t xml:space="preserve"> behavioral ecology</w:t>
      </w:r>
      <w:r w:rsidR="004A7D95" w:rsidRPr="00182199">
        <w:rPr>
          <w:rFonts w:cs="Times New Roman"/>
          <w:sz w:val="24"/>
        </w:rPr>
        <w:t xml:space="preserve">. </w:t>
      </w:r>
      <w:r w:rsidR="0054655D" w:rsidRPr="00182199">
        <w:rPr>
          <w:rFonts w:cs="Times New Roman"/>
          <w:sz w:val="24"/>
        </w:rPr>
        <w:t xml:space="preserve">The lithic assemblage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54655D" w:rsidRPr="00182199">
        <w:rPr>
          <w:rFonts w:cs="Times New Roman"/>
          <w:sz w:val="24"/>
        </w:rPr>
        <w:t xml:space="preserve"> shows a substantial representation of exotic raw materials </w:t>
      </w:r>
      <w:r w:rsidR="00953215" w:rsidRPr="00182199">
        <w:rPr>
          <w:rFonts w:cs="Times New Roman"/>
          <w:sz w:val="24"/>
        </w:rPr>
        <w:t>(e.g.</w:t>
      </w:r>
      <w:ins w:id="40" w:author="Author" w:date="2021-05-01T12:19:00Z">
        <w:r w:rsidR="0082324A" w:rsidRPr="00182199">
          <w:rPr>
            <w:rFonts w:cs="Times New Roman"/>
            <w:sz w:val="24"/>
          </w:rPr>
          <w:t>,</w:t>
        </w:r>
      </w:ins>
      <w:r w:rsidR="00953215" w:rsidRPr="00182199">
        <w:rPr>
          <w:rFonts w:cs="Times New Roman"/>
          <w:sz w:val="24"/>
        </w:rPr>
        <w:t xml:space="preserve"> rock types not available within 10 km of the archaeological site) </w:t>
      </w:r>
      <w:r w:rsidR="00403189" w:rsidRPr="00182199">
        <w:rPr>
          <w:rFonts w:cs="Times New Roman"/>
          <w:sz w:val="24"/>
        </w:rPr>
        <w:t xml:space="preserve">and </w:t>
      </w:r>
      <w:r w:rsidR="0054655D" w:rsidRPr="00182199">
        <w:rPr>
          <w:rFonts w:cs="Times New Roman"/>
          <w:sz w:val="24"/>
        </w:rPr>
        <w:t xml:space="preserve">a diversity of different core reduction </w:t>
      </w:r>
      <w:commentRangeStart w:id="41"/>
      <w:commentRangeStart w:id="42"/>
      <w:r w:rsidR="0054655D" w:rsidRPr="00182199">
        <w:rPr>
          <w:rFonts w:cs="Times New Roman"/>
          <w:sz w:val="24"/>
        </w:rPr>
        <w:t>strategies</w:t>
      </w:r>
      <w:r w:rsidRPr="00182199">
        <w:rPr>
          <w:rFonts w:cs="Times New Roman"/>
          <w:sz w:val="24"/>
        </w:rPr>
        <w:t xml:space="preserve"> that</w:t>
      </w:r>
      <w:del w:id="43" w:author="Author" w:date="2021-05-14T15:22:00Z">
        <w:r w:rsidR="00952859" w:rsidRPr="00182199" w:rsidDel="005F0B61">
          <w:rPr>
            <w:rFonts w:cs="Times New Roman"/>
            <w:sz w:val="24"/>
          </w:rPr>
          <w:delText xml:space="preserve">, </w:delText>
        </w:r>
        <w:commentRangeStart w:id="44"/>
        <w:r w:rsidR="00952859" w:rsidRPr="00182199" w:rsidDel="005F0B61">
          <w:rPr>
            <w:rFonts w:cs="Times New Roman"/>
            <w:sz w:val="24"/>
          </w:rPr>
          <w:delText xml:space="preserve">when combined with </w:delText>
        </w:r>
        <w:commentRangeStart w:id="45"/>
        <w:r w:rsidR="00952859" w:rsidRPr="00182199" w:rsidDel="005F0B61">
          <w:rPr>
            <w:rFonts w:cs="Times New Roman"/>
            <w:sz w:val="24"/>
          </w:rPr>
          <w:delText xml:space="preserve">novel </w:delText>
        </w:r>
        <w:commentRangeEnd w:id="45"/>
        <w:r w:rsidR="0082324A" w:rsidRPr="00F61189" w:rsidDel="005F0B61">
          <w:rPr>
            <w:rStyle w:val="CommentReference"/>
            <w:rFonts w:cs="Times New Roman"/>
            <w:rPrChange w:id="46" w:author="Author" w:date="2021-05-14T15:52:00Z">
              <w:rPr>
                <w:rStyle w:val="CommentReference"/>
                <w:rFonts w:asciiTheme="minorHAnsi" w:hAnsiTheme="minorHAnsi"/>
              </w:rPr>
            </w:rPrChange>
          </w:rPr>
          <w:commentReference w:id="45"/>
        </w:r>
        <w:r w:rsidR="00952859" w:rsidRPr="00182199" w:rsidDel="005F0B61">
          <w:rPr>
            <w:rFonts w:cs="Times New Roman"/>
            <w:sz w:val="24"/>
          </w:rPr>
          <w:delText>statistical analyses</w:delText>
        </w:r>
        <w:commentRangeEnd w:id="44"/>
        <w:r w:rsidR="00145FAD" w:rsidRPr="00F61189" w:rsidDel="005F0B61">
          <w:rPr>
            <w:rStyle w:val="CommentReference"/>
            <w:rFonts w:cs="Times New Roman"/>
            <w:rPrChange w:id="47" w:author="Author" w:date="2021-05-14T15:52:00Z">
              <w:rPr>
                <w:rStyle w:val="CommentReference"/>
                <w:rFonts w:asciiTheme="minorHAnsi" w:hAnsiTheme="minorHAnsi"/>
              </w:rPr>
            </w:rPrChange>
          </w:rPr>
          <w:commentReference w:id="44"/>
        </w:r>
        <w:r w:rsidR="00952859" w:rsidRPr="00182199" w:rsidDel="005F0B61">
          <w:rPr>
            <w:rFonts w:cs="Times New Roman"/>
            <w:sz w:val="24"/>
          </w:rPr>
          <w:delText>,</w:delText>
        </w:r>
      </w:del>
      <w:r w:rsidRPr="00182199">
        <w:rPr>
          <w:rFonts w:cs="Times New Roman"/>
          <w:sz w:val="24"/>
        </w:rPr>
        <w:t xml:space="preserve"> </w:t>
      </w:r>
      <w:r w:rsidR="0054655D" w:rsidRPr="00182199">
        <w:rPr>
          <w:rFonts w:cs="Times New Roman"/>
          <w:sz w:val="24"/>
        </w:rPr>
        <w:t xml:space="preserve">provide </w:t>
      </w:r>
      <w:commentRangeEnd w:id="41"/>
      <w:r w:rsidR="005F0B61" w:rsidRPr="00082EC0">
        <w:rPr>
          <w:rStyle w:val="CommentReference"/>
          <w:rFonts w:cs="Times New Roman"/>
        </w:rPr>
        <w:commentReference w:id="41"/>
      </w:r>
      <w:commentRangeEnd w:id="42"/>
      <w:r w:rsidR="005F0B61" w:rsidRPr="00082EC0">
        <w:rPr>
          <w:rStyle w:val="CommentReference"/>
          <w:rFonts w:cs="Times New Roman"/>
        </w:rPr>
        <w:commentReference w:id="42"/>
      </w:r>
      <w:r w:rsidR="0054655D" w:rsidRPr="00182199">
        <w:rPr>
          <w:rFonts w:cs="Times New Roman"/>
          <w:sz w:val="24"/>
        </w:rPr>
        <w:t>an opportunity to</w:t>
      </w:r>
      <w:r w:rsidRPr="00182199">
        <w:rPr>
          <w:rFonts w:cs="Times New Roman"/>
          <w:sz w:val="24"/>
        </w:rPr>
        <w:t xml:space="preserve"> understand the technical decision</w:t>
      </w:r>
      <w:ins w:id="48" w:author="Author" w:date="2021-05-01T12:20:00Z">
        <w:r w:rsidR="0082324A" w:rsidRPr="00182199">
          <w:rPr>
            <w:rFonts w:cs="Times New Roman"/>
            <w:sz w:val="24"/>
          </w:rPr>
          <w:t>-</w:t>
        </w:r>
      </w:ins>
      <w:r w:rsidRPr="00182199">
        <w:rPr>
          <w:rFonts w:cs="Times New Roman"/>
          <w:sz w:val="24"/>
        </w:rPr>
        <w:t>making within the context of broader hominin land</w:t>
      </w:r>
      <w:r w:rsidR="00403189" w:rsidRPr="00182199">
        <w:rPr>
          <w:rFonts w:cs="Times New Roman"/>
          <w:sz w:val="24"/>
        </w:rPr>
        <w:t>-</w:t>
      </w:r>
      <w:r w:rsidRPr="00182199">
        <w:rPr>
          <w:rFonts w:cs="Times New Roman"/>
          <w:sz w:val="24"/>
        </w:rPr>
        <w:t>use strategies.</w:t>
      </w:r>
      <w:r w:rsidR="00952859" w:rsidRPr="00182199">
        <w:rPr>
          <w:rFonts w:cs="Times New Roman"/>
          <w:sz w:val="24"/>
        </w:rPr>
        <w:t xml:space="preserve"> Although early </w:t>
      </w:r>
      <w:proofErr w:type="spellStart"/>
      <w:r w:rsidR="00952859" w:rsidRPr="00182199">
        <w:rPr>
          <w:rFonts w:cs="Times New Roman"/>
          <w:sz w:val="24"/>
        </w:rPr>
        <w:t>Oldowan</w:t>
      </w:r>
      <w:proofErr w:type="spellEnd"/>
      <w:r w:rsidR="00952859" w:rsidRPr="00182199">
        <w:rPr>
          <w:rFonts w:cs="Times New Roman"/>
          <w:sz w:val="24"/>
        </w:rPr>
        <w:t xml:space="preserve"> assemblages dating to 2.0 </w:t>
      </w:r>
      <w:ins w:id="49" w:author="Author" w:date="2021-05-01T12:20:00Z">
        <w:r w:rsidR="0082324A" w:rsidRPr="00182199">
          <w:rPr>
            <w:rFonts w:cs="Times New Roman"/>
            <w:sz w:val="24"/>
          </w:rPr>
          <w:t>Ma</w:t>
        </w:r>
      </w:ins>
      <w:r w:rsidR="00952859" w:rsidRPr="00182199">
        <w:rPr>
          <w:rFonts w:cs="Times New Roman"/>
          <w:sz w:val="24"/>
        </w:rPr>
        <w:t xml:space="preserve"> and older illustrate a similar level of technological competence to those from later timeframes, substantially less is known about the broader foraging behaviors and land-use strategies of hominins during this interval.</w:t>
      </w:r>
      <w:r w:rsidR="00301E30" w:rsidRPr="00182199">
        <w:rPr>
          <w:rFonts w:cs="Times New Roman"/>
          <w:sz w:val="24"/>
        </w:rPr>
        <w:t xml:space="preserve"> </w:t>
      </w:r>
      <w:r w:rsidR="00952859" w:rsidRPr="00182199">
        <w:rPr>
          <w:rFonts w:cs="Times New Roman"/>
          <w:sz w:val="24"/>
        </w:rPr>
        <w:t xml:space="preserve">An investigation of hominin stone tool transport and utilization patterns at </w:t>
      </w:r>
      <w:proofErr w:type="spellStart"/>
      <w:r w:rsidR="00952859" w:rsidRPr="00182199">
        <w:rPr>
          <w:rFonts w:cs="Times New Roman"/>
          <w:sz w:val="24"/>
        </w:rPr>
        <w:t>Kanjera</w:t>
      </w:r>
      <w:proofErr w:type="spellEnd"/>
      <w:r w:rsidR="00952859" w:rsidRPr="00182199">
        <w:rPr>
          <w:rFonts w:cs="Times New Roman"/>
          <w:sz w:val="24"/>
        </w:rPr>
        <w:t xml:space="preserve"> would</w:t>
      </w:r>
      <w:r w:rsidR="00301E30" w:rsidRPr="00182199">
        <w:rPr>
          <w:rFonts w:cs="Times New Roman"/>
          <w:sz w:val="24"/>
        </w:rPr>
        <w:t xml:space="preserve"> not only</w:t>
      </w:r>
      <w:r w:rsidR="00952859" w:rsidRPr="00182199">
        <w:rPr>
          <w:rFonts w:cs="Times New Roman"/>
          <w:sz w:val="24"/>
        </w:rPr>
        <w:t xml:space="preserve"> add to our understanding of how the landscape </w:t>
      </w:r>
      <w:r w:rsidR="00952859" w:rsidRPr="00182199">
        <w:rPr>
          <w:rFonts w:cs="Times New Roman"/>
          <w:sz w:val="24"/>
        </w:rPr>
        <w:lastRenderedPageBreak/>
        <w:t>structures stone tool</w:t>
      </w:r>
      <w:r w:rsidR="00621CF9" w:rsidRPr="00182199">
        <w:rPr>
          <w:rFonts w:cs="Times New Roman"/>
          <w:sz w:val="24"/>
        </w:rPr>
        <w:t>-</w:t>
      </w:r>
      <w:r w:rsidR="00952859" w:rsidRPr="00182199">
        <w:rPr>
          <w:rFonts w:cs="Times New Roman"/>
          <w:sz w:val="24"/>
        </w:rPr>
        <w:t>use and transport</w:t>
      </w:r>
      <w:r w:rsidR="00301E30" w:rsidRPr="00182199">
        <w:rPr>
          <w:rFonts w:cs="Times New Roman"/>
          <w:sz w:val="24"/>
        </w:rPr>
        <w:t xml:space="preserve"> but also further elucidate the relationship between </w:t>
      </w:r>
      <w:proofErr w:type="spellStart"/>
      <w:r w:rsidR="00301E30" w:rsidRPr="00182199">
        <w:rPr>
          <w:rFonts w:cs="Times New Roman"/>
          <w:sz w:val="24"/>
        </w:rPr>
        <w:t>Oldowan</w:t>
      </w:r>
      <w:proofErr w:type="spellEnd"/>
      <w:r w:rsidR="00301E30" w:rsidRPr="00182199">
        <w:rPr>
          <w:rFonts w:cs="Times New Roman"/>
          <w:sz w:val="24"/>
        </w:rPr>
        <w:t xml:space="preserve"> technological strategies </w:t>
      </w:r>
      <w:commentRangeStart w:id="50"/>
      <w:r w:rsidR="00301E30" w:rsidRPr="00182199">
        <w:rPr>
          <w:rFonts w:cs="Times New Roman"/>
          <w:sz w:val="24"/>
        </w:rPr>
        <w:t>and land-use</w:t>
      </w:r>
      <w:commentRangeEnd w:id="50"/>
      <w:r w:rsidR="00CB6B48" w:rsidRPr="00F61189">
        <w:rPr>
          <w:rStyle w:val="CommentReference"/>
          <w:rFonts w:cs="Times New Roman"/>
          <w:rPrChange w:id="51" w:author="Author" w:date="2021-05-14T15:52:00Z">
            <w:rPr>
              <w:rStyle w:val="CommentReference"/>
              <w:rFonts w:asciiTheme="minorHAnsi" w:hAnsiTheme="minorHAnsi"/>
            </w:rPr>
          </w:rPrChange>
        </w:rPr>
        <w:commentReference w:id="50"/>
      </w:r>
      <w:del w:id="52" w:author="Author" w:date="2021-05-14T15:23:00Z">
        <w:r w:rsidR="00301E30" w:rsidRPr="00182199" w:rsidDel="00CB6B48">
          <w:rPr>
            <w:rFonts w:cs="Times New Roman"/>
            <w:sz w:val="24"/>
          </w:rPr>
          <w:delText xml:space="preserve"> patterns</w:delText>
        </w:r>
      </w:del>
      <w:r w:rsidR="00952859" w:rsidRPr="00182199">
        <w:rPr>
          <w:rFonts w:cs="Times New Roman"/>
          <w:sz w:val="24"/>
        </w:rPr>
        <w:t xml:space="preserve">.  </w:t>
      </w:r>
    </w:p>
    <w:p w14:paraId="7FF7C53E" w14:textId="403E9907" w:rsidR="00F029AA" w:rsidRPr="00182199" w:rsidRDefault="00DD6714" w:rsidP="000A3860">
      <w:pPr>
        <w:pStyle w:val="FirstParagraph"/>
        <w:spacing w:line="480" w:lineRule="auto"/>
        <w:rPr>
          <w:rFonts w:cs="Times New Roman"/>
          <w:sz w:val="24"/>
        </w:rPr>
      </w:pPr>
      <w:r w:rsidRPr="00182199">
        <w:rPr>
          <w:rFonts w:cs="Times New Roman"/>
          <w:sz w:val="24"/>
        </w:rPr>
        <w:t xml:space="preserve"> To this end, we present </w:t>
      </w:r>
      <w:commentRangeStart w:id="53"/>
      <w:commentRangeStart w:id="54"/>
      <w:r w:rsidRPr="00182199">
        <w:rPr>
          <w:rFonts w:cs="Times New Roman"/>
          <w:sz w:val="24"/>
        </w:rPr>
        <w:t xml:space="preserve">a </w:t>
      </w:r>
      <w:del w:id="55" w:author="Author" w:date="2021-05-14T15:25:00Z">
        <w:r w:rsidRPr="00182199" w:rsidDel="00CB6B48">
          <w:rPr>
            <w:rFonts w:cs="Times New Roman"/>
            <w:sz w:val="24"/>
          </w:rPr>
          <w:delText xml:space="preserve">novel </w:delText>
        </w:r>
      </w:del>
      <w:ins w:id="56" w:author="Author" w:date="2021-05-14T15:25:00Z">
        <w:r w:rsidR="00CB6B48" w:rsidRPr="00182199">
          <w:rPr>
            <w:rFonts w:cs="Times New Roman"/>
            <w:sz w:val="24"/>
          </w:rPr>
          <w:t xml:space="preserve">new </w:t>
        </w:r>
      </w:ins>
      <w:r w:rsidRPr="00182199">
        <w:rPr>
          <w:rFonts w:cs="Times New Roman"/>
          <w:sz w:val="24"/>
        </w:rPr>
        <w:t xml:space="preserve">study </w:t>
      </w:r>
      <w:commentRangeEnd w:id="53"/>
      <w:r w:rsidR="00145FAD" w:rsidRPr="00F61189">
        <w:rPr>
          <w:rStyle w:val="CommentReference"/>
          <w:rFonts w:cs="Times New Roman"/>
          <w:rPrChange w:id="57" w:author="Author" w:date="2021-05-14T15:52:00Z">
            <w:rPr>
              <w:rStyle w:val="CommentReference"/>
              <w:rFonts w:asciiTheme="minorHAnsi" w:hAnsiTheme="minorHAnsi"/>
            </w:rPr>
          </w:rPrChange>
        </w:rPr>
        <w:commentReference w:id="53"/>
      </w:r>
      <w:commentRangeEnd w:id="54"/>
      <w:r w:rsidR="00CB6B48" w:rsidRPr="00F61189">
        <w:rPr>
          <w:rStyle w:val="CommentReference"/>
          <w:rFonts w:cs="Times New Roman"/>
          <w:rPrChange w:id="58" w:author="Author" w:date="2021-05-14T15:52:00Z">
            <w:rPr>
              <w:rStyle w:val="CommentReference"/>
              <w:rFonts w:asciiTheme="minorHAnsi" w:hAnsiTheme="minorHAnsi"/>
            </w:rPr>
          </w:rPrChange>
        </w:rPr>
        <w:commentReference w:id="54"/>
      </w:r>
      <w:r w:rsidRPr="00182199">
        <w:rPr>
          <w:rFonts w:cs="Times New Roman"/>
          <w:sz w:val="24"/>
        </w:rPr>
        <w:t xml:space="preserve">of the </w:t>
      </w:r>
      <w:proofErr w:type="spellStart"/>
      <w:r w:rsidR="00321529" w:rsidRPr="00182199">
        <w:rPr>
          <w:rFonts w:cs="Times New Roman"/>
          <w:sz w:val="24"/>
        </w:rPr>
        <w:t>Kanjera</w:t>
      </w:r>
      <w:proofErr w:type="spellEnd"/>
      <w:r w:rsidR="00321529" w:rsidRPr="00182199">
        <w:rPr>
          <w:rFonts w:cs="Times New Roman"/>
          <w:sz w:val="24"/>
        </w:rPr>
        <w:t xml:space="preserve"> South</w:t>
      </w:r>
      <w:r w:rsidRPr="00182199">
        <w:rPr>
          <w:rFonts w:cs="Times New Roman"/>
          <w:sz w:val="24"/>
        </w:rPr>
        <w:t xml:space="preserve"> lithic material that combine</w:t>
      </w:r>
      <w:r w:rsidR="00403189" w:rsidRPr="00182199">
        <w:rPr>
          <w:rFonts w:cs="Times New Roman"/>
          <w:sz w:val="24"/>
        </w:rPr>
        <w:t>s</w:t>
      </w:r>
      <w:r w:rsidRPr="00182199">
        <w:rPr>
          <w:rFonts w:cs="Times New Roman"/>
          <w:sz w:val="24"/>
        </w:rPr>
        <w:t xml:space="preserve"> previous analyses of raw material properties, provenance, and technology with quantitative measures of core reduction intensity and tool utilization to elucidate the broader land</w:t>
      </w:r>
      <w:r w:rsidR="00403189" w:rsidRPr="00182199">
        <w:rPr>
          <w:rFonts w:cs="Times New Roman"/>
          <w:sz w:val="24"/>
        </w:rPr>
        <w:t>-</w:t>
      </w:r>
      <w:r w:rsidRPr="00182199">
        <w:rPr>
          <w:rFonts w:cs="Times New Roman"/>
          <w:sz w:val="24"/>
        </w:rPr>
        <w:t>use pattern.</w:t>
      </w:r>
      <w:r w:rsidR="00952859" w:rsidRPr="00182199">
        <w:rPr>
          <w:rFonts w:cs="Times New Roman"/>
          <w:sz w:val="24"/>
        </w:rPr>
        <w:t xml:space="preserve"> </w:t>
      </w:r>
      <w:ins w:id="59" w:author="Author" w:date="2021-05-18T08:42:00Z">
        <w:r w:rsidR="00BE43FC">
          <w:rPr>
            <w:rFonts w:cs="Times New Roman"/>
            <w:sz w:val="24"/>
          </w:rPr>
          <w:t>W</w:t>
        </w:r>
      </w:ins>
      <w:ins w:id="60" w:author="Author" w:date="2021-05-01T12:26:00Z">
        <w:del w:id="61" w:author="Author" w:date="2021-05-18T08:42:00Z">
          <w:r w:rsidR="00145FAD" w:rsidRPr="00182199" w:rsidDel="00BE43FC">
            <w:rPr>
              <w:rFonts w:cs="Times New Roman"/>
              <w:sz w:val="24"/>
            </w:rPr>
            <w:delText>W</w:delText>
          </w:r>
        </w:del>
      </w:ins>
      <w:r w:rsidR="00FF430F" w:rsidRPr="00182199">
        <w:rPr>
          <w:rFonts w:cs="Times New Roman"/>
          <w:sz w:val="24"/>
        </w:rPr>
        <w:t xml:space="preserve">e show that the technological variation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FF430F" w:rsidRPr="00182199">
        <w:rPr>
          <w:rFonts w:cs="Times New Roman"/>
          <w:sz w:val="24"/>
        </w:rPr>
        <w:t xml:space="preserve"> reflects an interaction of raw material properties, foraging ecology, and landscape scale constraints on raw material availability. </w:t>
      </w:r>
      <w:commentRangeStart w:id="62"/>
      <w:r w:rsidR="0088782F" w:rsidRPr="00182199">
        <w:rPr>
          <w:rFonts w:cs="Times New Roman"/>
          <w:sz w:val="24"/>
        </w:rPr>
        <w:t>We further</w:t>
      </w:r>
      <w:r w:rsidR="00952859" w:rsidRPr="00182199">
        <w:rPr>
          <w:rFonts w:cs="Times New Roman"/>
          <w:sz w:val="24"/>
        </w:rPr>
        <w:t xml:space="preserve"> characterize the broader pattern of land-use of </w:t>
      </w:r>
      <w:proofErr w:type="spellStart"/>
      <w:r w:rsidR="00952859" w:rsidRPr="00182199">
        <w:rPr>
          <w:rFonts w:cs="Times New Roman"/>
          <w:sz w:val="24"/>
        </w:rPr>
        <w:t>Oldowan</w:t>
      </w:r>
      <w:proofErr w:type="spellEnd"/>
      <w:r w:rsidR="00952859" w:rsidRPr="00182199">
        <w:rPr>
          <w:rFonts w:cs="Times New Roman"/>
          <w:sz w:val="24"/>
        </w:rPr>
        <w:t xml:space="preserve"> hominins at </w:t>
      </w:r>
      <w:proofErr w:type="spellStart"/>
      <w:r w:rsidR="00321529" w:rsidRPr="00182199">
        <w:rPr>
          <w:rFonts w:cs="Times New Roman"/>
          <w:sz w:val="24"/>
        </w:rPr>
        <w:t>Kanjera</w:t>
      </w:r>
      <w:proofErr w:type="spellEnd"/>
      <w:r w:rsidR="00321529" w:rsidRPr="00182199">
        <w:rPr>
          <w:rFonts w:cs="Times New Roman"/>
          <w:sz w:val="24"/>
        </w:rPr>
        <w:t xml:space="preserve"> South</w:t>
      </w:r>
      <w:commentRangeEnd w:id="62"/>
      <w:r w:rsidR="0088782F" w:rsidRPr="00082EC0">
        <w:rPr>
          <w:rStyle w:val="CommentReference"/>
          <w:rFonts w:cs="Times New Roman"/>
        </w:rPr>
        <w:commentReference w:id="62"/>
      </w:r>
      <w:r w:rsidR="0088782F" w:rsidRPr="00182199">
        <w:rPr>
          <w:rFonts w:cs="Times New Roman"/>
          <w:sz w:val="24"/>
        </w:rPr>
        <w:t xml:space="preserve"> and </w:t>
      </w:r>
      <w:r w:rsidR="00952859" w:rsidRPr="00182199">
        <w:rPr>
          <w:rFonts w:cs="Times New Roman"/>
          <w:sz w:val="24"/>
        </w:rPr>
        <w:t xml:space="preserve">show that this pattern may condition the economization of stone resources across space. </w:t>
      </w:r>
      <w:r w:rsidRPr="00182199">
        <w:rPr>
          <w:rFonts w:cs="Times New Roman"/>
          <w:sz w:val="24"/>
        </w:rPr>
        <w:t xml:space="preserve"> </w:t>
      </w:r>
      <w:r w:rsidR="00FF430F" w:rsidRPr="00182199">
        <w:rPr>
          <w:rFonts w:cs="Times New Roman"/>
          <w:sz w:val="24"/>
        </w:rPr>
        <w:t xml:space="preserve">This study sheds light on the environmental and technical variables that contribute to </w:t>
      </w:r>
      <w:proofErr w:type="spellStart"/>
      <w:r w:rsidR="00FF430F" w:rsidRPr="00182199">
        <w:rPr>
          <w:rFonts w:cs="Times New Roman"/>
          <w:sz w:val="24"/>
        </w:rPr>
        <w:t>Oldowan</w:t>
      </w:r>
      <w:proofErr w:type="spellEnd"/>
      <w:r w:rsidR="00FF430F" w:rsidRPr="00182199">
        <w:rPr>
          <w:rFonts w:cs="Times New Roman"/>
          <w:sz w:val="24"/>
        </w:rPr>
        <w:t xml:space="preserve"> stone tool variability</w:t>
      </w:r>
      <w:r w:rsidR="00145FAD" w:rsidRPr="00182199">
        <w:rPr>
          <w:rFonts w:cs="Times New Roman"/>
          <w:sz w:val="24"/>
        </w:rPr>
        <w:t xml:space="preserve"> and </w:t>
      </w:r>
      <w:r w:rsidR="00120493" w:rsidRPr="00182199">
        <w:rPr>
          <w:rFonts w:cs="Times New Roman"/>
          <w:sz w:val="24"/>
        </w:rPr>
        <w:t xml:space="preserve">provides </w:t>
      </w:r>
      <w:r w:rsidR="00F715A9" w:rsidRPr="00182199">
        <w:rPr>
          <w:rFonts w:cs="Times New Roman"/>
          <w:sz w:val="24"/>
        </w:rPr>
        <w:t>unique insight into</w:t>
      </w:r>
      <w:r w:rsidR="0054655D" w:rsidRPr="00182199">
        <w:rPr>
          <w:rFonts w:cs="Times New Roman"/>
          <w:sz w:val="24"/>
        </w:rPr>
        <w:t xml:space="preserve"> hominin land-use patterns</w:t>
      </w:r>
      <w:ins w:id="63" w:author="Author" w:date="2021-05-17T14:25:00Z">
        <w:r w:rsidR="00541486">
          <w:rPr>
            <w:rFonts w:cs="Times New Roman"/>
            <w:sz w:val="24"/>
          </w:rPr>
          <w:t xml:space="preserve"> in</w:t>
        </w:r>
      </w:ins>
      <w:r w:rsidR="0054655D" w:rsidRPr="00182199">
        <w:rPr>
          <w:rFonts w:cs="Times New Roman"/>
          <w:sz w:val="24"/>
        </w:rPr>
        <w:t xml:space="preserve"> </w:t>
      </w:r>
      <w:commentRangeStart w:id="64"/>
      <w:ins w:id="65" w:author="Author" w:date="2021-05-14T15:28:00Z">
        <w:r w:rsidR="00CB6B48" w:rsidRPr="00182199">
          <w:rPr>
            <w:rFonts w:cs="Times New Roman"/>
            <w:sz w:val="24"/>
          </w:rPr>
          <w:t xml:space="preserve">the early </w:t>
        </w:r>
        <w:proofErr w:type="spellStart"/>
        <w:r w:rsidR="00CB6B48" w:rsidRPr="00182199">
          <w:rPr>
            <w:rFonts w:cs="Times New Roman"/>
            <w:sz w:val="24"/>
          </w:rPr>
          <w:t>Oldowan</w:t>
        </w:r>
        <w:commentRangeEnd w:id="64"/>
        <w:proofErr w:type="spellEnd"/>
        <w:r w:rsidR="00CB6B48" w:rsidRPr="00F61189">
          <w:rPr>
            <w:rStyle w:val="CommentReference"/>
            <w:rFonts w:cs="Times New Roman"/>
            <w:rPrChange w:id="66" w:author="Author" w:date="2021-05-14T15:52:00Z">
              <w:rPr>
                <w:rStyle w:val="CommentReference"/>
                <w:rFonts w:asciiTheme="minorHAnsi" w:hAnsiTheme="minorHAnsi"/>
              </w:rPr>
            </w:rPrChange>
          </w:rPr>
          <w:commentReference w:id="64"/>
        </w:r>
      </w:ins>
      <w:del w:id="67" w:author="Author" w:date="2021-05-14T15:28:00Z">
        <w:r w:rsidR="0054655D" w:rsidRPr="00182199" w:rsidDel="00CB6B48">
          <w:rPr>
            <w:rFonts w:cs="Times New Roman"/>
            <w:sz w:val="24"/>
          </w:rPr>
          <w:delText>during th</w:delText>
        </w:r>
      </w:del>
      <w:del w:id="68" w:author="Author" w:date="2021-05-14T15:27:00Z">
        <w:r w:rsidR="0054655D" w:rsidRPr="00182199" w:rsidDel="00CB6B48">
          <w:rPr>
            <w:rFonts w:cs="Times New Roman"/>
            <w:sz w:val="24"/>
          </w:rPr>
          <w:delText>e</w:delText>
        </w:r>
      </w:del>
      <w:del w:id="69" w:author="Author" w:date="2021-05-14T15:28:00Z">
        <w:r w:rsidR="0054655D" w:rsidRPr="00182199" w:rsidDel="00CB6B48">
          <w:rPr>
            <w:rFonts w:cs="Times New Roman"/>
            <w:sz w:val="24"/>
          </w:rPr>
          <w:delText xml:space="preserve"> earl</w:delText>
        </w:r>
        <w:r w:rsidR="0021331A" w:rsidRPr="00182199" w:rsidDel="00CB6B48">
          <w:rPr>
            <w:rFonts w:cs="Times New Roman"/>
            <w:sz w:val="24"/>
          </w:rPr>
          <w:delText>y</w:delText>
        </w:r>
      </w:del>
      <w:del w:id="70" w:author="Author" w:date="2021-05-14T15:27:00Z">
        <w:r w:rsidR="0054655D" w:rsidRPr="00182199" w:rsidDel="00CB6B48">
          <w:rPr>
            <w:rFonts w:cs="Times New Roman"/>
            <w:sz w:val="24"/>
          </w:rPr>
          <w:delText xml:space="preserve"> </w:delText>
        </w:r>
        <w:r w:rsidR="00F715A9" w:rsidRPr="00182199" w:rsidDel="00CB6B48">
          <w:rPr>
            <w:rFonts w:cs="Times New Roman"/>
            <w:sz w:val="24"/>
          </w:rPr>
          <w:delText>part</w:delText>
        </w:r>
      </w:del>
      <w:del w:id="71" w:author="Author" w:date="2021-05-14T15:28:00Z">
        <w:r w:rsidR="00F715A9" w:rsidRPr="00182199" w:rsidDel="00CB6B48">
          <w:rPr>
            <w:rFonts w:cs="Times New Roman"/>
            <w:sz w:val="24"/>
          </w:rPr>
          <w:delText xml:space="preserve"> of the </w:delText>
        </w:r>
        <w:r w:rsidR="0054655D" w:rsidRPr="00182199" w:rsidDel="00CB6B48">
          <w:rPr>
            <w:rFonts w:cs="Times New Roman"/>
            <w:sz w:val="24"/>
          </w:rPr>
          <w:delText>Oldowan</w:delText>
        </w:r>
        <w:r w:rsidR="00F715A9" w:rsidRPr="00182199" w:rsidDel="00CB6B48">
          <w:rPr>
            <w:rFonts w:cs="Times New Roman"/>
            <w:sz w:val="24"/>
          </w:rPr>
          <w:delText xml:space="preserve"> industry</w:delText>
        </w:r>
      </w:del>
      <w:r w:rsidR="0054655D" w:rsidRPr="00182199">
        <w:rPr>
          <w:rFonts w:cs="Times New Roman"/>
          <w:sz w:val="24"/>
        </w:rPr>
        <w:t xml:space="preserve">.  </w:t>
      </w:r>
    </w:p>
    <w:p w14:paraId="71FCFF70" w14:textId="2292263E" w:rsidR="001A42AA" w:rsidRPr="00182199" w:rsidRDefault="00232C7D" w:rsidP="005B4E22">
      <w:pPr>
        <w:pStyle w:val="Heading1"/>
      </w:pPr>
      <w:bookmarkStart w:id="72" w:name="background-to-kanjera-south"/>
      <w:r w:rsidRPr="00182199">
        <w:t xml:space="preserve">Background to </w:t>
      </w:r>
      <w:bookmarkEnd w:id="72"/>
      <w:proofErr w:type="spellStart"/>
      <w:r w:rsidR="00321529" w:rsidRPr="00182199">
        <w:t>Kanjera</w:t>
      </w:r>
      <w:proofErr w:type="spellEnd"/>
      <w:r w:rsidR="00321529" w:rsidRPr="00182199">
        <w:t xml:space="preserve"> South</w:t>
      </w:r>
      <w:r w:rsidR="003F0E20" w:rsidRPr="00182199">
        <w:t xml:space="preserve"> </w:t>
      </w:r>
    </w:p>
    <w:p w14:paraId="5CAF7BC3" w14:textId="0CBE7227" w:rsidR="006C62F5" w:rsidRPr="00182199" w:rsidRDefault="00232C7D" w:rsidP="006B148C">
      <w:pPr>
        <w:pStyle w:val="BodyText"/>
        <w:spacing w:line="480" w:lineRule="auto"/>
        <w:rPr>
          <w:ins w:id="73" w:author="Author" w:date="2021-05-01T12:33:00Z"/>
          <w:rFonts w:cs="Times New Roman"/>
          <w:sz w:val="24"/>
        </w:rPr>
      </w:pPr>
      <w:r w:rsidRPr="00182199">
        <w:rPr>
          <w:rFonts w:cs="Times New Roman"/>
          <w:sz w:val="24"/>
        </w:rPr>
        <w:t>The</w:t>
      </w:r>
      <w:r w:rsidR="009E3933" w:rsidRPr="00182199">
        <w:rPr>
          <w:rFonts w:cs="Times New Roman"/>
          <w:sz w:val="24"/>
        </w:rPr>
        <w:t xml:space="preserve"> </w:t>
      </w:r>
      <w:r w:rsidR="00F640C6" w:rsidRPr="00182199">
        <w:rPr>
          <w:rFonts w:cs="Times New Roman"/>
          <w:sz w:val="24"/>
        </w:rPr>
        <w:t>~</w:t>
      </w:r>
      <w:r w:rsidR="009E3933" w:rsidRPr="00182199">
        <w:rPr>
          <w:rFonts w:cs="Times New Roman"/>
          <w:sz w:val="24"/>
        </w:rPr>
        <w:t>2.0 Ma</w:t>
      </w:r>
      <w:r w:rsidRPr="00182199">
        <w:rPr>
          <w:rFonts w:cs="Times New Roman"/>
          <w:sz w:val="24"/>
        </w:rPr>
        <w:t xml:space="preserve"> site of </w:t>
      </w:r>
      <w:proofErr w:type="spellStart"/>
      <w:r w:rsidR="00321529" w:rsidRPr="00182199">
        <w:rPr>
          <w:rFonts w:cs="Times New Roman"/>
          <w:sz w:val="24"/>
        </w:rPr>
        <w:t>Kanjera</w:t>
      </w:r>
      <w:proofErr w:type="spellEnd"/>
      <w:r w:rsidR="00321529" w:rsidRPr="00182199">
        <w:rPr>
          <w:rFonts w:cs="Times New Roman"/>
          <w:sz w:val="24"/>
        </w:rPr>
        <w:t xml:space="preserve"> South</w:t>
      </w:r>
      <w:r w:rsidRPr="00182199">
        <w:rPr>
          <w:rFonts w:cs="Times New Roman"/>
          <w:sz w:val="24"/>
        </w:rPr>
        <w:t xml:space="preserve"> is situated on the north</w:t>
      </w:r>
      <w:r w:rsidR="00F640C6" w:rsidRPr="00182199">
        <w:rPr>
          <w:rFonts w:cs="Times New Roman"/>
          <w:sz w:val="24"/>
        </w:rPr>
        <w:t>east</w:t>
      </w:r>
      <w:r w:rsidRPr="00182199">
        <w:rPr>
          <w:rFonts w:cs="Times New Roman"/>
          <w:sz w:val="24"/>
        </w:rPr>
        <w:t xml:space="preserve">ern side of the </w:t>
      </w:r>
      <w:proofErr w:type="spellStart"/>
      <w:r w:rsidRPr="00182199">
        <w:rPr>
          <w:rFonts w:cs="Times New Roman"/>
          <w:sz w:val="24"/>
        </w:rPr>
        <w:t>Homa</w:t>
      </w:r>
      <w:proofErr w:type="spellEnd"/>
      <w:r w:rsidRPr="00182199">
        <w:rPr>
          <w:rFonts w:cs="Times New Roman"/>
          <w:sz w:val="24"/>
        </w:rPr>
        <w:t xml:space="preserve"> Peninsula on the edges of the Nyanza Rift near the shores of Lake Victoria</w:t>
      </w:r>
      <w:r w:rsidR="009E3933" w:rsidRPr="00182199">
        <w:rPr>
          <w:rFonts w:cs="Times New Roman"/>
          <w:sz w:val="24"/>
        </w:rPr>
        <w:t xml:space="preserve"> (Plummer et al., 1999; </w:t>
      </w:r>
      <w:proofErr w:type="spellStart"/>
      <w:r w:rsidR="009E3933" w:rsidRPr="00182199">
        <w:rPr>
          <w:rFonts w:cs="Times New Roman"/>
          <w:sz w:val="24"/>
        </w:rPr>
        <w:t>Ditchfield</w:t>
      </w:r>
      <w:proofErr w:type="spellEnd"/>
      <w:r w:rsidR="009E3933" w:rsidRPr="00182199">
        <w:rPr>
          <w:rFonts w:cs="Times New Roman"/>
          <w:sz w:val="24"/>
        </w:rPr>
        <w:t xml:space="preserve"> et al., 2019</w:t>
      </w:r>
      <w:ins w:id="74" w:author="Author" w:date="2021-05-01T12:28:00Z">
        <w:r w:rsidR="00145FAD" w:rsidRPr="00182199">
          <w:rPr>
            <w:rFonts w:cs="Times New Roman"/>
            <w:sz w:val="24"/>
          </w:rPr>
          <w:t>;</w:t>
        </w:r>
      </w:ins>
      <w:r w:rsidR="00E842BF" w:rsidRPr="00182199">
        <w:rPr>
          <w:rFonts w:cs="Times New Roman"/>
          <w:sz w:val="24"/>
        </w:rPr>
        <w:t xml:space="preserve"> </w:t>
      </w:r>
      <w:r w:rsidR="00FC6A7E" w:rsidRPr="00182199">
        <w:rPr>
          <w:rFonts w:cs="Times New Roman"/>
          <w:sz w:val="24"/>
        </w:rPr>
        <w:t>F</w:t>
      </w:r>
      <w:r w:rsidR="00E842BF" w:rsidRPr="00182199">
        <w:rPr>
          <w:rFonts w:cs="Times New Roman"/>
          <w:sz w:val="24"/>
        </w:rPr>
        <w:t>ig</w:t>
      </w:r>
      <w:r w:rsidR="00FC6A7E" w:rsidRPr="00182199">
        <w:rPr>
          <w:rFonts w:cs="Times New Roman"/>
          <w:sz w:val="24"/>
        </w:rPr>
        <w:t>.</w:t>
      </w:r>
      <w:r w:rsidR="00E842BF" w:rsidRPr="00182199">
        <w:rPr>
          <w:rFonts w:cs="Times New Roman"/>
          <w:sz w:val="24"/>
        </w:rPr>
        <w:t xml:space="preserve"> </w:t>
      </w:r>
      <w:r w:rsidR="00FF430F" w:rsidRPr="00182199">
        <w:rPr>
          <w:rFonts w:cs="Times New Roman"/>
          <w:sz w:val="24"/>
        </w:rPr>
        <w:t>1</w:t>
      </w:r>
      <w:r w:rsidR="009E3933" w:rsidRPr="00182199">
        <w:rPr>
          <w:rFonts w:cs="Times New Roman"/>
          <w:sz w:val="24"/>
        </w:rPr>
        <w:t>)</w:t>
      </w:r>
      <w:r w:rsidRPr="00182199">
        <w:rPr>
          <w:rFonts w:cs="Times New Roman"/>
          <w:sz w:val="24"/>
        </w:rPr>
        <w:t xml:space="preserve">. </w:t>
      </w:r>
      <w:r w:rsidR="00E67723" w:rsidRPr="00182199">
        <w:rPr>
          <w:rFonts w:cs="Times New Roman"/>
          <w:sz w:val="24"/>
        </w:rPr>
        <w:t xml:space="preserve"> The e</w:t>
      </w:r>
      <w:r w:rsidRPr="00182199">
        <w:rPr>
          <w:rFonts w:cs="Times New Roman"/>
          <w:sz w:val="24"/>
        </w:rPr>
        <w:t>xtensive excavation</w:t>
      </w:r>
      <w:r w:rsidR="00E67723" w:rsidRPr="00182199">
        <w:rPr>
          <w:rFonts w:cs="Times New Roman"/>
          <w:sz w:val="24"/>
        </w:rPr>
        <w:t xml:space="preserve"> of</w:t>
      </w:r>
      <w:r w:rsidRPr="00182199">
        <w:rPr>
          <w:rFonts w:cs="Times New Roman"/>
          <w:sz w:val="24"/>
        </w:rPr>
        <w:t xml:space="preserve"> </w:t>
      </w:r>
      <w:r w:rsidR="00E67723" w:rsidRPr="00182199">
        <w:rPr>
          <w:rFonts w:cs="Times New Roman"/>
          <w:sz w:val="24"/>
        </w:rPr>
        <w:t xml:space="preserve">a </w:t>
      </w:r>
      <w:del w:id="75" w:author="Author" w:date="2021-05-17T14:26:00Z">
        <w:r w:rsidR="00E67723" w:rsidRPr="00182199" w:rsidDel="00541486">
          <w:rPr>
            <w:rFonts w:cs="Times New Roman"/>
            <w:sz w:val="24"/>
          </w:rPr>
          <w:delText>3 meter</w:delText>
        </w:r>
        <w:r w:rsidR="00E842BF" w:rsidRPr="00182199" w:rsidDel="00541486">
          <w:rPr>
            <w:rFonts w:cs="Times New Roman"/>
            <w:sz w:val="24"/>
          </w:rPr>
          <w:delText xml:space="preserve"> deep</w:delText>
        </w:r>
      </w:del>
      <w:ins w:id="76" w:author="Author" w:date="2021-05-17T14:26:00Z">
        <w:r w:rsidR="00541486" w:rsidRPr="00182199">
          <w:rPr>
            <w:rFonts w:cs="Times New Roman"/>
            <w:sz w:val="24"/>
          </w:rPr>
          <w:t>3-meter-deep</w:t>
        </w:r>
      </w:ins>
      <w:r w:rsidR="00E67723" w:rsidRPr="00182199">
        <w:rPr>
          <w:rFonts w:cs="Times New Roman"/>
          <w:sz w:val="24"/>
        </w:rPr>
        <w:t xml:space="preserve"> sequence of silts and clays</w:t>
      </w:r>
      <w:r w:rsidRPr="00182199">
        <w:rPr>
          <w:rFonts w:cs="Times New Roman"/>
          <w:sz w:val="24"/>
        </w:rPr>
        <w:t xml:space="preserve"> recovered over 3000 fossils and similar numbers of stone artifacts</w:t>
      </w:r>
      <w:r w:rsidR="00BC3532" w:rsidRPr="00182199">
        <w:rPr>
          <w:rFonts w:cs="Times New Roman"/>
          <w:sz w:val="24"/>
        </w:rPr>
        <w:t xml:space="preserve"> </w:t>
      </w:r>
      <w:r w:rsidR="00C27355" w:rsidRPr="00182199">
        <w:rPr>
          <w:rFonts w:cs="Times New Roman"/>
          <w:sz w:val="24"/>
        </w:rPr>
        <w:t>(Plummer et al., 2009a)</w:t>
      </w:r>
      <w:r w:rsidRPr="00182199">
        <w:rPr>
          <w:rFonts w:cs="Times New Roman"/>
          <w:sz w:val="24"/>
        </w:rPr>
        <w:t xml:space="preserve">. The stratigraphy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Pr="00182199">
        <w:rPr>
          <w:rFonts w:cs="Times New Roman"/>
          <w:sz w:val="24"/>
        </w:rPr>
        <w:t xml:space="preserve"> is made up of approximately 30 m</w:t>
      </w:r>
      <w:r w:rsidR="00D014A6" w:rsidRPr="00182199">
        <w:rPr>
          <w:rFonts w:cs="Times New Roman"/>
          <w:sz w:val="24"/>
        </w:rPr>
        <w:t>eters</w:t>
      </w:r>
      <w:r w:rsidRPr="00182199">
        <w:rPr>
          <w:rFonts w:cs="Times New Roman"/>
          <w:sz w:val="24"/>
        </w:rPr>
        <w:t xml:space="preserve"> of fluvial, colluvial and lacustrine sediments </w:t>
      </w:r>
      <w:r w:rsidR="00321529" w:rsidRPr="00182199">
        <w:rPr>
          <w:rFonts w:cs="Times New Roman"/>
          <w:noProof/>
          <w:sz w:val="24"/>
        </w:rPr>
        <w:t>(Ditchfield et al., 2019)</w:t>
      </w:r>
      <w:r w:rsidRPr="00182199">
        <w:rPr>
          <w:rFonts w:cs="Times New Roman"/>
          <w:sz w:val="24"/>
        </w:rPr>
        <w:t xml:space="preserve">. </w:t>
      </w:r>
      <w:r w:rsidR="00C27355" w:rsidRPr="00182199">
        <w:rPr>
          <w:rFonts w:cs="Times New Roman"/>
          <w:sz w:val="24"/>
        </w:rPr>
        <w:t xml:space="preserve">Extensive research on the geochronology and sedimentary context has demonstrated that the </w:t>
      </w:r>
      <w:r w:rsidR="00621E09" w:rsidRPr="00182199">
        <w:rPr>
          <w:rFonts w:cs="Times New Roman"/>
          <w:sz w:val="24"/>
        </w:rPr>
        <w:t>l</w:t>
      </w:r>
      <w:r w:rsidR="009E3933" w:rsidRPr="00182199">
        <w:rPr>
          <w:rFonts w:cs="Times New Roman"/>
          <w:sz w:val="24"/>
        </w:rPr>
        <w:t xml:space="preserve">ithics and fossils </w:t>
      </w:r>
      <w:r w:rsidR="00C27355" w:rsidRPr="00182199">
        <w:rPr>
          <w:rFonts w:cs="Times New Roman"/>
          <w:sz w:val="24"/>
        </w:rPr>
        <w:t>accumulated</w:t>
      </w:r>
      <w:r w:rsidR="00621E09" w:rsidRPr="00182199">
        <w:rPr>
          <w:rFonts w:cs="Times New Roman"/>
          <w:sz w:val="24"/>
        </w:rPr>
        <w:t xml:space="preserve"> </w:t>
      </w:r>
      <w:r w:rsidR="009E3933" w:rsidRPr="00182199">
        <w:rPr>
          <w:rFonts w:cs="Times New Roman"/>
          <w:sz w:val="24"/>
        </w:rPr>
        <w:t xml:space="preserve">predominantly by hominin </w:t>
      </w:r>
      <w:r w:rsidR="00C27355" w:rsidRPr="00182199">
        <w:rPr>
          <w:rFonts w:cs="Times New Roman"/>
          <w:sz w:val="24"/>
        </w:rPr>
        <w:t>activity (</w:t>
      </w:r>
      <w:proofErr w:type="spellStart"/>
      <w:r w:rsidR="00C27355" w:rsidRPr="00182199">
        <w:rPr>
          <w:rFonts w:cs="Times New Roman"/>
          <w:sz w:val="24"/>
        </w:rPr>
        <w:t>Behrensmeyer</w:t>
      </w:r>
      <w:proofErr w:type="spellEnd"/>
      <w:r w:rsidR="00C27355" w:rsidRPr="00182199">
        <w:rPr>
          <w:rFonts w:cs="Times New Roman"/>
          <w:sz w:val="24"/>
        </w:rPr>
        <w:t xml:space="preserve"> et al., 1995; Plummer et al., 2009a, 2009b; Ferraro et al., 2013; </w:t>
      </w:r>
      <w:proofErr w:type="spellStart"/>
      <w:r w:rsidR="00C27355" w:rsidRPr="00182199">
        <w:rPr>
          <w:rFonts w:cs="Times New Roman"/>
          <w:sz w:val="24"/>
        </w:rPr>
        <w:t>Ditchfield</w:t>
      </w:r>
      <w:proofErr w:type="spellEnd"/>
      <w:r w:rsidR="00C27355" w:rsidRPr="00182199">
        <w:rPr>
          <w:rFonts w:cs="Times New Roman"/>
          <w:sz w:val="24"/>
        </w:rPr>
        <w:t xml:space="preserve"> et al., 2019).</w:t>
      </w:r>
    </w:p>
    <w:p w14:paraId="4C5DEA84" w14:textId="62F48156" w:rsidR="006B148C" w:rsidRPr="00182199" w:rsidRDefault="00C27355" w:rsidP="006B148C">
      <w:pPr>
        <w:pStyle w:val="BodyText"/>
        <w:spacing w:line="480" w:lineRule="auto"/>
        <w:rPr>
          <w:rFonts w:cs="Times New Roman"/>
          <w:sz w:val="24"/>
        </w:rPr>
      </w:pPr>
      <w:r w:rsidRPr="00182199">
        <w:rPr>
          <w:rFonts w:cs="Times New Roman"/>
          <w:sz w:val="24"/>
        </w:rPr>
        <w:lastRenderedPageBreak/>
        <w:t xml:space="preserve">The frequencies of different bovids </w:t>
      </w:r>
      <w:r w:rsidR="006B148C" w:rsidRPr="00182199">
        <w:rPr>
          <w:rFonts w:cs="Times New Roman"/>
          <w:sz w:val="24"/>
        </w:rPr>
        <w:t xml:space="preserve">and </w:t>
      </w:r>
      <w:r w:rsidRPr="00182199">
        <w:rPr>
          <w:rFonts w:cs="Times New Roman"/>
          <w:sz w:val="24"/>
        </w:rPr>
        <w:t>enamel isotope studies</w:t>
      </w:r>
      <w:r w:rsidR="00621E09" w:rsidRPr="00182199">
        <w:rPr>
          <w:rFonts w:cs="Times New Roman"/>
          <w:sz w:val="24"/>
        </w:rPr>
        <w:t xml:space="preserve"> </w:t>
      </w:r>
      <w:r w:rsidRPr="00182199">
        <w:rPr>
          <w:rFonts w:cs="Times New Roman"/>
          <w:sz w:val="24"/>
        </w:rPr>
        <w:t xml:space="preserve">indicate that the landscape surrounding </w:t>
      </w:r>
      <w:proofErr w:type="spellStart"/>
      <w:r w:rsidR="00321529" w:rsidRPr="00182199">
        <w:rPr>
          <w:rFonts w:cs="Times New Roman"/>
          <w:sz w:val="24"/>
        </w:rPr>
        <w:t>Kanjera</w:t>
      </w:r>
      <w:proofErr w:type="spellEnd"/>
      <w:r w:rsidR="00321529" w:rsidRPr="00182199">
        <w:rPr>
          <w:rFonts w:cs="Times New Roman"/>
          <w:sz w:val="24"/>
        </w:rPr>
        <w:t xml:space="preserve"> South</w:t>
      </w:r>
      <w:r w:rsidRPr="00182199">
        <w:rPr>
          <w:rFonts w:cs="Times New Roman"/>
          <w:sz w:val="24"/>
        </w:rPr>
        <w:t xml:space="preserve">, unlike the setting of </w:t>
      </w:r>
      <w:r w:rsidR="00F640C6" w:rsidRPr="00182199">
        <w:rPr>
          <w:rFonts w:cs="Times New Roman"/>
          <w:sz w:val="24"/>
        </w:rPr>
        <w:t>many</w:t>
      </w:r>
      <w:r w:rsidRPr="00182199">
        <w:rPr>
          <w:rFonts w:cs="Times New Roman"/>
          <w:sz w:val="24"/>
        </w:rPr>
        <w:t xml:space="preserve"> </w:t>
      </w:r>
      <w:proofErr w:type="spellStart"/>
      <w:r w:rsidRPr="00182199">
        <w:rPr>
          <w:rFonts w:cs="Times New Roman"/>
          <w:sz w:val="24"/>
        </w:rPr>
        <w:t>Oldowan</w:t>
      </w:r>
      <w:proofErr w:type="spellEnd"/>
      <w:r w:rsidRPr="00182199">
        <w:rPr>
          <w:rFonts w:cs="Times New Roman"/>
          <w:sz w:val="24"/>
        </w:rPr>
        <w:t xml:space="preserve"> sites, was dominated by a </w:t>
      </w:r>
      <w:r w:rsidR="00A2542B" w:rsidRPr="00182199">
        <w:rPr>
          <w:rFonts w:cs="Times New Roman"/>
          <w:sz w:val="24"/>
        </w:rPr>
        <w:t>grassland</w:t>
      </w:r>
      <w:r w:rsidRPr="00182199">
        <w:rPr>
          <w:rFonts w:cs="Times New Roman"/>
          <w:sz w:val="24"/>
        </w:rPr>
        <w:t xml:space="preserve"> as opposed to </w:t>
      </w:r>
      <w:r w:rsidR="00F640C6" w:rsidRPr="00182199">
        <w:rPr>
          <w:rFonts w:cs="Times New Roman"/>
          <w:sz w:val="24"/>
        </w:rPr>
        <w:t xml:space="preserve">more closed habitats </w:t>
      </w:r>
      <w:r w:rsidR="000A3860" w:rsidRPr="00182199">
        <w:rPr>
          <w:rFonts w:cs="Times New Roman"/>
          <w:noProof/>
          <w:sz w:val="24"/>
        </w:rPr>
        <w:t>(Plummer et al., 2009b, 2009a)</w:t>
      </w:r>
      <w:r w:rsidR="000A3860" w:rsidRPr="00182199">
        <w:rPr>
          <w:rFonts w:cs="Times New Roman"/>
          <w:sz w:val="24"/>
        </w:rPr>
        <w:t>.</w:t>
      </w:r>
      <w:r w:rsidRPr="00182199">
        <w:rPr>
          <w:rFonts w:cs="Times New Roman"/>
          <w:sz w:val="24"/>
        </w:rPr>
        <w:t xml:space="preserve"> </w:t>
      </w:r>
      <w:r w:rsidR="006B148C" w:rsidRPr="00182199">
        <w:rPr>
          <w:rFonts w:cs="Times New Roman"/>
          <w:sz w:val="24"/>
        </w:rPr>
        <w:t>Z</w:t>
      </w:r>
      <w:r w:rsidRPr="00182199">
        <w:rPr>
          <w:rFonts w:cs="Times New Roman"/>
          <w:sz w:val="24"/>
        </w:rPr>
        <w:t xml:space="preserve">ooarchaeological evidence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Pr="00182199">
        <w:rPr>
          <w:rFonts w:cs="Times New Roman"/>
          <w:sz w:val="24"/>
        </w:rPr>
        <w:t xml:space="preserve"> strongly implicates a scenario where hominins had early access to small carcasses</w:t>
      </w:r>
      <w:r w:rsidR="006B148C" w:rsidRPr="00182199">
        <w:rPr>
          <w:rFonts w:cs="Times New Roman"/>
          <w:sz w:val="24"/>
        </w:rPr>
        <w:t xml:space="preserve"> and mixed access to larger carcasses</w:t>
      </w:r>
      <w:r w:rsidR="00301E30" w:rsidRPr="00182199">
        <w:rPr>
          <w:rFonts w:cs="Times New Roman"/>
          <w:sz w:val="24"/>
        </w:rPr>
        <w:t xml:space="preserve"> </w:t>
      </w:r>
      <w:r w:rsidR="00301E30" w:rsidRPr="00182199">
        <w:rPr>
          <w:rFonts w:cs="Times New Roman"/>
          <w:noProof/>
          <w:sz w:val="24"/>
        </w:rPr>
        <w:t>(Oliver et al., 2019)</w:t>
      </w:r>
      <w:r w:rsidR="00F640C6" w:rsidRPr="00182199">
        <w:rPr>
          <w:rFonts w:cs="Times New Roman"/>
          <w:sz w:val="24"/>
        </w:rPr>
        <w:t>.</w:t>
      </w:r>
      <w:r w:rsidR="006B148C" w:rsidRPr="00182199">
        <w:rPr>
          <w:rFonts w:cs="Times New Roman"/>
          <w:sz w:val="24"/>
        </w:rPr>
        <w:t xml:space="preserve"> </w:t>
      </w:r>
      <w:r w:rsidR="00F640C6" w:rsidRPr="00182199">
        <w:rPr>
          <w:rFonts w:cs="Times New Roman"/>
          <w:sz w:val="24"/>
        </w:rPr>
        <w:t>T</w:t>
      </w:r>
      <w:r w:rsidR="006B148C" w:rsidRPr="00182199">
        <w:rPr>
          <w:rFonts w:cs="Times New Roman"/>
          <w:sz w:val="24"/>
        </w:rPr>
        <w:t>his record is consistent through the stratified sequence, suggesting that persistent carnivory spanned hundreds to thousands of years</w:t>
      </w:r>
      <w:r w:rsidR="00301E30" w:rsidRPr="00182199">
        <w:rPr>
          <w:rFonts w:cs="Times New Roman"/>
          <w:sz w:val="24"/>
        </w:rPr>
        <w:t xml:space="preserve"> </w:t>
      </w:r>
      <w:r w:rsidR="00301E30" w:rsidRPr="00182199">
        <w:rPr>
          <w:rFonts w:cs="Times New Roman"/>
          <w:noProof/>
          <w:sz w:val="24"/>
        </w:rPr>
        <w:t>(Ferraro et al., 2013)</w:t>
      </w:r>
      <w:r w:rsidRPr="00182199">
        <w:rPr>
          <w:rFonts w:cs="Times New Roman"/>
          <w:sz w:val="24"/>
        </w:rPr>
        <w:t xml:space="preserve">. </w:t>
      </w:r>
      <w:r w:rsidR="00F029AA" w:rsidRPr="00182199">
        <w:rPr>
          <w:rFonts w:cs="Times New Roman"/>
          <w:sz w:val="24"/>
        </w:rPr>
        <w:t xml:space="preserve">Though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F029AA" w:rsidRPr="00182199">
        <w:rPr>
          <w:rFonts w:cs="Times New Roman"/>
          <w:sz w:val="24"/>
        </w:rPr>
        <w:t xml:space="preserve"> is considered to have been of significance to hominins</w:t>
      </w:r>
      <w:r w:rsidR="00F47FC7" w:rsidRPr="00182199">
        <w:rPr>
          <w:rFonts w:cs="Times New Roman"/>
          <w:sz w:val="24"/>
        </w:rPr>
        <w:t>,</w:t>
      </w:r>
      <w:r w:rsidR="00F029AA" w:rsidRPr="00182199">
        <w:rPr>
          <w:rFonts w:cs="Times New Roman"/>
          <w:sz w:val="24"/>
        </w:rPr>
        <w:t xml:space="preserve"> it is difficult to determine if there was something unique about its location specifically or if the </w:t>
      </w:r>
      <w:proofErr w:type="spellStart"/>
      <w:r w:rsidR="00F029AA" w:rsidRPr="00182199">
        <w:rPr>
          <w:rFonts w:cs="Times New Roman"/>
          <w:sz w:val="24"/>
        </w:rPr>
        <w:t>Homa</w:t>
      </w:r>
      <w:proofErr w:type="spellEnd"/>
      <w:r w:rsidR="00F029AA" w:rsidRPr="00182199">
        <w:rPr>
          <w:rFonts w:cs="Times New Roman"/>
          <w:sz w:val="24"/>
        </w:rPr>
        <w:t xml:space="preserve"> </w:t>
      </w:r>
      <w:proofErr w:type="spellStart"/>
      <w:r w:rsidR="00F029AA" w:rsidRPr="00182199">
        <w:rPr>
          <w:rFonts w:cs="Times New Roman"/>
          <w:sz w:val="24"/>
        </w:rPr>
        <w:t>Pennisula</w:t>
      </w:r>
      <w:proofErr w:type="spellEnd"/>
      <w:r w:rsidR="00F029AA" w:rsidRPr="00182199">
        <w:rPr>
          <w:rFonts w:cs="Times New Roman"/>
          <w:sz w:val="24"/>
        </w:rPr>
        <w:t xml:space="preserve"> </w:t>
      </w:r>
      <w:del w:id="77" w:author="Author" w:date="2021-05-18T08:43:00Z">
        <w:r w:rsidR="00F029AA" w:rsidRPr="00182199" w:rsidDel="00BE43FC">
          <w:rPr>
            <w:rFonts w:cs="Times New Roman"/>
            <w:sz w:val="24"/>
          </w:rPr>
          <w:delText>as a whole was</w:delText>
        </w:r>
      </w:del>
      <w:ins w:id="78" w:author="Author" w:date="2021-05-18T08:43:00Z">
        <w:r w:rsidR="00BE43FC" w:rsidRPr="00182199">
          <w:rPr>
            <w:rFonts w:cs="Times New Roman"/>
            <w:sz w:val="24"/>
          </w:rPr>
          <w:t>was</w:t>
        </w:r>
      </w:ins>
      <w:r w:rsidR="00F029AA" w:rsidRPr="00182199">
        <w:rPr>
          <w:rFonts w:cs="Times New Roman"/>
          <w:sz w:val="24"/>
        </w:rPr>
        <w:t xml:space="preserve"> simply a hospitable place</w:t>
      </w:r>
      <w:r w:rsidR="00270BC0" w:rsidRPr="00182199">
        <w:rPr>
          <w:rFonts w:cs="Times New Roman"/>
          <w:sz w:val="24"/>
        </w:rPr>
        <w:t xml:space="preserve"> </w:t>
      </w:r>
      <w:r w:rsidR="00270BC0" w:rsidRPr="00182199">
        <w:rPr>
          <w:rFonts w:cs="Times New Roman"/>
          <w:noProof/>
          <w:sz w:val="24"/>
        </w:rPr>
        <w:t>(Behrensmeyer et al., 1995)</w:t>
      </w:r>
      <w:r w:rsidR="00F029AA" w:rsidRPr="00182199">
        <w:rPr>
          <w:rFonts w:cs="Times New Roman"/>
          <w:sz w:val="24"/>
        </w:rPr>
        <w:t>.</w:t>
      </w:r>
      <w:r w:rsidR="00270BC0" w:rsidRPr="00182199">
        <w:rPr>
          <w:rFonts w:cs="Times New Roman"/>
          <w:sz w:val="24"/>
        </w:rPr>
        <w:t xml:space="preserve"> </w:t>
      </w:r>
      <w:r w:rsidR="00F029AA" w:rsidRPr="00182199">
        <w:rPr>
          <w:rFonts w:cs="Times New Roman"/>
          <w:sz w:val="24"/>
        </w:rPr>
        <w:t xml:space="preserve"> </w:t>
      </w:r>
      <w:r w:rsidR="0015775C" w:rsidRPr="00182199">
        <w:rPr>
          <w:rFonts w:cs="Times New Roman"/>
          <w:sz w:val="24"/>
        </w:rPr>
        <w:t>S</w:t>
      </w:r>
      <w:r w:rsidR="00F029AA" w:rsidRPr="00182199">
        <w:rPr>
          <w:rFonts w:cs="Times New Roman"/>
          <w:sz w:val="24"/>
        </w:rPr>
        <w:t xml:space="preserve">ubstantial faulting in the region makes it difficult to assess the ecological qualities of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F029AA" w:rsidRPr="00182199">
        <w:rPr>
          <w:rFonts w:cs="Times New Roman"/>
          <w:sz w:val="24"/>
        </w:rPr>
        <w:t xml:space="preserve"> within a broader landscape context.</w:t>
      </w:r>
    </w:p>
    <w:p w14:paraId="241C5CCC" w14:textId="50AF5D21" w:rsidR="00E842BF" w:rsidRPr="00182199" w:rsidRDefault="00416BFD">
      <w:pPr>
        <w:pStyle w:val="BodyText"/>
        <w:spacing w:line="480" w:lineRule="auto"/>
        <w:rPr>
          <w:rFonts w:cs="Times New Roman"/>
          <w:sz w:val="24"/>
        </w:rPr>
      </w:pPr>
      <w:r w:rsidRPr="00182199">
        <w:rPr>
          <w:rFonts w:cs="Times New Roman"/>
          <w:sz w:val="24"/>
        </w:rPr>
        <w:t xml:space="preserve">Extensive geological surveys of the </w:t>
      </w:r>
      <w:proofErr w:type="spellStart"/>
      <w:r w:rsidRPr="00182199">
        <w:rPr>
          <w:rFonts w:cs="Times New Roman"/>
          <w:sz w:val="24"/>
        </w:rPr>
        <w:t>Homa</w:t>
      </w:r>
      <w:proofErr w:type="spellEnd"/>
      <w:r w:rsidRPr="00182199">
        <w:rPr>
          <w:rFonts w:cs="Times New Roman"/>
          <w:sz w:val="24"/>
        </w:rPr>
        <w:t xml:space="preserve"> Peninsula and the surrounding area reveal a high diversity of igneous and metamorphic rocks that provided a wide range of suitable materials that hominins coul</w:t>
      </w:r>
      <w:r w:rsidR="00E842BF" w:rsidRPr="00182199">
        <w:rPr>
          <w:rFonts w:cs="Times New Roman"/>
          <w:sz w:val="24"/>
        </w:rPr>
        <w:t>d utilize for flake production</w:t>
      </w:r>
      <w:r w:rsidR="0015775C" w:rsidRPr="00182199">
        <w:rPr>
          <w:rFonts w:cs="Times New Roman"/>
          <w:sz w:val="24"/>
        </w:rPr>
        <w:t xml:space="preserve"> </w:t>
      </w:r>
      <w:r w:rsidR="00FA417E" w:rsidRPr="00182199">
        <w:rPr>
          <w:rFonts w:cs="Times New Roman"/>
          <w:noProof/>
          <w:sz w:val="24"/>
        </w:rPr>
        <w:t>(Saggerson, 1952; Le Bas, 1977; Braun et al., 2008a; Finestone et al., 2020)</w:t>
      </w:r>
      <w:r w:rsidR="0015775C" w:rsidRPr="00182199">
        <w:rPr>
          <w:rFonts w:cs="Times New Roman"/>
          <w:sz w:val="24"/>
        </w:rPr>
        <w:t>.</w:t>
      </w:r>
      <w:r w:rsidR="006B148C" w:rsidRPr="00182199">
        <w:rPr>
          <w:rFonts w:cs="Times New Roman"/>
          <w:sz w:val="24"/>
        </w:rPr>
        <w:t xml:space="preserve"> </w:t>
      </w:r>
      <w:r w:rsidR="00E842BF" w:rsidRPr="00182199">
        <w:rPr>
          <w:rFonts w:cs="Times New Roman"/>
          <w:sz w:val="24"/>
        </w:rPr>
        <w:t>As such</w:t>
      </w:r>
      <w:r w:rsidR="004766DF" w:rsidRPr="00182199">
        <w:rPr>
          <w:rFonts w:cs="Times New Roman"/>
          <w:sz w:val="24"/>
        </w:rPr>
        <w:t>,</w:t>
      </w:r>
      <w:r w:rsidR="00E842BF" w:rsidRPr="00182199">
        <w:rPr>
          <w:rFonts w:cs="Times New Roman"/>
          <w:sz w:val="24"/>
        </w:rPr>
        <w:t xml:space="preserve"> this diversity is refl</w:t>
      </w:r>
      <w:r w:rsidR="004766DF" w:rsidRPr="00182199">
        <w:rPr>
          <w:rFonts w:cs="Times New Roman"/>
          <w:sz w:val="24"/>
        </w:rPr>
        <w:t xml:space="preserve">ected in the lithic assemblage. More than 16 different rock types are represented in the assemblage </w:t>
      </w:r>
      <w:r w:rsidR="00F640C6" w:rsidRPr="00182199">
        <w:rPr>
          <w:rFonts w:cs="Times New Roman"/>
          <w:sz w:val="24"/>
        </w:rPr>
        <w:t>although</w:t>
      </w:r>
      <w:r w:rsidR="004766DF" w:rsidRPr="00182199">
        <w:rPr>
          <w:rFonts w:cs="Times New Roman"/>
          <w:sz w:val="24"/>
        </w:rPr>
        <w:t xml:space="preserve"> the bulk of the material is produced on </w:t>
      </w:r>
      <w:r w:rsidR="003802AA" w:rsidRPr="00182199">
        <w:rPr>
          <w:rFonts w:cs="Times New Roman"/>
          <w:sz w:val="24"/>
        </w:rPr>
        <w:t xml:space="preserve">eight </w:t>
      </w:r>
      <w:r w:rsidR="004766DF" w:rsidRPr="00182199">
        <w:rPr>
          <w:rFonts w:cs="Times New Roman"/>
          <w:sz w:val="24"/>
        </w:rPr>
        <w:t>of them</w:t>
      </w:r>
      <w:r w:rsidR="00270BC0" w:rsidRPr="00182199">
        <w:rPr>
          <w:rFonts w:cs="Times New Roman"/>
          <w:sz w:val="24"/>
        </w:rPr>
        <w:t xml:space="preserve"> </w:t>
      </w:r>
      <w:r w:rsidR="00270BC0" w:rsidRPr="00182199">
        <w:rPr>
          <w:rFonts w:cs="Times New Roman"/>
          <w:noProof/>
          <w:sz w:val="24"/>
        </w:rPr>
        <w:t>(Braun et al., 2008a)</w:t>
      </w:r>
      <w:r w:rsidR="004766DF" w:rsidRPr="00182199">
        <w:rPr>
          <w:rFonts w:cs="Times New Roman"/>
          <w:sz w:val="24"/>
        </w:rPr>
        <w:t xml:space="preserve">. Geochemical </w:t>
      </w:r>
      <w:r w:rsidR="00F640C6" w:rsidRPr="00182199">
        <w:rPr>
          <w:rFonts w:cs="Times New Roman"/>
          <w:sz w:val="24"/>
        </w:rPr>
        <w:t>provenance studies</w:t>
      </w:r>
      <w:r w:rsidR="004766DF" w:rsidRPr="00182199">
        <w:rPr>
          <w:rFonts w:cs="Times New Roman"/>
          <w:sz w:val="24"/>
        </w:rPr>
        <w:t xml:space="preserve"> of the lithic material make</w:t>
      </w:r>
      <w:r w:rsidR="00F47FC7" w:rsidRPr="00182199">
        <w:rPr>
          <w:rFonts w:cs="Times New Roman"/>
          <w:sz w:val="24"/>
        </w:rPr>
        <w:t xml:space="preserve"> </w:t>
      </w:r>
      <w:r w:rsidR="004766DF" w:rsidRPr="00182199">
        <w:rPr>
          <w:rFonts w:cs="Times New Roman"/>
          <w:sz w:val="24"/>
        </w:rPr>
        <w:t>it possible to further subdivide the lithic assemblage</w:t>
      </w:r>
      <w:r w:rsidR="00BC6EAE" w:rsidRPr="00182199">
        <w:rPr>
          <w:rFonts w:cs="Times New Roman"/>
          <w:sz w:val="24"/>
        </w:rPr>
        <w:t xml:space="preserve"> to two broad categories: local and exotic</w:t>
      </w:r>
      <w:r w:rsidR="006A387B" w:rsidRPr="00182199">
        <w:rPr>
          <w:rFonts w:cs="Times New Roman"/>
          <w:sz w:val="24"/>
        </w:rPr>
        <w:t xml:space="preserve"> (</w:t>
      </w:r>
      <w:r w:rsidR="00321529" w:rsidRPr="00182199">
        <w:rPr>
          <w:rFonts w:cs="Times New Roman"/>
          <w:sz w:val="24"/>
        </w:rPr>
        <w:t>T</w:t>
      </w:r>
      <w:r w:rsidR="006A387B" w:rsidRPr="00182199">
        <w:rPr>
          <w:rFonts w:cs="Times New Roman"/>
          <w:sz w:val="24"/>
        </w:rPr>
        <w:t>able 1</w:t>
      </w:r>
      <w:r w:rsidR="006B148C" w:rsidRPr="00182199">
        <w:rPr>
          <w:rFonts w:cs="Times New Roman"/>
          <w:sz w:val="24"/>
        </w:rPr>
        <w:t xml:space="preserve">; </w:t>
      </w:r>
      <w:r w:rsidR="00270BC0" w:rsidRPr="00182199">
        <w:rPr>
          <w:rFonts w:cs="Times New Roman"/>
          <w:noProof/>
          <w:sz w:val="24"/>
        </w:rPr>
        <w:t>Braun et al., 2008a</w:t>
      </w:r>
      <w:r w:rsidR="006A387B" w:rsidRPr="00182199">
        <w:rPr>
          <w:rFonts w:cs="Times New Roman"/>
          <w:sz w:val="24"/>
        </w:rPr>
        <w:t>)</w:t>
      </w:r>
      <w:r w:rsidR="00BC6EAE" w:rsidRPr="00182199">
        <w:rPr>
          <w:rFonts w:cs="Times New Roman"/>
          <w:sz w:val="24"/>
        </w:rPr>
        <w:t>.</w:t>
      </w:r>
      <w:r w:rsidR="006A387B" w:rsidRPr="00182199">
        <w:rPr>
          <w:rFonts w:cs="Times New Roman"/>
          <w:sz w:val="24"/>
        </w:rPr>
        <w:t xml:space="preserve"> Local materials are derived from the </w:t>
      </w:r>
      <w:proofErr w:type="spellStart"/>
      <w:r w:rsidR="006A387B" w:rsidRPr="00182199">
        <w:rPr>
          <w:rFonts w:cs="Times New Roman"/>
          <w:sz w:val="24"/>
        </w:rPr>
        <w:t>Homa</w:t>
      </w:r>
      <w:proofErr w:type="spellEnd"/>
      <w:r w:rsidR="006A387B" w:rsidRPr="00182199">
        <w:rPr>
          <w:rFonts w:cs="Times New Roman"/>
          <w:sz w:val="24"/>
        </w:rPr>
        <w:t xml:space="preserve"> Mountain Carbonatite center (Fig</w:t>
      </w:r>
      <w:r w:rsidR="00FC6A7E" w:rsidRPr="00182199">
        <w:rPr>
          <w:rFonts w:cs="Times New Roman"/>
          <w:sz w:val="24"/>
        </w:rPr>
        <w:t>.</w:t>
      </w:r>
      <w:r w:rsidR="006A387B" w:rsidRPr="00182199">
        <w:rPr>
          <w:rFonts w:cs="Times New Roman"/>
          <w:sz w:val="24"/>
        </w:rPr>
        <w:t xml:space="preserve"> </w:t>
      </w:r>
      <w:r w:rsidR="00366DD1" w:rsidRPr="00182199">
        <w:rPr>
          <w:rFonts w:cs="Times New Roman"/>
          <w:sz w:val="24"/>
        </w:rPr>
        <w:t>1</w:t>
      </w:r>
      <w:r w:rsidR="006A387B" w:rsidRPr="00182199">
        <w:rPr>
          <w:rFonts w:cs="Times New Roman"/>
          <w:sz w:val="24"/>
        </w:rPr>
        <w:t xml:space="preserve">). Drainages running off the flanks of this mountain would have carried materials such as phonolite, limestone, and </w:t>
      </w:r>
      <w:proofErr w:type="spellStart"/>
      <w:r w:rsidR="006A387B" w:rsidRPr="00182199">
        <w:rPr>
          <w:rFonts w:cs="Times New Roman"/>
          <w:sz w:val="24"/>
        </w:rPr>
        <w:t>fenetized</w:t>
      </w:r>
      <w:proofErr w:type="spellEnd"/>
      <w:r w:rsidR="006A387B" w:rsidRPr="00182199">
        <w:rPr>
          <w:rFonts w:cs="Times New Roman"/>
          <w:sz w:val="24"/>
        </w:rPr>
        <w:t xml:space="preserve"> rocks within the immediate vicinity of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6A387B" w:rsidRPr="00182199">
        <w:rPr>
          <w:rFonts w:cs="Times New Roman"/>
          <w:sz w:val="24"/>
        </w:rPr>
        <w:t xml:space="preserve">. Sources of the exotic materials, such as quartzite, rhyolite, andesite, and granite are located </w:t>
      </w:r>
      <w:r w:rsidR="00F640C6" w:rsidRPr="00182199">
        <w:rPr>
          <w:rFonts w:cs="Times New Roman"/>
          <w:sz w:val="24"/>
        </w:rPr>
        <w:t xml:space="preserve">further to the east </w:t>
      </w:r>
      <w:r w:rsidR="006A387B" w:rsidRPr="00182199">
        <w:rPr>
          <w:rFonts w:cs="Times New Roman"/>
          <w:sz w:val="24"/>
        </w:rPr>
        <w:t xml:space="preserve">in places such as the Kisi Highlands and </w:t>
      </w:r>
      <w:proofErr w:type="spellStart"/>
      <w:r w:rsidR="006A387B" w:rsidRPr="00182199">
        <w:rPr>
          <w:rFonts w:cs="Times New Roman"/>
          <w:sz w:val="24"/>
        </w:rPr>
        <w:t>Oyugis</w:t>
      </w:r>
      <w:proofErr w:type="spellEnd"/>
      <w:r w:rsidR="006A387B" w:rsidRPr="00182199">
        <w:rPr>
          <w:rFonts w:cs="Times New Roman"/>
          <w:sz w:val="24"/>
        </w:rPr>
        <w:t xml:space="preserve"> (Fig</w:t>
      </w:r>
      <w:r w:rsidR="00FC6A7E" w:rsidRPr="00182199">
        <w:rPr>
          <w:rFonts w:cs="Times New Roman"/>
          <w:sz w:val="24"/>
        </w:rPr>
        <w:t>.</w:t>
      </w:r>
      <w:r w:rsidR="006A387B" w:rsidRPr="00182199">
        <w:rPr>
          <w:rFonts w:cs="Times New Roman"/>
          <w:sz w:val="24"/>
        </w:rPr>
        <w:t xml:space="preserve"> </w:t>
      </w:r>
      <w:r w:rsidR="00366DD1" w:rsidRPr="00182199">
        <w:rPr>
          <w:rFonts w:cs="Times New Roman"/>
          <w:sz w:val="24"/>
        </w:rPr>
        <w:t>1</w:t>
      </w:r>
      <w:r w:rsidR="006A387B" w:rsidRPr="00182199">
        <w:rPr>
          <w:rFonts w:cs="Times New Roman"/>
          <w:sz w:val="24"/>
        </w:rPr>
        <w:t xml:space="preserve">). </w:t>
      </w:r>
      <w:r w:rsidR="00A105CE" w:rsidRPr="00182199">
        <w:rPr>
          <w:rFonts w:cs="Times New Roman"/>
          <w:sz w:val="24"/>
        </w:rPr>
        <w:t xml:space="preserve">While </w:t>
      </w:r>
      <w:r w:rsidR="00A105CE" w:rsidRPr="00182199">
        <w:rPr>
          <w:rFonts w:cs="Times New Roman"/>
          <w:sz w:val="24"/>
        </w:rPr>
        <w:lastRenderedPageBreak/>
        <w:t xml:space="preserve">these materials were likely acquired from river channels traveling west-ward toward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A105CE" w:rsidRPr="00182199">
        <w:rPr>
          <w:rFonts w:cs="Times New Roman"/>
          <w:sz w:val="24"/>
        </w:rPr>
        <w:t xml:space="preserve">, they are not present in </w:t>
      </w:r>
      <w:proofErr w:type="gramStart"/>
      <w:r w:rsidR="001E7FA5" w:rsidRPr="00182199">
        <w:rPr>
          <w:rFonts w:cs="Times New Roman"/>
          <w:sz w:val="24"/>
        </w:rPr>
        <w:t>Pleistocene</w:t>
      </w:r>
      <w:r w:rsidR="00A105CE" w:rsidRPr="00182199">
        <w:rPr>
          <w:rFonts w:cs="Times New Roman"/>
          <w:sz w:val="24"/>
        </w:rPr>
        <w:t xml:space="preserve"> river</w:t>
      </w:r>
      <w:proofErr w:type="gramEnd"/>
      <w:r w:rsidR="00A105CE" w:rsidRPr="00182199">
        <w:rPr>
          <w:rFonts w:cs="Times New Roman"/>
          <w:sz w:val="24"/>
        </w:rPr>
        <w:t xml:space="preserve"> conglomerates </w:t>
      </w:r>
      <w:r w:rsidR="006B148C" w:rsidRPr="00182199">
        <w:rPr>
          <w:rFonts w:cs="Times New Roman"/>
          <w:sz w:val="24"/>
        </w:rPr>
        <w:t xml:space="preserve">within 10 kilometers </w:t>
      </w:r>
      <w:r w:rsidR="00E04D41" w:rsidRPr="00182199">
        <w:rPr>
          <w:rFonts w:cs="Times New Roman"/>
          <w:sz w:val="24"/>
        </w:rPr>
        <w:t>of</w:t>
      </w:r>
      <w:r w:rsidR="006B148C" w:rsidRPr="00182199">
        <w:rPr>
          <w:rFonts w:cs="Times New Roman"/>
          <w:sz w:val="24"/>
        </w:rPr>
        <w:t xml:space="preserve">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366DD1" w:rsidRPr="00182199">
        <w:rPr>
          <w:rFonts w:cs="Times New Roman"/>
          <w:sz w:val="24"/>
        </w:rPr>
        <w:t xml:space="preserve"> </w:t>
      </w:r>
      <w:r w:rsidR="00366DD1" w:rsidRPr="00182199">
        <w:rPr>
          <w:rFonts w:cs="Times New Roman"/>
          <w:noProof/>
          <w:sz w:val="24"/>
        </w:rPr>
        <w:t>(Braun et al., 2008a)</w:t>
      </w:r>
      <w:r w:rsidR="00A105CE" w:rsidRPr="00182199">
        <w:rPr>
          <w:rFonts w:cs="Times New Roman"/>
          <w:sz w:val="24"/>
        </w:rPr>
        <w:t>.</w:t>
      </w:r>
    </w:p>
    <w:p w14:paraId="52956ED5" w14:textId="40F3E36F" w:rsidR="0015775C" w:rsidRPr="00182199" w:rsidRDefault="004C3488">
      <w:pPr>
        <w:pStyle w:val="BodyText"/>
        <w:spacing w:line="480" w:lineRule="auto"/>
        <w:rPr>
          <w:rFonts w:cs="Times New Roman"/>
          <w:b/>
          <w:bCs/>
          <w:sz w:val="24"/>
        </w:rPr>
      </w:pPr>
      <w:r w:rsidRPr="00182199">
        <w:rPr>
          <w:rFonts w:cs="Times New Roman"/>
          <w:sz w:val="24"/>
        </w:rPr>
        <w:tab/>
      </w:r>
      <w:r w:rsidRPr="00182199">
        <w:rPr>
          <w:rFonts w:cs="Times New Roman"/>
          <w:sz w:val="24"/>
        </w:rPr>
        <w:tab/>
      </w:r>
      <w:r w:rsidRPr="00182199">
        <w:rPr>
          <w:rFonts w:cs="Times New Roman"/>
          <w:sz w:val="24"/>
        </w:rPr>
        <w:tab/>
      </w:r>
      <w:r w:rsidRPr="00182199">
        <w:rPr>
          <w:rFonts w:cs="Times New Roman"/>
          <w:sz w:val="24"/>
        </w:rPr>
        <w:tab/>
      </w:r>
      <w:r w:rsidRPr="00182199">
        <w:rPr>
          <w:rFonts w:cs="Times New Roman"/>
          <w:sz w:val="24"/>
        </w:rPr>
        <w:tab/>
      </w:r>
      <w:r w:rsidRPr="00182199">
        <w:rPr>
          <w:rFonts w:cs="Times New Roman"/>
          <w:sz w:val="24"/>
        </w:rPr>
        <w:tab/>
      </w:r>
      <w:r w:rsidRPr="00182199">
        <w:rPr>
          <w:rFonts w:cs="Times New Roman"/>
          <w:b/>
          <w:bCs/>
          <w:sz w:val="24"/>
        </w:rPr>
        <w:t>Insert Table 1</w:t>
      </w:r>
    </w:p>
    <w:p w14:paraId="573D2EB6" w14:textId="07C0150A" w:rsidR="001A42AA" w:rsidRPr="00182199" w:rsidRDefault="00F640C6" w:rsidP="00DC7125">
      <w:pPr>
        <w:pStyle w:val="BodyText"/>
        <w:spacing w:line="480" w:lineRule="auto"/>
        <w:rPr>
          <w:rFonts w:cs="Times New Roman"/>
          <w:sz w:val="24"/>
        </w:rPr>
      </w:pPr>
      <w:r w:rsidRPr="00182199">
        <w:rPr>
          <w:rFonts w:cs="Times New Roman"/>
          <w:sz w:val="24"/>
        </w:rPr>
        <w:t xml:space="preserve">The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0B09BE" w:rsidRPr="00182199">
        <w:rPr>
          <w:rFonts w:cs="Times New Roman"/>
          <w:sz w:val="24"/>
        </w:rPr>
        <w:t xml:space="preserve"> </w:t>
      </w:r>
      <w:r w:rsidRPr="00182199">
        <w:rPr>
          <w:rFonts w:cs="Times New Roman"/>
          <w:sz w:val="24"/>
        </w:rPr>
        <w:t xml:space="preserve">lithic assemblage is distinguished from other </w:t>
      </w:r>
      <w:proofErr w:type="spellStart"/>
      <w:r w:rsidRPr="00182199">
        <w:rPr>
          <w:rFonts w:cs="Times New Roman"/>
          <w:sz w:val="24"/>
        </w:rPr>
        <w:t>Oldowan</w:t>
      </w:r>
      <w:proofErr w:type="spellEnd"/>
      <w:r w:rsidRPr="00182199">
        <w:rPr>
          <w:rFonts w:cs="Times New Roman"/>
          <w:sz w:val="24"/>
        </w:rPr>
        <w:t xml:space="preserve"> assemblages by </w:t>
      </w:r>
      <w:r w:rsidR="000B09BE" w:rsidRPr="00182199">
        <w:rPr>
          <w:rFonts w:cs="Times New Roman"/>
          <w:sz w:val="24"/>
        </w:rPr>
        <w:t xml:space="preserve">the number of raw </w:t>
      </w:r>
      <w:r w:rsidR="00366DD1" w:rsidRPr="00182199">
        <w:rPr>
          <w:rFonts w:cs="Times New Roman"/>
          <w:sz w:val="24"/>
        </w:rPr>
        <w:t>materials</w:t>
      </w:r>
      <w:r w:rsidR="000B09BE" w:rsidRPr="00182199">
        <w:rPr>
          <w:rFonts w:cs="Times New Roman"/>
          <w:sz w:val="24"/>
        </w:rPr>
        <w:t xml:space="preserve"> represented</w:t>
      </w:r>
      <w:r w:rsidR="006B148C" w:rsidRPr="00182199">
        <w:rPr>
          <w:rFonts w:cs="Times New Roman"/>
          <w:sz w:val="24"/>
        </w:rPr>
        <w:t>,</w:t>
      </w:r>
      <w:r w:rsidR="000B09BE" w:rsidRPr="00182199">
        <w:rPr>
          <w:rFonts w:cs="Times New Roman"/>
          <w:sz w:val="24"/>
        </w:rPr>
        <w:t xml:space="preserve"> </w:t>
      </w:r>
      <w:r w:rsidRPr="00182199">
        <w:rPr>
          <w:rFonts w:cs="Times New Roman"/>
          <w:sz w:val="24"/>
        </w:rPr>
        <w:t>as well as</w:t>
      </w:r>
      <w:r w:rsidR="000B09BE" w:rsidRPr="00182199">
        <w:rPr>
          <w:rFonts w:cs="Times New Roman"/>
          <w:sz w:val="24"/>
        </w:rPr>
        <w:t xml:space="preserve"> the diversity of technological production strategies present within the assemblage. Unlike </w:t>
      </w:r>
      <w:r w:rsidR="006B148C" w:rsidRPr="00182199">
        <w:rPr>
          <w:rFonts w:cs="Times New Roman"/>
          <w:sz w:val="24"/>
        </w:rPr>
        <w:t xml:space="preserve">most </w:t>
      </w:r>
      <w:r w:rsidR="000B09BE" w:rsidRPr="00182199">
        <w:rPr>
          <w:rFonts w:cs="Times New Roman"/>
          <w:sz w:val="24"/>
        </w:rPr>
        <w:t xml:space="preserve">other </w:t>
      </w:r>
      <w:proofErr w:type="spellStart"/>
      <w:r w:rsidR="000B09BE" w:rsidRPr="00182199">
        <w:rPr>
          <w:rFonts w:cs="Times New Roman"/>
          <w:sz w:val="24"/>
        </w:rPr>
        <w:t>Oldowan</w:t>
      </w:r>
      <w:proofErr w:type="spellEnd"/>
      <w:r w:rsidR="000B09BE" w:rsidRPr="00182199">
        <w:rPr>
          <w:rFonts w:cs="Times New Roman"/>
          <w:sz w:val="24"/>
        </w:rPr>
        <w:t xml:space="preserve"> sites from </w:t>
      </w:r>
      <w:r w:rsidR="006B148C" w:rsidRPr="00182199">
        <w:rPr>
          <w:rFonts w:cs="Times New Roman"/>
          <w:sz w:val="24"/>
        </w:rPr>
        <w:t xml:space="preserve">this </w:t>
      </w:r>
      <w:r w:rsidR="000B09BE" w:rsidRPr="00182199">
        <w:rPr>
          <w:rFonts w:cs="Times New Roman"/>
          <w:sz w:val="24"/>
        </w:rPr>
        <w:t>timeframe</w:t>
      </w:r>
      <w:r w:rsidR="00366DD1" w:rsidRPr="00182199">
        <w:rPr>
          <w:rFonts w:cs="Times New Roman"/>
          <w:sz w:val="24"/>
        </w:rPr>
        <w:t xml:space="preserve"> which have a predominate core reduction strategy present (see </w:t>
      </w:r>
      <w:r w:rsidR="00366DD1" w:rsidRPr="00182199">
        <w:rPr>
          <w:rFonts w:cs="Times New Roman"/>
          <w:noProof/>
          <w:sz w:val="24"/>
        </w:rPr>
        <w:t>Gallotti, 2018)</w:t>
      </w:r>
      <w:r w:rsidR="000B09BE" w:rsidRPr="00182199">
        <w:rPr>
          <w:rFonts w:cs="Times New Roman"/>
          <w:sz w:val="24"/>
        </w:rPr>
        <w:t>, the flake production strategies</w:t>
      </w:r>
      <w:r w:rsidR="00366DD1" w:rsidRPr="00182199">
        <w:rPr>
          <w:rFonts w:cs="Times New Roman"/>
          <w:sz w:val="24"/>
        </w:rPr>
        <w:t xml:space="preserve">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0B09BE" w:rsidRPr="00182199">
        <w:rPr>
          <w:rFonts w:cs="Times New Roman"/>
          <w:sz w:val="24"/>
        </w:rPr>
        <w:t xml:space="preserve"> range from simple unifacial techniques to bifacial and </w:t>
      </w:r>
      <w:proofErr w:type="spellStart"/>
      <w:r w:rsidR="000B09BE" w:rsidRPr="00182199">
        <w:rPr>
          <w:rFonts w:cs="Times New Roman"/>
          <w:sz w:val="24"/>
        </w:rPr>
        <w:t>multifacial</w:t>
      </w:r>
      <w:proofErr w:type="spellEnd"/>
      <w:r w:rsidR="000B09BE" w:rsidRPr="00182199">
        <w:rPr>
          <w:rFonts w:cs="Times New Roman"/>
          <w:sz w:val="24"/>
        </w:rPr>
        <w:t xml:space="preserve"> techniques</w:t>
      </w:r>
      <w:r w:rsidR="00366DD1" w:rsidRPr="00182199">
        <w:rPr>
          <w:rFonts w:cs="Times New Roman"/>
          <w:sz w:val="24"/>
        </w:rPr>
        <w:t xml:space="preserve"> (Fig</w:t>
      </w:r>
      <w:r w:rsidR="00FC6A7E" w:rsidRPr="00182199">
        <w:rPr>
          <w:rFonts w:cs="Times New Roman"/>
          <w:sz w:val="24"/>
        </w:rPr>
        <w:t>.</w:t>
      </w:r>
      <w:r w:rsidR="00366DD1" w:rsidRPr="00182199">
        <w:rPr>
          <w:rFonts w:cs="Times New Roman"/>
          <w:sz w:val="24"/>
        </w:rPr>
        <w:t xml:space="preserve"> 2)</w:t>
      </w:r>
      <w:r w:rsidR="000B09BE" w:rsidRPr="00182199">
        <w:rPr>
          <w:rFonts w:cs="Times New Roman"/>
          <w:sz w:val="24"/>
        </w:rPr>
        <w:t xml:space="preserve">. Previous work has suggested that some </w:t>
      </w:r>
      <w:r w:rsidRPr="00182199">
        <w:rPr>
          <w:rFonts w:cs="Times New Roman"/>
          <w:sz w:val="24"/>
        </w:rPr>
        <w:t xml:space="preserve">of </w:t>
      </w:r>
      <w:r w:rsidR="000B09BE" w:rsidRPr="00182199">
        <w:rPr>
          <w:rFonts w:cs="Times New Roman"/>
          <w:sz w:val="24"/>
        </w:rPr>
        <w:t xml:space="preserve">this diversity reflects the differences in the quality of </w:t>
      </w:r>
      <w:r w:rsidR="006B148C" w:rsidRPr="00182199">
        <w:rPr>
          <w:rFonts w:cs="Times New Roman"/>
          <w:sz w:val="24"/>
        </w:rPr>
        <w:t xml:space="preserve">available </w:t>
      </w:r>
      <w:r w:rsidR="000B09BE" w:rsidRPr="00182199">
        <w:rPr>
          <w:rFonts w:cs="Times New Roman"/>
          <w:sz w:val="24"/>
        </w:rPr>
        <w:t xml:space="preserve">raw materials or the need to maximize the </w:t>
      </w:r>
      <w:del w:id="79" w:author="Author" w:date="2021-05-18T08:34:00Z">
        <w:r w:rsidR="000B09BE" w:rsidRPr="00182199" w:rsidDel="00082EC0">
          <w:rPr>
            <w:rFonts w:cs="Times New Roman"/>
            <w:sz w:val="24"/>
          </w:rPr>
          <w:delText>amount</w:delText>
        </w:r>
      </w:del>
      <w:ins w:id="80" w:author="Author" w:date="2021-05-18T08:34:00Z">
        <w:r w:rsidR="00082EC0" w:rsidRPr="00182199">
          <w:rPr>
            <w:rFonts w:cs="Times New Roman"/>
            <w:sz w:val="24"/>
          </w:rPr>
          <w:t>number</w:t>
        </w:r>
      </w:ins>
      <w:r w:rsidR="000B09BE" w:rsidRPr="00182199">
        <w:rPr>
          <w:rFonts w:cs="Times New Roman"/>
          <w:sz w:val="24"/>
        </w:rPr>
        <w:t xml:space="preserve"> of flakes removed from </w:t>
      </w:r>
      <w:r w:rsidR="00F47FC7" w:rsidRPr="00182199">
        <w:rPr>
          <w:rFonts w:cs="Times New Roman"/>
          <w:sz w:val="24"/>
        </w:rPr>
        <w:t>h</w:t>
      </w:r>
      <w:r w:rsidR="000B09BE" w:rsidRPr="00182199">
        <w:rPr>
          <w:rFonts w:cs="Times New Roman"/>
          <w:sz w:val="24"/>
        </w:rPr>
        <w:t>igh quality materials</w:t>
      </w:r>
      <w:r w:rsidR="00A32E36" w:rsidRPr="00182199">
        <w:rPr>
          <w:rFonts w:cs="Times New Roman"/>
          <w:sz w:val="24"/>
        </w:rPr>
        <w:t xml:space="preserve"> </w:t>
      </w:r>
      <w:r w:rsidR="00DD6714" w:rsidRPr="00182199">
        <w:rPr>
          <w:rFonts w:cs="Times New Roman"/>
          <w:sz w:val="24"/>
        </w:rPr>
        <w:t>(Braun et al., 2009a)</w:t>
      </w:r>
      <w:r w:rsidR="000021F5" w:rsidRPr="00182199">
        <w:rPr>
          <w:rFonts w:cs="Times New Roman"/>
          <w:sz w:val="24"/>
        </w:rPr>
        <w:t xml:space="preserve">. </w:t>
      </w:r>
      <w:r w:rsidR="00B2226E" w:rsidRPr="00182199">
        <w:rPr>
          <w:rFonts w:cs="Times New Roman"/>
          <w:sz w:val="24"/>
        </w:rPr>
        <w:t>The wide rang</w:t>
      </w:r>
      <w:r w:rsidR="006B148C" w:rsidRPr="00182199">
        <w:rPr>
          <w:rFonts w:cs="Times New Roman"/>
          <w:sz w:val="24"/>
        </w:rPr>
        <w:t>e</w:t>
      </w:r>
      <w:r w:rsidR="00B2226E" w:rsidRPr="00182199">
        <w:rPr>
          <w:rFonts w:cs="Times New Roman"/>
          <w:sz w:val="24"/>
        </w:rPr>
        <w:t xml:space="preserve"> in </w:t>
      </w:r>
      <w:r w:rsidR="000021F5" w:rsidRPr="00182199">
        <w:rPr>
          <w:rFonts w:cs="Times New Roman"/>
          <w:sz w:val="24"/>
        </w:rPr>
        <w:t xml:space="preserve">diversity of materials from </w:t>
      </w:r>
      <w:r w:rsidR="00B2226E" w:rsidRPr="00182199">
        <w:rPr>
          <w:rFonts w:cs="Times New Roman"/>
          <w:sz w:val="24"/>
        </w:rPr>
        <w:t>local and exotic sources</w:t>
      </w:r>
      <w:r w:rsidR="006B148C" w:rsidRPr="00182199">
        <w:rPr>
          <w:rFonts w:cs="Times New Roman"/>
          <w:sz w:val="24"/>
        </w:rPr>
        <w:t>,</w:t>
      </w:r>
      <w:r w:rsidR="00B2226E" w:rsidRPr="00182199">
        <w:rPr>
          <w:rFonts w:cs="Times New Roman"/>
          <w:sz w:val="24"/>
        </w:rPr>
        <w:t xml:space="preserve"> and technological reduction strategies</w:t>
      </w:r>
      <w:r w:rsidR="006B148C" w:rsidRPr="00182199">
        <w:rPr>
          <w:rFonts w:cs="Times New Roman"/>
          <w:sz w:val="24"/>
        </w:rPr>
        <w:t>,</w:t>
      </w:r>
      <w:r w:rsidR="00B2226E" w:rsidRPr="00182199">
        <w:rPr>
          <w:rFonts w:cs="Times New Roman"/>
          <w:sz w:val="24"/>
        </w:rPr>
        <w:t xml:space="preserve"> provide an opportunity to investigate the dynamics between hominin land-use patterns, stone tool production</w:t>
      </w:r>
      <w:r w:rsidR="006B148C" w:rsidRPr="00182199">
        <w:rPr>
          <w:rFonts w:cs="Times New Roman"/>
          <w:sz w:val="24"/>
        </w:rPr>
        <w:t>,</w:t>
      </w:r>
      <w:r w:rsidR="00B2226E" w:rsidRPr="00182199">
        <w:rPr>
          <w:rFonts w:cs="Times New Roman"/>
          <w:sz w:val="24"/>
        </w:rPr>
        <w:t xml:space="preserve"> and </w:t>
      </w:r>
      <w:proofErr w:type="spellStart"/>
      <w:r w:rsidR="00B2226E" w:rsidRPr="00182199">
        <w:rPr>
          <w:rFonts w:cs="Times New Roman"/>
          <w:sz w:val="24"/>
        </w:rPr>
        <w:t>Oldowan</w:t>
      </w:r>
      <w:proofErr w:type="spellEnd"/>
      <w:r w:rsidR="00B2226E" w:rsidRPr="00182199">
        <w:rPr>
          <w:rFonts w:cs="Times New Roman"/>
          <w:sz w:val="24"/>
        </w:rPr>
        <w:t xml:space="preserve"> assemblage variability.</w:t>
      </w:r>
      <w:r w:rsidR="004C3488" w:rsidRPr="00182199">
        <w:rPr>
          <w:rFonts w:cs="Times New Roman"/>
          <w:sz w:val="24"/>
        </w:rPr>
        <w:tab/>
      </w:r>
      <w:r w:rsidR="004C3488" w:rsidRPr="00182199">
        <w:rPr>
          <w:rFonts w:cs="Times New Roman"/>
          <w:sz w:val="24"/>
        </w:rPr>
        <w:tab/>
      </w:r>
      <w:r w:rsidR="004C3488" w:rsidRPr="00182199">
        <w:rPr>
          <w:rFonts w:cs="Times New Roman"/>
          <w:sz w:val="24"/>
        </w:rPr>
        <w:tab/>
      </w:r>
      <w:r w:rsidR="004C3488" w:rsidRPr="00182199">
        <w:rPr>
          <w:rFonts w:cs="Times New Roman"/>
          <w:sz w:val="24"/>
        </w:rPr>
        <w:tab/>
      </w:r>
    </w:p>
    <w:p w14:paraId="34B8A872" w14:textId="32BF15D1" w:rsidR="004C3488" w:rsidRPr="00F61189" w:rsidRDefault="004C3488" w:rsidP="00FF430F">
      <w:pPr>
        <w:pStyle w:val="ImageCaption"/>
        <w:spacing w:before="180" w:after="180" w:line="480" w:lineRule="auto"/>
        <w:jc w:val="center"/>
        <w:rPr>
          <w:rFonts w:ascii="Times New Roman" w:hAnsi="Times New Roman" w:cs="Times New Roman"/>
          <w:b/>
          <w:i w:val="0"/>
          <w:rPrChange w:id="81" w:author="Author" w:date="2021-05-14T15:52:00Z">
            <w:rPr>
              <w:rFonts w:ascii="Times New Roman" w:hAnsi="Times New Roman" w:cs="Times New Roman"/>
              <w:b/>
              <w:iCs/>
            </w:rPr>
          </w:rPrChange>
        </w:rPr>
      </w:pPr>
      <w:r w:rsidRPr="00F61189">
        <w:rPr>
          <w:rFonts w:ascii="Times New Roman" w:hAnsi="Times New Roman" w:cs="Times New Roman"/>
          <w:b/>
          <w:i w:val="0"/>
          <w:rPrChange w:id="82" w:author="Author" w:date="2021-05-14T15:52:00Z">
            <w:rPr>
              <w:rFonts w:ascii="Times New Roman" w:hAnsi="Times New Roman" w:cs="Times New Roman"/>
              <w:b/>
              <w:iCs/>
            </w:rPr>
          </w:rPrChange>
        </w:rPr>
        <w:t>Insert Figure 1</w:t>
      </w:r>
    </w:p>
    <w:p w14:paraId="485F0E10" w14:textId="535310CF" w:rsidR="001A42AA" w:rsidRPr="00F61189" w:rsidRDefault="007A67E1" w:rsidP="00FF430F">
      <w:pPr>
        <w:pStyle w:val="ImageCaption"/>
        <w:spacing w:before="180" w:after="180" w:line="480" w:lineRule="auto"/>
        <w:jc w:val="center"/>
        <w:rPr>
          <w:rFonts w:ascii="Times New Roman" w:hAnsi="Times New Roman" w:cs="Times New Roman"/>
          <w:i w:val="0"/>
          <w:rPrChange w:id="83" w:author="Author" w:date="2021-05-14T15:52:00Z">
            <w:rPr>
              <w:rFonts w:ascii="Times New Roman" w:hAnsi="Times New Roman" w:cs="Times New Roman"/>
              <w:iCs/>
            </w:rPr>
          </w:rPrChange>
        </w:rPr>
      </w:pPr>
      <w:r w:rsidRPr="00F61189">
        <w:rPr>
          <w:rFonts w:ascii="Times New Roman" w:hAnsi="Times New Roman" w:cs="Times New Roman"/>
          <w:b/>
          <w:i w:val="0"/>
          <w:rPrChange w:id="84" w:author="Author" w:date="2021-05-14T15:52:00Z">
            <w:rPr>
              <w:rFonts w:ascii="Times New Roman" w:hAnsi="Times New Roman" w:cs="Times New Roman"/>
              <w:b/>
              <w:iCs/>
            </w:rPr>
          </w:rPrChange>
        </w:rPr>
        <w:t xml:space="preserve">Insert </w:t>
      </w:r>
      <w:r w:rsidR="003F0E20" w:rsidRPr="00F61189">
        <w:rPr>
          <w:rFonts w:ascii="Times New Roman" w:hAnsi="Times New Roman" w:cs="Times New Roman"/>
          <w:b/>
          <w:i w:val="0"/>
          <w:rPrChange w:id="85" w:author="Author" w:date="2021-05-14T15:52:00Z">
            <w:rPr>
              <w:rFonts w:ascii="Times New Roman" w:hAnsi="Times New Roman" w:cs="Times New Roman"/>
              <w:b/>
              <w:iCs/>
            </w:rPr>
          </w:rPrChange>
        </w:rPr>
        <w:t xml:space="preserve">Figure </w:t>
      </w:r>
      <w:r w:rsidR="004C3488" w:rsidRPr="00F61189">
        <w:rPr>
          <w:rFonts w:ascii="Times New Roman" w:hAnsi="Times New Roman" w:cs="Times New Roman"/>
          <w:b/>
          <w:i w:val="0"/>
          <w:rPrChange w:id="86" w:author="Author" w:date="2021-05-14T15:52:00Z">
            <w:rPr>
              <w:rFonts w:ascii="Times New Roman" w:hAnsi="Times New Roman" w:cs="Times New Roman"/>
              <w:b/>
              <w:iCs/>
            </w:rPr>
          </w:rPrChange>
        </w:rPr>
        <w:t>2</w:t>
      </w:r>
    </w:p>
    <w:p w14:paraId="01AB5668" w14:textId="7AFF24A3" w:rsidR="001A42AA" w:rsidRPr="00182199" w:rsidRDefault="006F7FF8" w:rsidP="005B4E22">
      <w:pPr>
        <w:pStyle w:val="Heading1"/>
      </w:pPr>
      <w:bookmarkStart w:id="87" w:name="methods"/>
      <w:del w:id="88" w:author="Author" w:date="2021-05-17T14:46:00Z">
        <w:r w:rsidRPr="00182199" w:rsidDel="00A45151">
          <w:delText xml:space="preserve">2. </w:delText>
        </w:r>
      </w:del>
      <w:r w:rsidR="00232C7D" w:rsidRPr="00182199">
        <w:t>M</w:t>
      </w:r>
      <w:r w:rsidRPr="00182199">
        <w:t>aterials and m</w:t>
      </w:r>
      <w:r w:rsidR="00232C7D" w:rsidRPr="00182199">
        <w:t>ethods</w:t>
      </w:r>
      <w:bookmarkEnd w:id="87"/>
    </w:p>
    <w:p w14:paraId="130F9DAB" w14:textId="3E95CE76" w:rsidR="00904A2B" w:rsidRPr="00182199" w:rsidRDefault="00727E03" w:rsidP="00A45151">
      <w:pPr>
        <w:pStyle w:val="FirstParagraph"/>
        <w:spacing w:line="480" w:lineRule="auto"/>
        <w:rPr>
          <w:rFonts w:cs="Times New Roman"/>
          <w:i/>
          <w:sz w:val="24"/>
        </w:rPr>
      </w:pPr>
      <w:del w:id="89" w:author="Author" w:date="2021-05-17T14:46:00Z">
        <w:r w:rsidRPr="00182199" w:rsidDel="00A45151">
          <w:rPr>
            <w:rFonts w:cs="Times New Roman"/>
            <w:i/>
            <w:sz w:val="24"/>
          </w:rPr>
          <w:delText>2.1</w:delText>
        </w:r>
      </w:del>
      <w:ins w:id="90" w:author="Author" w:date="2021-05-01T14:01:00Z">
        <w:del w:id="91" w:author="Author" w:date="2021-05-17T14:46:00Z">
          <w:r w:rsidR="003802AA" w:rsidRPr="00182199" w:rsidDel="00A45151">
            <w:rPr>
              <w:rFonts w:cs="Times New Roman"/>
              <w:i/>
              <w:sz w:val="24"/>
            </w:rPr>
            <w:delText>.</w:delText>
          </w:r>
        </w:del>
      </w:ins>
      <w:del w:id="92" w:author="Author" w:date="2021-05-17T14:46:00Z">
        <w:r w:rsidRPr="00182199" w:rsidDel="00A45151">
          <w:rPr>
            <w:rFonts w:cs="Times New Roman"/>
            <w:i/>
            <w:sz w:val="24"/>
          </w:rPr>
          <w:delText xml:space="preserve"> </w:delText>
        </w:r>
      </w:del>
      <w:ins w:id="93" w:author="Author" w:date="2021-05-01T14:01:00Z">
        <w:del w:id="94" w:author="Author" w:date="2021-05-17T14:46:00Z">
          <w:r w:rsidR="003802AA" w:rsidRPr="00182199" w:rsidDel="00A45151">
            <w:rPr>
              <w:rFonts w:cs="Times New Roman"/>
              <w:i/>
              <w:sz w:val="24"/>
            </w:rPr>
            <w:tab/>
          </w:r>
        </w:del>
      </w:ins>
      <w:r w:rsidRPr="00182199">
        <w:rPr>
          <w:rFonts w:cs="Times New Roman"/>
          <w:i/>
          <w:sz w:val="24"/>
        </w:rPr>
        <w:t>Materials</w:t>
      </w:r>
    </w:p>
    <w:p w14:paraId="7E8286F7" w14:textId="2E64A982" w:rsidR="007E3F55" w:rsidRPr="00182199" w:rsidRDefault="00EF23C9" w:rsidP="00904A2B">
      <w:pPr>
        <w:pStyle w:val="FirstParagraph"/>
        <w:spacing w:line="480" w:lineRule="auto"/>
        <w:rPr>
          <w:rFonts w:cs="Times New Roman"/>
          <w:i/>
          <w:sz w:val="24"/>
        </w:rPr>
      </w:pPr>
      <w:r w:rsidRPr="00182199">
        <w:rPr>
          <w:rFonts w:cs="Times New Roman"/>
          <w:sz w:val="24"/>
        </w:rPr>
        <w:t xml:space="preserve">To explore the </w:t>
      </w:r>
      <w:r w:rsidR="00497327" w:rsidRPr="00182199">
        <w:rPr>
          <w:rFonts w:cs="Times New Roman"/>
          <w:sz w:val="24"/>
        </w:rPr>
        <w:t>relationship between</w:t>
      </w:r>
      <w:r w:rsidR="00155C43" w:rsidRPr="00182199">
        <w:rPr>
          <w:rFonts w:cs="Times New Roman"/>
          <w:sz w:val="24"/>
        </w:rPr>
        <w:t xml:space="preserve"> </w:t>
      </w:r>
      <w:r w:rsidR="00B075CF" w:rsidRPr="00182199">
        <w:rPr>
          <w:rFonts w:cs="Times New Roman"/>
          <w:sz w:val="24"/>
        </w:rPr>
        <w:t>stone tool transport</w:t>
      </w:r>
      <w:r w:rsidR="00155C43" w:rsidRPr="00182199">
        <w:rPr>
          <w:rFonts w:cs="Times New Roman"/>
          <w:sz w:val="24"/>
        </w:rPr>
        <w:t xml:space="preserve"> and </w:t>
      </w:r>
      <w:proofErr w:type="spellStart"/>
      <w:r w:rsidR="00155C43" w:rsidRPr="00182199">
        <w:rPr>
          <w:rFonts w:cs="Times New Roman"/>
          <w:sz w:val="24"/>
        </w:rPr>
        <w:t>Oldowan</w:t>
      </w:r>
      <w:proofErr w:type="spellEnd"/>
      <w:r w:rsidR="00155C43" w:rsidRPr="00182199">
        <w:rPr>
          <w:rFonts w:cs="Times New Roman"/>
          <w:sz w:val="24"/>
        </w:rPr>
        <w:t xml:space="preserve"> assemblage variability</w:t>
      </w:r>
      <w:r w:rsidR="002F785D" w:rsidRPr="00182199">
        <w:rPr>
          <w:rFonts w:cs="Times New Roman"/>
          <w:sz w:val="24"/>
        </w:rPr>
        <w:t>,</w:t>
      </w:r>
      <w:r w:rsidR="00232C7D" w:rsidRPr="00182199">
        <w:rPr>
          <w:rFonts w:cs="Times New Roman"/>
          <w:sz w:val="24"/>
        </w:rPr>
        <w:t xml:space="preserve"> </w:t>
      </w:r>
      <w:r w:rsidR="00E0496D" w:rsidRPr="00182199">
        <w:rPr>
          <w:rFonts w:cs="Times New Roman"/>
          <w:sz w:val="24"/>
        </w:rPr>
        <w:t xml:space="preserve">we characterize the technology of stone tools produced on both </w:t>
      </w:r>
      <w:r w:rsidR="002F785D" w:rsidRPr="00182199">
        <w:rPr>
          <w:rFonts w:cs="Times New Roman"/>
          <w:sz w:val="24"/>
        </w:rPr>
        <w:t>exotic</w:t>
      </w:r>
      <w:r w:rsidR="00E0496D" w:rsidRPr="00182199">
        <w:rPr>
          <w:rFonts w:cs="Times New Roman"/>
          <w:sz w:val="24"/>
        </w:rPr>
        <w:t xml:space="preserve"> and local </w:t>
      </w:r>
      <w:r w:rsidR="00E0496D" w:rsidRPr="00182199">
        <w:rPr>
          <w:rFonts w:cs="Times New Roman"/>
          <w:sz w:val="24"/>
        </w:rPr>
        <w:lastRenderedPageBreak/>
        <w:t xml:space="preserve">materials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E0496D" w:rsidRPr="00182199">
        <w:rPr>
          <w:rFonts w:cs="Times New Roman"/>
          <w:sz w:val="24"/>
        </w:rPr>
        <w:t xml:space="preserve"> (Table 1) through the study of the core and complete flake assemblages (i.e.</w:t>
      </w:r>
      <w:r w:rsidR="000769E2" w:rsidRPr="00182199">
        <w:rPr>
          <w:rFonts w:cs="Times New Roman"/>
          <w:sz w:val="24"/>
        </w:rPr>
        <w:t>,</w:t>
      </w:r>
      <w:r w:rsidR="00E0496D" w:rsidRPr="00182199">
        <w:rPr>
          <w:rFonts w:cs="Times New Roman"/>
          <w:sz w:val="24"/>
        </w:rPr>
        <w:t> our analysis at this time does not incorporate angular fragments</w:t>
      </w:r>
      <w:ins w:id="95" w:author="Author" w:date="2021-05-01T14:02:00Z">
        <w:r w:rsidR="003802AA" w:rsidRPr="00182199">
          <w:rPr>
            <w:rFonts w:cs="Times New Roman"/>
            <w:sz w:val="24"/>
          </w:rPr>
          <w:t xml:space="preserve">; </w:t>
        </w:r>
      </w:ins>
      <w:r w:rsidR="00EE2917" w:rsidRPr="00182199">
        <w:rPr>
          <w:rFonts w:cs="Times New Roman"/>
          <w:sz w:val="24"/>
        </w:rPr>
        <w:t>Table</w:t>
      </w:r>
      <w:r w:rsidR="00904A2B" w:rsidRPr="00182199">
        <w:rPr>
          <w:rFonts w:cs="Times New Roman"/>
          <w:sz w:val="24"/>
        </w:rPr>
        <w:t>s</w:t>
      </w:r>
      <w:r w:rsidR="00EE2917" w:rsidRPr="00182199">
        <w:rPr>
          <w:rFonts w:cs="Times New Roman"/>
          <w:sz w:val="24"/>
        </w:rPr>
        <w:t xml:space="preserve"> 2</w:t>
      </w:r>
      <w:r w:rsidR="00904A2B" w:rsidRPr="00182199">
        <w:rPr>
          <w:rFonts w:cs="Times New Roman"/>
          <w:sz w:val="24"/>
        </w:rPr>
        <w:t xml:space="preserve"> and 3</w:t>
      </w:r>
      <w:r w:rsidR="00EE2917" w:rsidRPr="00182199">
        <w:rPr>
          <w:rFonts w:cs="Times New Roman"/>
          <w:sz w:val="24"/>
        </w:rPr>
        <w:t>)</w:t>
      </w:r>
      <w:r w:rsidR="00E0496D" w:rsidRPr="00182199">
        <w:rPr>
          <w:rFonts w:cs="Times New Roman"/>
          <w:sz w:val="24"/>
        </w:rPr>
        <w:t xml:space="preserve">. </w:t>
      </w:r>
      <w:r w:rsidR="00B075CF" w:rsidRPr="00182199">
        <w:rPr>
          <w:rFonts w:cs="Times New Roman"/>
          <w:sz w:val="24"/>
        </w:rPr>
        <w:t>P</w:t>
      </w:r>
      <w:r w:rsidR="006A733A" w:rsidRPr="00182199">
        <w:rPr>
          <w:rFonts w:cs="Times New Roman"/>
          <w:sz w:val="24"/>
        </w:rPr>
        <w:t>reexisting knowledge regarding raw material provenance, raw material properties, and core exploitation strategies</w:t>
      </w:r>
      <w:r w:rsidR="002F785D" w:rsidRPr="00182199">
        <w:rPr>
          <w:rFonts w:cs="Times New Roman"/>
          <w:sz w:val="24"/>
        </w:rPr>
        <w:t xml:space="preserve"> </w:t>
      </w:r>
      <w:r w:rsidR="00904A2B" w:rsidRPr="00182199">
        <w:rPr>
          <w:rFonts w:cs="Times New Roman"/>
          <w:noProof/>
          <w:sz w:val="24"/>
        </w:rPr>
        <w:t>(Braun et al., 2009a, 2009a, 2009b; Finestone et al., 2020)</w:t>
      </w:r>
      <w:r w:rsidR="002F785D" w:rsidRPr="00182199">
        <w:rPr>
          <w:rFonts w:cs="Times New Roman"/>
          <w:sz w:val="24"/>
        </w:rPr>
        <w:t xml:space="preserve"> </w:t>
      </w:r>
      <w:r w:rsidR="006A733A" w:rsidRPr="00182199">
        <w:rPr>
          <w:rFonts w:cs="Times New Roman"/>
          <w:sz w:val="24"/>
        </w:rPr>
        <w:t>was combined with an in</w:t>
      </w:r>
      <w:r w:rsidR="002F785D" w:rsidRPr="00182199">
        <w:rPr>
          <w:rFonts w:cs="Times New Roman"/>
          <w:sz w:val="24"/>
        </w:rPr>
        <w:t>-</w:t>
      </w:r>
      <w:r w:rsidR="006A733A" w:rsidRPr="00182199">
        <w:rPr>
          <w:rFonts w:cs="Times New Roman"/>
          <w:sz w:val="24"/>
        </w:rPr>
        <w:t>depth analysis of the lithi</w:t>
      </w:r>
      <w:r w:rsidR="007E3F55" w:rsidRPr="00182199">
        <w:rPr>
          <w:rFonts w:cs="Times New Roman"/>
          <w:sz w:val="24"/>
        </w:rPr>
        <w:t>c material designed to quantify the</w:t>
      </w:r>
      <w:r w:rsidR="006A733A" w:rsidRPr="00182199">
        <w:rPr>
          <w:rFonts w:cs="Times New Roman"/>
          <w:sz w:val="24"/>
        </w:rPr>
        <w:t xml:space="preserve"> intensity of stone tool utilization prior to their discard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6A733A" w:rsidRPr="00182199">
        <w:rPr>
          <w:rFonts w:cs="Times New Roman"/>
          <w:sz w:val="24"/>
        </w:rPr>
        <w:t>.</w:t>
      </w:r>
    </w:p>
    <w:p w14:paraId="330960AF" w14:textId="5136FD14" w:rsidR="007E3F55" w:rsidRPr="00182199" w:rsidRDefault="002F785D">
      <w:pPr>
        <w:pStyle w:val="FirstParagraph"/>
        <w:spacing w:line="480" w:lineRule="auto"/>
        <w:rPr>
          <w:rFonts w:cs="Times New Roman"/>
          <w:sz w:val="24"/>
        </w:rPr>
      </w:pPr>
      <w:r w:rsidRPr="00182199">
        <w:rPr>
          <w:rFonts w:cs="Times New Roman"/>
          <w:sz w:val="24"/>
        </w:rPr>
        <w:t xml:space="preserve">A </w:t>
      </w:r>
      <w:r w:rsidR="007E3F55" w:rsidRPr="00182199">
        <w:rPr>
          <w:rFonts w:cs="Times New Roman"/>
          <w:sz w:val="24"/>
        </w:rPr>
        <w:t xml:space="preserve">total </w:t>
      </w:r>
      <w:r w:rsidRPr="00182199">
        <w:rPr>
          <w:rFonts w:cs="Times New Roman"/>
          <w:sz w:val="24"/>
        </w:rPr>
        <w:t xml:space="preserve">of </w:t>
      </w:r>
      <w:r w:rsidR="007E3F55" w:rsidRPr="00182199">
        <w:rPr>
          <w:rFonts w:cs="Times New Roman"/>
          <w:sz w:val="24"/>
        </w:rPr>
        <w:t xml:space="preserve">1500 stone artifacts (171 cores and 1329 flakes) </w:t>
      </w:r>
      <w:r w:rsidR="003802AA" w:rsidRPr="00182199">
        <w:rPr>
          <w:rFonts w:cs="Times New Roman"/>
          <w:sz w:val="24"/>
        </w:rPr>
        <w:t xml:space="preserve">was </w:t>
      </w:r>
      <w:r w:rsidR="00A12B71" w:rsidRPr="00182199">
        <w:rPr>
          <w:rFonts w:cs="Times New Roman"/>
          <w:sz w:val="24"/>
        </w:rPr>
        <w:t xml:space="preserve">analyzed </w:t>
      </w:r>
      <w:r w:rsidR="007E3F55" w:rsidRPr="00182199">
        <w:rPr>
          <w:rFonts w:cs="Times New Roman"/>
          <w:sz w:val="24"/>
        </w:rPr>
        <w:t>using a series of continuous and ordinal variables</w:t>
      </w:r>
      <w:r w:rsidR="00A12B71" w:rsidRPr="00182199">
        <w:rPr>
          <w:rFonts w:cs="Times New Roman"/>
          <w:sz w:val="24"/>
        </w:rPr>
        <w:t xml:space="preserve"> (see below)</w:t>
      </w:r>
      <w:r w:rsidR="007E3F55" w:rsidRPr="00182199">
        <w:rPr>
          <w:rFonts w:cs="Times New Roman"/>
          <w:sz w:val="24"/>
        </w:rPr>
        <w:t>.</w:t>
      </w:r>
      <w:r w:rsidR="00A12B71" w:rsidRPr="00182199">
        <w:rPr>
          <w:rFonts w:cs="Times New Roman"/>
          <w:sz w:val="24"/>
        </w:rPr>
        <w:t xml:space="preserve"> </w:t>
      </w:r>
      <w:r w:rsidR="007E3F55" w:rsidRPr="00182199">
        <w:rPr>
          <w:rFonts w:cs="Times New Roman"/>
          <w:sz w:val="24"/>
        </w:rPr>
        <w:t>Table</w:t>
      </w:r>
      <w:r w:rsidR="00A12B71" w:rsidRPr="00182199">
        <w:rPr>
          <w:rFonts w:cs="Times New Roman"/>
          <w:sz w:val="24"/>
        </w:rPr>
        <w:t>s</w:t>
      </w:r>
      <w:r w:rsidR="007E3F55" w:rsidRPr="00182199">
        <w:rPr>
          <w:rFonts w:cs="Times New Roman"/>
          <w:sz w:val="24"/>
        </w:rPr>
        <w:t xml:space="preserve"> </w:t>
      </w:r>
      <w:r w:rsidR="00A12B71" w:rsidRPr="00182199">
        <w:rPr>
          <w:rFonts w:cs="Times New Roman"/>
          <w:sz w:val="24"/>
        </w:rPr>
        <w:t>2 and 3</w:t>
      </w:r>
      <w:r w:rsidR="0000540B" w:rsidRPr="00182199">
        <w:rPr>
          <w:rFonts w:cs="Times New Roman"/>
          <w:sz w:val="24"/>
        </w:rPr>
        <w:t xml:space="preserve"> </w:t>
      </w:r>
      <w:r w:rsidR="007E3F55" w:rsidRPr="00182199">
        <w:rPr>
          <w:rFonts w:cs="Times New Roman"/>
          <w:sz w:val="24"/>
        </w:rPr>
        <w:t>provide a detailed summary of the number of lithics per raw material included.</w:t>
      </w:r>
      <w:r w:rsidR="00904A2B" w:rsidRPr="00182199">
        <w:rPr>
          <w:rFonts w:cs="Times New Roman"/>
          <w:sz w:val="24"/>
        </w:rPr>
        <w:t xml:space="preserve"> The raw data for this analysis can also be accessed by following this </w:t>
      </w:r>
      <w:del w:id="96" w:author="Author" w:date="2021-05-18T09:10:00Z">
        <w:r w:rsidR="00A21456" w:rsidDel="0024726A">
          <w:fldChar w:fldCharType="begin"/>
        </w:r>
        <w:r w:rsidR="00A21456" w:rsidDel="0024726A">
          <w:delInstrText xml:space="preserve"> HYPERLINK "https://www.dropbox.com/sh/nrtfmjucbugqta2/AACL_3o8BbOvV5diVKgVpQHNa?dl=0" </w:delInstrText>
        </w:r>
        <w:r w:rsidR="00A21456" w:rsidDel="0024726A">
          <w:fldChar w:fldCharType="separate"/>
        </w:r>
        <w:r w:rsidR="00904A2B" w:rsidRPr="00FC29EE" w:rsidDel="0024726A">
          <w:rPr>
            <w:rFonts w:cs="Times New Roman"/>
            <w:sz w:val="24"/>
            <w:rPrChange w:id="97" w:author="Author" w:date="2021-05-18T09:10:00Z">
              <w:rPr>
                <w:rStyle w:val="Hyperlink"/>
                <w:rFonts w:cs="Times New Roman"/>
                <w:sz w:val="24"/>
              </w:rPr>
            </w:rPrChange>
          </w:rPr>
          <w:delText>lin</w:delText>
        </w:r>
        <w:r w:rsidR="00904A2B" w:rsidRPr="00FC29EE" w:rsidDel="0024726A">
          <w:rPr>
            <w:rFonts w:cs="Times New Roman"/>
            <w:sz w:val="24"/>
            <w:rPrChange w:id="98" w:author="Author" w:date="2021-05-18T09:10:00Z">
              <w:rPr>
                <w:rStyle w:val="Hyperlink"/>
                <w:rFonts w:cs="Times New Roman"/>
                <w:sz w:val="24"/>
              </w:rPr>
            </w:rPrChange>
          </w:rPr>
          <w:delText>k</w:delText>
        </w:r>
        <w:r w:rsidR="00A21456" w:rsidDel="0024726A">
          <w:rPr>
            <w:rStyle w:val="Hyperlink"/>
            <w:rFonts w:cs="Times New Roman"/>
            <w:sz w:val="24"/>
          </w:rPr>
          <w:fldChar w:fldCharType="end"/>
        </w:r>
      </w:del>
      <w:ins w:id="99" w:author="Author" w:date="2021-05-18T09:10:00Z">
        <w:r w:rsidR="0024726A" w:rsidRPr="00FC29EE">
          <w:rPr>
            <w:rFonts w:cs="Times New Roman"/>
            <w:sz w:val="24"/>
            <w:rPrChange w:id="100" w:author="Author" w:date="2021-05-18T09:10:00Z">
              <w:rPr>
                <w:rStyle w:val="Hyperlink"/>
                <w:rFonts w:cs="Times New Roman"/>
                <w:sz w:val="24"/>
              </w:rPr>
            </w:rPrChange>
          </w:rPr>
          <w:t>link</w:t>
        </w:r>
      </w:ins>
      <w:r w:rsidR="00904A2B" w:rsidRPr="00182199">
        <w:rPr>
          <w:rFonts w:cs="Times New Roman"/>
          <w:sz w:val="24"/>
        </w:rPr>
        <w:t>.</w:t>
      </w:r>
      <w:r w:rsidR="007E3F55" w:rsidRPr="00182199">
        <w:rPr>
          <w:rFonts w:cs="Times New Roman"/>
          <w:sz w:val="24"/>
        </w:rPr>
        <w:t xml:space="preserve"> In addition</w:t>
      </w:r>
      <w:r w:rsidRPr="00182199">
        <w:rPr>
          <w:rFonts w:cs="Times New Roman"/>
          <w:sz w:val="24"/>
        </w:rPr>
        <w:t xml:space="preserve"> </w:t>
      </w:r>
      <w:r w:rsidR="007E3F55" w:rsidRPr="00182199">
        <w:rPr>
          <w:rFonts w:cs="Times New Roman"/>
          <w:sz w:val="24"/>
        </w:rPr>
        <w:t>to the previously published technological analysis, the cores were also categorized using de la Torr</w:t>
      </w:r>
      <w:r w:rsidR="00802BAB" w:rsidRPr="00182199">
        <w:rPr>
          <w:rFonts w:cs="Times New Roman"/>
          <w:sz w:val="24"/>
        </w:rPr>
        <w:t>e</w:t>
      </w:r>
      <w:r w:rsidR="007E3F55" w:rsidRPr="00182199">
        <w:rPr>
          <w:rFonts w:cs="Times New Roman"/>
          <w:sz w:val="24"/>
        </w:rPr>
        <w:t xml:space="preserve"> and </w:t>
      </w:r>
      <w:del w:id="101" w:author="Author" w:date="2021-05-18T08:43:00Z">
        <w:r w:rsidR="007E3F55" w:rsidRPr="00182199" w:rsidDel="00BE43FC">
          <w:rPr>
            <w:rFonts w:cs="Times New Roman"/>
            <w:sz w:val="24"/>
          </w:rPr>
          <w:delText>Mora</w:delText>
        </w:r>
        <w:r w:rsidR="00A12B71" w:rsidRPr="00182199" w:rsidDel="00BE43FC">
          <w:rPr>
            <w:rFonts w:cs="Times New Roman"/>
            <w:sz w:val="24"/>
          </w:rPr>
          <w:delText xml:space="preserve">’s </w:delText>
        </w:r>
        <w:r w:rsidR="007E3F55" w:rsidRPr="00182199" w:rsidDel="00BE43FC">
          <w:rPr>
            <w:rFonts w:cs="Times New Roman"/>
            <w:sz w:val="24"/>
          </w:rPr>
          <w:delText xml:space="preserve"> </w:delText>
        </w:r>
        <w:r w:rsidR="00A12B71" w:rsidRPr="00182199" w:rsidDel="00BE43FC">
          <w:rPr>
            <w:rFonts w:cs="Times New Roman"/>
            <w:sz w:val="24"/>
          </w:rPr>
          <w:delText>(</w:delText>
        </w:r>
      </w:del>
      <w:ins w:id="102" w:author="Author" w:date="2021-05-18T08:43:00Z">
        <w:r w:rsidR="00BE43FC" w:rsidRPr="00182199">
          <w:rPr>
            <w:rFonts w:cs="Times New Roman"/>
            <w:sz w:val="24"/>
          </w:rPr>
          <w:t>Mora’s (</w:t>
        </w:r>
      </w:ins>
      <w:r w:rsidR="00A12B71" w:rsidRPr="00182199">
        <w:rPr>
          <w:rFonts w:cs="Times New Roman"/>
          <w:sz w:val="24"/>
        </w:rPr>
        <w:t xml:space="preserve">2005) idealized schemes of free-hand core reduction </w:t>
      </w:r>
      <w:r w:rsidR="00A12B71" w:rsidRPr="00182199">
        <w:rPr>
          <w:rFonts w:cs="Times New Roman"/>
          <w:noProof/>
          <w:sz w:val="24"/>
        </w:rPr>
        <w:t>(de la Torre Ignacio, 2011)</w:t>
      </w:r>
      <w:r w:rsidR="00727E03" w:rsidRPr="00182199">
        <w:rPr>
          <w:rFonts w:cs="Times New Roman"/>
          <w:sz w:val="24"/>
        </w:rPr>
        <w:t>.</w:t>
      </w:r>
      <w:r w:rsidR="007E3F55" w:rsidRPr="00182199">
        <w:rPr>
          <w:rFonts w:cs="Times New Roman"/>
          <w:sz w:val="24"/>
        </w:rPr>
        <w:t xml:space="preserve"> </w:t>
      </w:r>
      <w:r w:rsidR="00A12B71" w:rsidRPr="00182199">
        <w:rPr>
          <w:rFonts w:cs="Times New Roman"/>
          <w:sz w:val="24"/>
        </w:rPr>
        <w:t xml:space="preserve">These measurements provided a </w:t>
      </w:r>
      <w:r w:rsidR="003802AA" w:rsidRPr="00182199">
        <w:rPr>
          <w:rFonts w:cs="Times New Roman"/>
          <w:sz w:val="24"/>
        </w:rPr>
        <w:t>way</w:t>
      </w:r>
      <w:r w:rsidR="00A12B71" w:rsidRPr="00182199">
        <w:rPr>
          <w:rFonts w:cs="Times New Roman"/>
          <w:sz w:val="24"/>
        </w:rPr>
        <w:t xml:space="preserve"> to characterize the assemblage in terms of core and flake utilization</w:t>
      </w:r>
      <w:r w:rsidR="00C141A5" w:rsidRPr="00182199">
        <w:rPr>
          <w:rFonts w:cs="Times New Roman"/>
          <w:sz w:val="24"/>
        </w:rPr>
        <w:t xml:space="preserve"> using measures of core reduction intensity, flake sequence and edge to mass ratios</w:t>
      </w:r>
      <w:r w:rsidR="00A12B71" w:rsidRPr="00182199">
        <w:rPr>
          <w:rFonts w:cs="Times New Roman"/>
          <w:sz w:val="24"/>
        </w:rPr>
        <w:t xml:space="preserve">. </w:t>
      </w:r>
    </w:p>
    <w:p w14:paraId="792653A6" w14:textId="77777777" w:rsidR="00FC6A7E" w:rsidRPr="00182199" w:rsidRDefault="00FC6A7E" w:rsidP="00FC6A7E">
      <w:pPr>
        <w:pStyle w:val="BodyText"/>
        <w:rPr>
          <w:rFonts w:cs="Times New Roman"/>
          <w:sz w:val="24"/>
        </w:rPr>
      </w:pPr>
    </w:p>
    <w:p w14:paraId="2CD62DED" w14:textId="5F6D3048" w:rsidR="004C3488" w:rsidRPr="00F61189" w:rsidRDefault="004C3488" w:rsidP="004C3488">
      <w:pPr>
        <w:pStyle w:val="BodyText"/>
        <w:spacing w:line="480" w:lineRule="auto"/>
        <w:jc w:val="center"/>
        <w:rPr>
          <w:rFonts w:cs="Times New Roman"/>
          <w:b/>
          <w:bCs/>
          <w:iCs/>
          <w:sz w:val="24"/>
          <w:rPrChange w:id="103" w:author="Author" w:date="2021-05-14T15:52:00Z">
            <w:rPr>
              <w:rFonts w:cs="Times New Roman"/>
              <w:b/>
              <w:bCs/>
              <w:i/>
              <w:sz w:val="24"/>
            </w:rPr>
          </w:rPrChange>
        </w:rPr>
      </w:pPr>
      <w:r w:rsidRPr="00F61189">
        <w:rPr>
          <w:rFonts w:cs="Times New Roman"/>
          <w:b/>
          <w:bCs/>
          <w:iCs/>
          <w:sz w:val="24"/>
          <w:rPrChange w:id="104" w:author="Author" w:date="2021-05-14T15:52:00Z">
            <w:rPr>
              <w:rFonts w:cs="Times New Roman"/>
              <w:b/>
              <w:bCs/>
              <w:i/>
              <w:sz w:val="24"/>
            </w:rPr>
          </w:rPrChange>
        </w:rPr>
        <w:t>Insert Table 2</w:t>
      </w:r>
    </w:p>
    <w:p w14:paraId="3F4B98C3" w14:textId="3636BC91" w:rsidR="00727E03" w:rsidRPr="00182199" w:rsidRDefault="00727E03" w:rsidP="00A45151">
      <w:pPr>
        <w:pStyle w:val="BodyText"/>
        <w:spacing w:line="480" w:lineRule="auto"/>
        <w:rPr>
          <w:rFonts w:cs="Times New Roman"/>
          <w:i/>
          <w:sz w:val="24"/>
        </w:rPr>
      </w:pPr>
      <w:del w:id="105" w:author="Author" w:date="2021-05-17T14:46:00Z">
        <w:r w:rsidRPr="00182199" w:rsidDel="00A45151">
          <w:rPr>
            <w:rFonts w:cs="Times New Roman"/>
            <w:i/>
            <w:sz w:val="24"/>
          </w:rPr>
          <w:delText>2.2</w:delText>
        </w:r>
      </w:del>
      <w:ins w:id="106" w:author="Author" w:date="2021-05-01T14:03:00Z">
        <w:del w:id="107" w:author="Author" w:date="2021-05-17T14:46:00Z">
          <w:r w:rsidR="003802AA" w:rsidRPr="00182199" w:rsidDel="00A45151">
            <w:rPr>
              <w:rFonts w:cs="Times New Roman"/>
              <w:i/>
              <w:sz w:val="24"/>
            </w:rPr>
            <w:delText>.</w:delText>
          </w:r>
          <w:r w:rsidR="003802AA" w:rsidRPr="00182199" w:rsidDel="00A45151">
            <w:rPr>
              <w:rFonts w:cs="Times New Roman"/>
              <w:i/>
              <w:sz w:val="24"/>
            </w:rPr>
            <w:tab/>
          </w:r>
        </w:del>
      </w:ins>
      <w:del w:id="108" w:author="Author" w:date="2021-05-17T14:46:00Z">
        <w:r w:rsidRPr="00182199" w:rsidDel="00A45151">
          <w:rPr>
            <w:rFonts w:cs="Times New Roman"/>
            <w:i/>
            <w:sz w:val="24"/>
          </w:rPr>
          <w:delText xml:space="preserve"> </w:delText>
        </w:r>
      </w:del>
      <w:r w:rsidRPr="00182199">
        <w:rPr>
          <w:rFonts w:cs="Times New Roman"/>
          <w:i/>
          <w:sz w:val="24"/>
        </w:rPr>
        <w:t>Estimating Core Reduction Intensity</w:t>
      </w:r>
    </w:p>
    <w:p w14:paraId="0F774132" w14:textId="5AE88BEE" w:rsidR="00727E03" w:rsidRPr="00182199" w:rsidRDefault="00727E03" w:rsidP="00FF430F">
      <w:pPr>
        <w:pStyle w:val="BodyText"/>
        <w:spacing w:before="0" w:after="0" w:line="480" w:lineRule="auto"/>
        <w:ind w:firstLine="0"/>
        <w:rPr>
          <w:rFonts w:cs="Times New Roman"/>
          <w:sz w:val="24"/>
        </w:rPr>
      </w:pPr>
      <w:r w:rsidRPr="00182199">
        <w:rPr>
          <w:rFonts w:cs="Times New Roman"/>
          <w:sz w:val="24"/>
        </w:rPr>
        <w:tab/>
      </w:r>
      <w:r w:rsidR="00935FDE" w:rsidRPr="00182199">
        <w:rPr>
          <w:rFonts w:cs="Times New Roman"/>
          <w:sz w:val="24"/>
        </w:rPr>
        <w:t xml:space="preserve">The reduction intensity of cores influences a variety of attributes that interact throughout the reduction sequence </w:t>
      </w:r>
      <w:r w:rsidR="00935FDE" w:rsidRPr="00182199">
        <w:rPr>
          <w:rFonts w:cs="Times New Roman"/>
          <w:noProof/>
          <w:sz w:val="24"/>
        </w:rPr>
        <w:t>(Douglass et al., 2018)</w:t>
      </w:r>
      <w:r w:rsidR="00C141A5" w:rsidRPr="00182199">
        <w:rPr>
          <w:rFonts w:cs="Times New Roman"/>
          <w:sz w:val="24"/>
        </w:rPr>
        <w:t xml:space="preserve">. As a result, </w:t>
      </w:r>
      <w:r w:rsidRPr="00182199">
        <w:rPr>
          <w:rFonts w:cs="Times New Roman"/>
          <w:sz w:val="24"/>
        </w:rPr>
        <w:t xml:space="preserve">core reduction intensity </w:t>
      </w:r>
      <w:r w:rsidR="00C141A5" w:rsidRPr="00182199">
        <w:rPr>
          <w:rFonts w:cs="Times New Roman"/>
          <w:sz w:val="24"/>
        </w:rPr>
        <w:t xml:space="preserve">is </w:t>
      </w:r>
      <w:r w:rsidR="00935FDE" w:rsidRPr="00182199">
        <w:rPr>
          <w:rFonts w:cs="Times New Roman"/>
          <w:sz w:val="24"/>
        </w:rPr>
        <w:t>understood</w:t>
      </w:r>
      <w:r w:rsidRPr="00182199">
        <w:rPr>
          <w:rFonts w:cs="Times New Roman"/>
          <w:sz w:val="24"/>
        </w:rPr>
        <w:t xml:space="preserve"> </w:t>
      </w:r>
      <w:r w:rsidR="00935FDE" w:rsidRPr="00182199">
        <w:rPr>
          <w:rFonts w:cs="Times New Roman"/>
          <w:sz w:val="24"/>
        </w:rPr>
        <w:t>from</w:t>
      </w:r>
      <w:r w:rsidRPr="00182199">
        <w:rPr>
          <w:rFonts w:cs="Times New Roman"/>
          <w:sz w:val="24"/>
        </w:rPr>
        <w:t xml:space="preserve"> </w:t>
      </w:r>
      <w:r w:rsidR="00935FDE" w:rsidRPr="00182199">
        <w:rPr>
          <w:rFonts w:cs="Times New Roman"/>
          <w:sz w:val="24"/>
        </w:rPr>
        <w:t xml:space="preserve">a diversity of </w:t>
      </w:r>
      <w:r w:rsidR="002F785D" w:rsidRPr="00182199">
        <w:rPr>
          <w:rFonts w:cs="Times New Roman"/>
          <w:sz w:val="24"/>
        </w:rPr>
        <w:t xml:space="preserve">variables </w:t>
      </w:r>
      <w:r w:rsidRPr="00182199">
        <w:rPr>
          <w:rFonts w:cs="Times New Roman"/>
          <w:sz w:val="24"/>
        </w:rPr>
        <w:t>ranging from mass</w:t>
      </w:r>
      <w:r w:rsidR="003802AA" w:rsidRPr="00182199">
        <w:rPr>
          <w:rFonts w:cs="Times New Roman"/>
          <w:sz w:val="24"/>
        </w:rPr>
        <w:t xml:space="preserve"> and</w:t>
      </w:r>
      <w:r w:rsidR="00935FDE" w:rsidRPr="00182199">
        <w:rPr>
          <w:rFonts w:cs="Times New Roman"/>
          <w:sz w:val="24"/>
        </w:rPr>
        <w:t xml:space="preserve"> </w:t>
      </w:r>
      <w:r w:rsidRPr="00182199">
        <w:rPr>
          <w:rFonts w:cs="Times New Roman"/>
          <w:sz w:val="24"/>
        </w:rPr>
        <w:t xml:space="preserve">the number of flake scars to more sophisticated methods that </w:t>
      </w:r>
      <w:r w:rsidR="00795D46" w:rsidRPr="00182199">
        <w:rPr>
          <w:rFonts w:cs="Times New Roman"/>
          <w:sz w:val="24"/>
        </w:rPr>
        <w:t>use linear models to estimate the degree to which a core has been reduced</w:t>
      </w:r>
      <w:r w:rsidR="00C141A5" w:rsidRPr="00182199">
        <w:rPr>
          <w:rFonts w:cs="Times New Roman"/>
          <w:sz w:val="24"/>
        </w:rPr>
        <w:t xml:space="preserve"> </w:t>
      </w:r>
      <w:r w:rsidR="00354EAC" w:rsidRPr="00182199">
        <w:rPr>
          <w:rFonts w:cs="Times New Roman"/>
          <w:sz w:val="24"/>
        </w:rPr>
        <w:t xml:space="preserve">(Toth, 1985; Potts, 1991; Clarkson, 2013; Li et al., 2015; Douglass et al., 2018; </w:t>
      </w:r>
      <w:proofErr w:type="spellStart"/>
      <w:r w:rsidR="00354EAC" w:rsidRPr="00182199">
        <w:rPr>
          <w:rFonts w:cs="Times New Roman"/>
          <w:sz w:val="24"/>
        </w:rPr>
        <w:t>Lombao</w:t>
      </w:r>
      <w:proofErr w:type="spellEnd"/>
      <w:r w:rsidR="00354EAC" w:rsidRPr="00182199">
        <w:rPr>
          <w:rFonts w:cs="Times New Roman"/>
          <w:sz w:val="24"/>
        </w:rPr>
        <w:t xml:space="preserve"> </w:t>
      </w:r>
      <w:r w:rsidR="00354EAC" w:rsidRPr="00182199">
        <w:rPr>
          <w:rFonts w:cs="Times New Roman"/>
          <w:sz w:val="24"/>
        </w:rPr>
        <w:lastRenderedPageBreak/>
        <w:t>et al., 2019)</w:t>
      </w:r>
      <w:r w:rsidR="00795D46" w:rsidRPr="00182199">
        <w:rPr>
          <w:rFonts w:cs="Times New Roman"/>
          <w:sz w:val="24"/>
        </w:rPr>
        <w:t xml:space="preserve">. Simple measures such as mass and the number of flake scars are not always appropriate </w:t>
      </w:r>
      <w:r w:rsidR="00935FDE" w:rsidRPr="00182199">
        <w:rPr>
          <w:rFonts w:cs="Times New Roman"/>
          <w:sz w:val="24"/>
        </w:rPr>
        <w:t>because</w:t>
      </w:r>
      <w:r w:rsidR="00795D46" w:rsidRPr="00182199">
        <w:rPr>
          <w:rFonts w:cs="Times New Roman"/>
          <w:sz w:val="24"/>
        </w:rPr>
        <w:t xml:space="preserve"> nodules selected</w:t>
      </w:r>
      <w:r w:rsidR="00E7487F" w:rsidRPr="00182199">
        <w:rPr>
          <w:rFonts w:cs="Times New Roman"/>
          <w:sz w:val="24"/>
        </w:rPr>
        <w:t xml:space="preserve"> </w:t>
      </w:r>
      <w:r w:rsidR="00795D46" w:rsidRPr="00182199">
        <w:rPr>
          <w:rFonts w:cs="Times New Roman"/>
          <w:sz w:val="24"/>
        </w:rPr>
        <w:t xml:space="preserve">for exploitation are sometimes not similar in size. This </w:t>
      </w:r>
      <w:r w:rsidR="00B75EB4" w:rsidRPr="00182199">
        <w:rPr>
          <w:rFonts w:cs="Times New Roman"/>
          <w:sz w:val="24"/>
        </w:rPr>
        <w:t xml:space="preserve">is </w:t>
      </w:r>
      <w:r w:rsidR="00795D46" w:rsidRPr="00182199">
        <w:rPr>
          <w:rFonts w:cs="Times New Roman"/>
          <w:sz w:val="24"/>
        </w:rPr>
        <w:t xml:space="preserve">particularly the case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B75EB4" w:rsidRPr="00182199">
        <w:rPr>
          <w:rFonts w:cs="Times New Roman"/>
          <w:sz w:val="24"/>
        </w:rPr>
        <w:t>,</w:t>
      </w:r>
      <w:r w:rsidR="00795D46" w:rsidRPr="00182199">
        <w:rPr>
          <w:rFonts w:cs="Times New Roman"/>
          <w:sz w:val="24"/>
        </w:rPr>
        <w:t xml:space="preserve"> where tool</w:t>
      </w:r>
      <w:ins w:id="109" w:author="Author" w:date="2021-05-01T14:04:00Z">
        <w:r w:rsidR="003802AA" w:rsidRPr="00182199">
          <w:rPr>
            <w:rFonts w:cs="Times New Roman"/>
            <w:sz w:val="24"/>
          </w:rPr>
          <w:t xml:space="preserve"> </w:t>
        </w:r>
      </w:ins>
      <w:r w:rsidR="00795D46" w:rsidRPr="00182199">
        <w:rPr>
          <w:rFonts w:cs="Times New Roman"/>
          <w:sz w:val="24"/>
        </w:rPr>
        <w:t>stones originate from a variety of sources and c</w:t>
      </w:r>
      <w:r w:rsidR="00DF30D3" w:rsidRPr="00182199">
        <w:rPr>
          <w:rFonts w:cs="Times New Roman"/>
          <w:sz w:val="24"/>
        </w:rPr>
        <w:t xml:space="preserve">an vary substantially in </w:t>
      </w:r>
      <w:r w:rsidR="00802BAB" w:rsidRPr="00182199">
        <w:rPr>
          <w:rFonts w:cs="Times New Roman"/>
          <w:sz w:val="24"/>
        </w:rPr>
        <w:t>nodule</w:t>
      </w:r>
      <w:r w:rsidR="00F91F87" w:rsidRPr="00182199">
        <w:rPr>
          <w:rFonts w:cs="Times New Roman"/>
          <w:sz w:val="24"/>
        </w:rPr>
        <w:t xml:space="preserve"> </w:t>
      </w:r>
      <w:r w:rsidR="00DF30D3" w:rsidRPr="00182199">
        <w:rPr>
          <w:rFonts w:cs="Times New Roman"/>
          <w:sz w:val="24"/>
        </w:rPr>
        <w:t>size</w:t>
      </w:r>
      <w:r w:rsidR="00C141A5" w:rsidRPr="00182199">
        <w:rPr>
          <w:rFonts w:cs="Times New Roman"/>
          <w:sz w:val="24"/>
        </w:rPr>
        <w:t xml:space="preserve"> </w:t>
      </w:r>
      <w:r w:rsidR="00C141A5" w:rsidRPr="00182199">
        <w:rPr>
          <w:rFonts w:cs="Times New Roman"/>
          <w:noProof/>
          <w:sz w:val="24"/>
        </w:rPr>
        <w:t>(Braun et al., 2008a)</w:t>
      </w:r>
      <w:r w:rsidR="00DF30D3" w:rsidRPr="00182199">
        <w:rPr>
          <w:rFonts w:cs="Times New Roman"/>
          <w:sz w:val="24"/>
        </w:rPr>
        <w:t xml:space="preserve">. </w:t>
      </w:r>
      <w:r w:rsidR="00935FDE" w:rsidRPr="00182199">
        <w:rPr>
          <w:rFonts w:cs="Times New Roman"/>
          <w:sz w:val="24"/>
        </w:rPr>
        <w:t>T</w:t>
      </w:r>
      <w:r w:rsidR="00DF30D3" w:rsidRPr="00182199">
        <w:rPr>
          <w:rFonts w:cs="Times New Roman"/>
          <w:sz w:val="24"/>
        </w:rPr>
        <w:t>he number of flake scars do</w:t>
      </w:r>
      <w:r w:rsidR="00935FDE" w:rsidRPr="00182199">
        <w:rPr>
          <w:rFonts w:cs="Times New Roman"/>
          <w:sz w:val="24"/>
        </w:rPr>
        <w:t>es</w:t>
      </w:r>
      <w:r w:rsidR="00DF30D3" w:rsidRPr="00182199">
        <w:rPr>
          <w:rFonts w:cs="Times New Roman"/>
          <w:sz w:val="24"/>
        </w:rPr>
        <w:t xml:space="preserve"> not reflect a </w:t>
      </w:r>
      <w:r w:rsidR="003802AA" w:rsidRPr="00182199">
        <w:rPr>
          <w:rFonts w:cs="Times New Roman"/>
          <w:sz w:val="24"/>
        </w:rPr>
        <w:t>one-to-one</w:t>
      </w:r>
      <w:r w:rsidR="00DF30D3" w:rsidRPr="00182199">
        <w:rPr>
          <w:rFonts w:cs="Times New Roman"/>
          <w:sz w:val="24"/>
        </w:rPr>
        <w:t xml:space="preserve"> relationship with reduction intensity</w:t>
      </w:r>
      <w:r w:rsidR="00935FDE" w:rsidRPr="00182199">
        <w:rPr>
          <w:rFonts w:cs="Times New Roman"/>
          <w:sz w:val="24"/>
        </w:rPr>
        <w:t>, because</w:t>
      </w:r>
      <w:r w:rsidR="00DF30D3" w:rsidRPr="00182199">
        <w:rPr>
          <w:rFonts w:cs="Times New Roman"/>
          <w:sz w:val="24"/>
        </w:rPr>
        <w:t xml:space="preserve"> the continuous removal of flakes erase</w:t>
      </w:r>
      <w:r w:rsidR="00935FDE" w:rsidRPr="00182199">
        <w:rPr>
          <w:rFonts w:cs="Times New Roman"/>
          <w:sz w:val="24"/>
        </w:rPr>
        <w:t>s</w:t>
      </w:r>
      <w:r w:rsidR="00DF30D3" w:rsidRPr="00182199">
        <w:rPr>
          <w:rFonts w:cs="Times New Roman"/>
          <w:sz w:val="24"/>
        </w:rPr>
        <w:t xml:space="preserve"> evidence of previous removals</w:t>
      </w:r>
      <w:r w:rsidR="00B86AEE" w:rsidRPr="00182199">
        <w:rPr>
          <w:rFonts w:cs="Times New Roman"/>
          <w:sz w:val="24"/>
        </w:rPr>
        <w:t xml:space="preserve"> </w:t>
      </w:r>
      <w:r w:rsidR="00C141A5" w:rsidRPr="00182199">
        <w:rPr>
          <w:rFonts w:cs="Times New Roman"/>
          <w:noProof/>
          <w:sz w:val="24"/>
        </w:rPr>
        <w:t>(Braun et al., 2005; Moore and Perston, 2016)</w:t>
      </w:r>
      <w:r w:rsidR="00B86AEE" w:rsidRPr="00182199">
        <w:rPr>
          <w:rFonts w:cs="Times New Roman"/>
          <w:sz w:val="24"/>
        </w:rPr>
        <w:t>.</w:t>
      </w:r>
      <w:r w:rsidR="00DF30D3" w:rsidRPr="00182199">
        <w:rPr>
          <w:rFonts w:cs="Times New Roman"/>
          <w:sz w:val="24"/>
        </w:rPr>
        <w:t xml:space="preserve"> As a result, multivariate estimates of cor</w:t>
      </w:r>
      <w:r w:rsidR="00354EAC" w:rsidRPr="00182199">
        <w:rPr>
          <w:rFonts w:cs="Times New Roman"/>
          <w:sz w:val="24"/>
        </w:rPr>
        <w:t xml:space="preserve">e reduction intensity provide the tools </w:t>
      </w:r>
      <w:r w:rsidR="003802AA" w:rsidRPr="00182199">
        <w:rPr>
          <w:rFonts w:cs="Times New Roman"/>
          <w:sz w:val="24"/>
        </w:rPr>
        <w:t xml:space="preserve">needed </w:t>
      </w:r>
      <w:r w:rsidR="00F91F87" w:rsidRPr="00182199">
        <w:rPr>
          <w:rFonts w:cs="Times New Roman"/>
          <w:sz w:val="24"/>
        </w:rPr>
        <w:t>to simultaneously</w:t>
      </w:r>
      <w:r w:rsidR="00DF30D3" w:rsidRPr="00182199">
        <w:rPr>
          <w:rFonts w:cs="Times New Roman"/>
          <w:sz w:val="24"/>
        </w:rPr>
        <w:t xml:space="preserve"> consider a suite of </w:t>
      </w:r>
      <w:r w:rsidR="00C141A5" w:rsidRPr="00182199">
        <w:rPr>
          <w:rFonts w:cs="Times New Roman"/>
          <w:sz w:val="24"/>
        </w:rPr>
        <w:t>attributes as opposed to a single variable</w:t>
      </w:r>
      <w:r w:rsidR="00DF30D3" w:rsidRPr="00182199">
        <w:rPr>
          <w:rFonts w:cs="Times New Roman"/>
          <w:sz w:val="24"/>
        </w:rPr>
        <w:t xml:space="preserve">.  </w:t>
      </w:r>
    </w:p>
    <w:p w14:paraId="5970ACB2" w14:textId="5EAE3735" w:rsidR="00E23D01" w:rsidRPr="00182199" w:rsidRDefault="00DF30D3" w:rsidP="002F2FA2">
      <w:pPr>
        <w:pStyle w:val="BodyText"/>
        <w:spacing w:line="480" w:lineRule="auto"/>
        <w:ind w:firstLine="720"/>
        <w:rPr>
          <w:rFonts w:cs="Times New Roman"/>
          <w:sz w:val="24"/>
        </w:rPr>
      </w:pPr>
      <w:r w:rsidRPr="00182199">
        <w:rPr>
          <w:rFonts w:cs="Times New Roman"/>
          <w:sz w:val="24"/>
        </w:rPr>
        <w:t xml:space="preserve">Here we follow methods outlined by Douglass et al. (2018) to estimate the reduction intensity of individual cores </w:t>
      </w:r>
      <w:r w:rsidR="00F91F87" w:rsidRPr="00182199">
        <w:rPr>
          <w:rFonts w:cs="Times New Roman"/>
          <w:sz w:val="24"/>
        </w:rPr>
        <w:t>to calculate</w:t>
      </w:r>
      <w:r w:rsidRPr="00182199">
        <w:rPr>
          <w:rFonts w:cs="Times New Roman"/>
          <w:sz w:val="24"/>
        </w:rPr>
        <w:t xml:space="preserve"> the proportion of mass lost prior to its discard</w:t>
      </w:r>
      <w:r w:rsidR="00BB4C39" w:rsidRPr="00182199">
        <w:rPr>
          <w:rFonts w:cs="Times New Roman"/>
          <w:sz w:val="24"/>
        </w:rPr>
        <w:t xml:space="preserve"> using a predictive generalized linear model</w:t>
      </w:r>
      <w:r w:rsidRPr="00182199">
        <w:rPr>
          <w:rFonts w:cs="Times New Roman"/>
          <w:sz w:val="24"/>
        </w:rPr>
        <w:t>.</w:t>
      </w:r>
      <w:r w:rsidR="00B86AEE" w:rsidRPr="00182199">
        <w:rPr>
          <w:rFonts w:cs="Times New Roman"/>
          <w:sz w:val="24"/>
        </w:rPr>
        <w:t xml:space="preserve"> This model was developed based on the experimental reduction of cobbles collected from the </w:t>
      </w:r>
      <w:proofErr w:type="spellStart"/>
      <w:r w:rsidR="00B86AEE" w:rsidRPr="00182199">
        <w:rPr>
          <w:rFonts w:cs="Times New Roman"/>
          <w:sz w:val="24"/>
        </w:rPr>
        <w:t>Homa</w:t>
      </w:r>
      <w:proofErr w:type="spellEnd"/>
      <w:r w:rsidR="00B86AEE" w:rsidRPr="00182199">
        <w:rPr>
          <w:rFonts w:cs="Times New Roman"/>
          <w:sz w:val="24"/>
        </w:rPr>
        <w:t xml:space="preserve"> Peninsula, specifically to estimate the reduction intensity of cores recovered from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B86AEE" w:rsidRPr="00182199">
        <w:rPr>
          <w:rFonts w:cs="Times New Roman"/>
          <w:sz w:val="24"/>
        </w:rPr>
        <w:t>.</w:t>
      </w:r>
      <w:r w:rsidR="00177232" w:rsidRPr="00182199">
        <w:rPr>
          <w:rFonts w:cs="Times New Roman"/>
          <w:sz w:val="24"/>
        </w:rPr>
        <w:t xml:space="preserve"> </w:t>
      </w:r>
      <w:commentRangeStart w:id="110"/>
      <w:commentRangeStart w:id="111"/>
      <w:r w:rsidR="00177232" w:rsidRPr="00182199">
        <w:rPr>
          <w:rFonts w:cs="Times New Roman"/>
          <w:sz w:val="24"/>
        </w:rPr>
        <w:t>Estimates of core reduction intensity are accurate within an error range of 10%</w:t>
      </w:r>
      <w:ins w:id="112" w:author="Author" w:date="2021-05-14T15:30:00Z">
        <w:r w:rsidR="00E33CBF" w:rsidRPr="00182199">
          <w:rPr>
            <w:rFonts w:cs="Times New Roman"/>
            <w:sz w:val="24"/>
          </w:rPr>
          <w:t xml:space="preserve"> </w:t>
        </w:r>
      </w:ins>
      <w:r w:rsidR="00E33CBF" w:rsidRPr="00182199">
        <w:rPr>
          <w:rFonts w:cs="Times New Roman"/>
          <w:noProof/>
          <w:sz w:val="24"/>
        </w:rPr>
        <w:t>(Douglass et al., 2018)</w:t>
      </w:r>
      <w:r w:rsidR="00B75EB4" w:rsidRPr="00182199">
        <w:rPr>
          <w:rFonts w:cs="Times New Roman"/>
          <w:sz w:val="24"/>
        </w:rPr>
        <w:t>,</w:t>
      </w:r>
      <w:commentRangeEnd w:id="110"/>
      <w:r w:rsidR="003802AA" w:rsidRPr="00F61189">
        <w:rPr>
          <w:rStyle w:val="CommentReference"/>
          <w:rFonts w:cs="Times New Roman"/>
          <w:rPrChange w:id="113" w:author="Author" w:date="2021-05-14T15:52:00Z">
            <w:rPr>
              <w:rStyle w:val="CommentReference"/>
              <w:rFonts w:asciiTheme="minorHAnsi" w:hAnsiTheme="minorHAnsi"/>
            </w:rPr>
          </w:rPrChange>
        </w:rPr>
        <w:commentReference w:id="110"/>
      </w:r>
      <w:commentRangeEnd w:id="111"/>
      <w:r w:rsidR="00E33CBF" w:rsidRPr="00F61189">
        <w:rPr>
          <w:rStyle w:val="CommentReference"/>
          <w:rFonts w:cs="Times New Roman"/>
          <w:rPrChange w:id="114" w:author="Author" w:date="2021-05-14T15:52:00Z">
            <w:rPr>
              <w:rStyle w:val="CommentReference"/>
              <w:rFonts w:asciiTheme="minorHAnsi" w:hAnsiTheme="minorHAnsi"/>
            </w:rPr>
          </w:rPrChange>
        </w:rPr>
        <w:commentReference w:id="111"/>
      </w:r>
      <w:r w:rsidR="00177232" w:rsidRPr="00182199">
        <w:rPr>
          <w:rFonts w:cs="Times New Roman"/>
          <w:sz w:val="24"/>
        </w:rPr>
        <w:t xml:space="preserve"> and application to a subset of the cores from the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177232" w:rsidRPr="00182199">
        <w:rPr>
          <w:rFonts w:cs="Times New Roman"/>
          <w:sz w:val="24"/>
        </w:rPr>
        <w:t xml:space="preserve"> assemblage suggests that the model is generally applicable to the broader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177232" w:rsidRPr="00182199">
        <w:rPr>
          <w:rFonts w:cs="Times New Roman"/>
          <w:sz w:val="24"/>
        </w:rPr>
        <w:t xml:space="preserve"> assemblage. </w:t>
      </w:r>
      <w:r w:rsidR="00F91F87" w:rsidRPr="00182199">
        <w:rPr>
          <w:rFonts w:cs="Times New Roman"/>
          <w:sz w:val="24"/>
        </w:rPr>
        <w:t>To estimate</w:t>
      </w:r>
      <w:r w:rsidR="00177232" w:rsidRPr="00182199">
        <w:rPr>
          <w:rFonts w:cs="Times New Roman"/>
          <w:sz w:val="24"/>
        </w:rPr>
        <w:t xml:space="preserve"> core reduction intensity</w:t>
      </w:r>
      <w:r w:rsidR="00B75EB4" w:rsidRPr="00182199">
        <w:rPr>
          <w:rFonts w:cs="Times New Roman"/>
          <w:sz w:val="24"/>
        </w:rPr>
        <w:t>,</w:t>
      </w:r>
      <w:r w:rsidR="00177232" w:rsidRPr="00182199">
        <w:rPr>
          <w:rFonts w:cs="Times New Roman"/>
          <w:sz w:val="24"/>
        </w:rPr>
        <w:t xml:space="preserve"> the </w:t>
      </w:r>
      <w:r w:rsidR="00BB4C39" w:rsidRPr="00182199">
        <w:rPr>
          <w:rFonts w:cs="Times New Roman"/>
          <w:sz w:val="24"/>
        </w:rPr>
        <w:t>model considers</w:t>
      </w:r>
      <w:r w:rsidR="00B75EB4" w:rsidRPr="00182199">
        <w:rPr>
          <w:rFonts w:cs="Times New Roman"/>
          <w:sz w:val="24"/>
        </w:rPr>
        <w:t xml:space="preserve"> </w:t>
      </w:r>
      <w:r w:rsidR="00BB4C39" w:rsidRPr="00182199">
        <w:rPr>
          <w:rFonts w:cs="Times New Roman"/>
          <w:sz w:val="24"/>
        </w:rPr>
        <w:t>the number of flake scars, exploitation surfaces, the number of exploitation surface convergences, and average platform angle.</w:t>
      </w:r>
      <w:r w:rsidR="00BB4C39" w:rsidRPr="00182199" w:rsidDel="006A733A">
        <w:rPr>
          <w:rFonts w:cs="Times New Roman"/>
          <w:sz w:val="24"/>
        </w:rPr>
        <w:t xml:space="preserve"> </w:t>
      </w:r>
      <w:r w:rsidR="008516AD" w:rsidRPr="00182199">
        <w:rPr>
          <w:rFonts w:cs="Times New Roman"/>
          <w:sz w:val="24"/>
        </w:rPr>
        <w:t>Although the definition</w:t>
      </w:r>
      <w:r w:rsidR="00FC6A7E" w:rsidRPr="00182199">
        <w:rPr>
          <w:rFonts w:cs="Times New Roman"/>
          <w:sz w:val="24"/>
        </w:rPr>
        <w:t>s</w:t>
      </w:r>
      <w:r w:rsidR="008516AD" w:rsidRPr="00182199">
        <w:rPr>
          <w:rFonts w:cs="Times New Roman"/>
          <w:sz w:val="24"/>
        </w:rPr>
        <w:t xml:space="preserve"> of the </w:t>
      </w:r>
      <w:proofErr w:type="gramStart"/>
      <w:r w:rsidR="00AE1146" w:rsidRPr="00182199">
        <w:rPr>
          <w:rFonts w:cs="Times New Roman"/>
          <w:sz w:val="24"/>
        </w:rPr>
        <w:t>aforementioned</w:t>
      </w:r>
      <w:r w:rsidR="008516AD" w:rsidRPr="00182199">
        <w:rPr>
          <w:rFonts w:cs="Times New Roman"/>
          <w:sz w:val="24"/>
        </w:rPr>
        <w:t xml:space="preserve"> attributes</w:t>
      </w:r>
      <w:proofErr w:type="gramEnd"/>
      <w:r w:rsidR="008516AD" w:rsidRPr="00182199">
        <w:rPr>
          <w:rFonts w:cs="Times New Roman"/>
          <w:sz w:val="24"/>
        </w:rPr>
        <w:t xml:space="preserve"> are outlined in Douglass et al. (2018)</w:t>
      </w:r>
      <w:r w:rsidR="003802AA" w:rsidRPr="00182199">
        <w:rPr>
          <w:rFonts w:cs="Times New Roman"/>
          <w:sz w:val="24"/>
        </w:rPr>
        <w:t xml:space="preserve"> and </w:t>
      </w:r>
      <w:r w:rsidR="008516AD" w:rsidRPr="00182199">
        <w:rPr>
          <w:rFonts w:cs="Times New Roman"/>
          <w:sz w:val="24"/>
        </w:rPr>
        <w:t>summariz</w:t>
      </w:r>
      <w:r w:rsidR="003802AA" w:rsidRPr="00182199">
        <w:rPr>
          <w:rFonts w:cs="Times New Roman"/>
          <w:sz w:val="24"/>
        </w:rPr>
        <w:t>ed</w:t>
      </w:r>
      <w:r w:rsidR="008516AD" w:rsidRPr="00182199">
        <w:rPr>
          <w:rFonts w:cs="Times New Roman"/>
          <w:sz w:val="24"/>
        </w:rPr>
        <w:t xml:space="preserve"> here.</w:t>
      </w:r>
    </w:p>
    <w:p w14:paraId="03302842" w14:textId="5850DEA5" w:rsidR="004C3488" w:rsidRPr="00182199" w:rsidRDefault="008516AD" w:rsidP="004C3488">
      <w:pPr>
        <w:pStyle w:val="BodyText"/>
        <w:spacing w:line="480" w:lineRule="auto"/>
        <w:ind w:firstLine="720"/>
        <w:rPr>
          <w:rFonts w:cs="Times New Roman"/>
          <w:sz w:val="24"/>
        </w:rPr>
      </w:pPr>
      <w:r w:rsidRPr="00182199">
        <w:rPr>
          <w:rFonts w:cs="Times New Roman"/>
          <w:sz w:val="24"/>
        </w:rPr>
        <w:t xml:space="preserve"> </w:t>
      </w:r>
      <w:r w:rsidR="00232C7D" w:rsidRPr="00182199">
        <w:rPr>
          <w:rFonts w:cs="Times New Roman"/>
          <w:sz w:val="24"/>
        </w:rPr>
        <w:t xml:space="preserve">The </w:t>
      </w:r>
      <w:r w:rsidR="00232C7D" w:rsidRPr="00182199">
        <w:rPr>
          <w:rFonts w:cs="Times New Roman"/>
          <w:iCs/>
          <w:sz w:val="24"/>
        </w:rPr>
        <w:t>number of flake scars</w:t>
      </w:r>
      <w:r w:rsidR="00232C7D" w:rsidRPr="00182199">
        <w:rPr>
          <w:rFonts w:cs="Times New Roman"/>
          <w:sz w:val="24"/>
        </w:rPr>
        <w:t xml:space="preserve"> refers to the number of previous flake removals present on the core. The number of exploitation surfaces refers to the number of areas of the core where flakes were removed along a similar axis. This variable is related to core rotation which is argued to increase as core reduction increases (e.g.</w:t>
      </w:r>
      <w:ins w:id="115" w:author="Author" w:date="2021-05-01T14:08:00Z">
        <w:r w:rsidR="003802AA" w:rsidRPr="00182199">
          <w:rPr>
            <w:rFonts w:cs="Times New Roman"/>
            <w:sz w:val="24"/>
          </w:rPr>
          <w:t>,</w:t>
        </w:r>
      </w:ins>
      <w:r w:rsidR="00232C7D" w:rsidRPr="00182199">
        <w:rPr>
          <w:rFonts w:cs="Times New Roman"/>
          <w:sz w:val="24"/>
        </w:rPr>
        <w:t> </w:t>
      </w:r>
      <w:proofErr w:type="spellStart"/>
      <w:r w:rsidR="00232C7D" w:rsidRPr="00182199">
        <w:rPr>
          <w:rFonts w:cs="Times New Roman"/>
          <w:sz w:val="24"/>
        </w:rPr>
        <w:t>Delagnes</w:t>
      </w:r>
      <w:proofErr w:type="spellEnd"/>
      <w:r w:rsidR="00232C7D" w:rsidRPr="00182199">
        <w:rPr>
          <w:rFonts w:cs="Times New Roman"/>
          <w:sz w:val="24"/>
        </w:rPr>
        <w:t xml:space="preserve"> and Roche</w:t>
      </w:r>
      <w:ins w:id="116" w:author="Author" w:date="2021-05-01T14:08:00Z">
        <w:r w:rsidR="003802AA" w:rsidRPr="00182199">
          <w:rPr>
            <w:rFonts w:cs="Times New Roman"/>
            <w:sz w:val="24"/>
          </w:rPr>
          <w:t>,</w:t>
        </w:r>
      </w:ins>
      <w:r w:rsidR="00232C7D" w:rsidRPr="00182199">
        <w:rPr>
          <w:rFonts w:cs="Times New Roman"/>
          <w:sz w:val="24"/>
        </w:rPr>
        <w:t xml:space="preserve"> 2005). The number of </w:t>
      </w:r>
      <w:r w:rsidR="00232C7D" w:rsidRPr="00182199">
        <w:rPr>
          <w:rFonts w:cs="Times New Roman"/>
          <w:sz w:val="24"/>
        </w:rPr>
        <w:lastRenderedPageBreak/>
        <w:t>exploitation surface convergences documents the number of times different exploitation surfaces intersect with each other. Throughout reduction</w:t>
      </w:r>
      <w:r w:rsidR="00B75EB4" w:rsidRPr="00182199">
        <w:rPr>
          <w:rFonts w:cs="Times New Roman"/>
          <w:sz w:val="24"/>
        </w:rPr>
        <w:t>,</w:t>
      </w:r>
      <w:r w:rsidR="00232C7D" w:rsidRPr="00182199">
        <w:rPr>
          <w:rFonts w:cs="Times New Roman"/>
          <w:sz w:val="24"/>
        </w:rPr>
        <w:t xml:space="preserve"> exploitation surfaces with different flaking axes tend to converge (Braun 2005, Douglass et al 2017).</w:t>
      </w:r>
      <w:r w:rsidR="00C554FB" w:rsidRPr="00182199">
        <w:rPr>
          <w:rFonts w:cs="Times New Roman"/>
          <w:sz w:val="24"/>
        </w:rPr>
        <w:t xml:space="preserve"> </w:t>
      </w:r>
      <w:r w:rsidR="00232C7D" w:rsidRPr="00182199">
        <w:rPr>
          <w:rFonts w:cs="Times New Roman"/>
          <w:sz w:val="24"/>
        </w:rPr>
        <w:t xml:space="preserve">Average platform angle, measured in degrees, refers to the mean angle between striking surfaces. Various experimental replication studies show that, as this angle approaches 90°, it becomes increasingly difficult to detach a flake </w:t>
      </w:r>
      <w:r w:rsidR="00E23D01" w:rsidRPr="00182199">
        <w:rPr>
          <w:rFonts w:cs="Times New Roman"/>
          <w:noProof/>
          <w:sz w:val="24"/>
        </w:rPr>
        <w:t>(Cotterell et al., 1985)</w:t>
      </w:r>
      <w:r w:rsidR="00232C7D" w:rsidRPr="00182199">
        <w:rPr>
          <w:rFonts w:cs="Times New Roman"/>
          <w:sz w:val="24"/>
        </w:rPr>
        <w:t xml:space="preserve">. </w:t>
      </w:r>
      <w:r w:rsidR="005F1550" w:rsidRPr="00182199">
        <w:rPr>
          <w:rFonts w:cs="Times New Roman"/>
          <w:sz w:val="24"/>
        </w:rPr>
        <w:t>Thus</w:t>
      </w:r>
      <w:r w:rsidR="00232C7D" w:rsidRPr="00182199">
        <w:rPr>
          <w:rFonts w:cs="Times New Roman"/>
          <w:sz w:val="24"/>
        </w:rPr>
        <w:t xml:space="preserve">, as a core approaches exhaustion, the platform angles on the core are likely to approach 90°. </w:t>
      </w:r>
      <w:r w:rsidR="00177232" w:rsidRPr="00182199">
        <w:rPr>
          <w:rFonts w:cs="Times New Roman"/>
          <w:sz w:val="24"/>
        </w:rPr>
        <w:t xml:space="preserve">More details regarding the specification of the model and </w:t>
      </w:r>
      <w:r w:rsidR="00A87C8E" w:rsidRPr="00182199">
        <w:rPr>
          <w:rFonts w:cs="Times New Roman"/>
          <w:sz w:val="24"/>
        </w:rPr>
        <w:t xml:space="preserve">associated </w:t>
      </w:r>
      <w:r w:rsidR="00177232" w:rsidRPr="00182199">
        <w:rPr>
          <w:rFonts w:cs="Times New Roman"/>
          <w:sz w:val="24"/>
        </w:rPr>
        <w:t xml:space="preserve">lithic attributes can be found in Douglass et al. (2018). </w:t>
      </w:r>
    </w:p>
    <w:p w14:paraId="2D00DE99" w14:textId="066AB3D4" w:rsidR="004C3488" w:rsidRPr="00F61189" w:rsidRDefault="004C3488" w:rsidP="004C3488">
      <w:pPr>
        <w:pStyle w:val="BodyText"/>
        <w:spacing w:line="480" w:lineRule="auto"/>
        <w:ind w:firstLine="720"/>
        <w:jc w:val="center"/>
        <w:rPr>
          <w:rFonts w:cs="Times New Roman"/>
          <w:b/>
          <w:bCs/>
          <w:sz w:val="24"/>
          <w:rPrChange w:id="117" w:author="Author" w:date="2021-05-14T15:52:00Z">
            <w:rPr>
              <w:rFonts w:cs="Times New Roman"/>
              <w:b/>
              <w:bCs/>
              <w:i/>
              <w:iCs/>
              <w:sz w:val="24"/>
            </w:rPr>
          </w:rPrChange>
        </w:rPr>
      </w:pPr>
      <w:r w:rsidRPr="00F61189">
        <w:rPr>
          <w:rFonts w:cs="Times New Roman"/>
          <w:b/>
          <w:bCs/>
          <w:sz w:val="24"/>
          <w:rPrChange w:id="118" w:author="Author" w:date="2021-05-14T15:52:00Z">
            <w:rPr>
              <w:rFonts w:cs="Times New Roman"/>
              <w:b/>
              <w:bCs/>
              <w:i/>
              <w:iCs/>
              <w:sz w:val="24"/>
            </w:rPr>
          </w:rPrChange>
        </w:rPr>
        <w:t>Insert Table 3</w:t>
      </w:r>
    </w:p>
    <w:p w14:paraId="6A74E466" w14:textId="4F100045" w:rsidR="001A42AA" w:rsidRPr="00182199" w:rsidRDefault="006F7FF8" w:rsidP="00D73A78">
      <w:pPr>
        <w:pStyle w:val="Heading2"/>
        <w:spacing w:before="180" w:after="180" w:line="480" w:lineRule="auto"/>
        <w:ind w:firstLine="288"/>
        <w:rPr>
          <w:rFonts w:cs="Times New Roman"/>
          <w:szCs w:val="24"/>
        </w:rPr>
        <w:pPrChange w:id="119" w:author="Author" w:date="2021-05-17T14:47:00Z">
          <w:pPr>
            <w:pStyle w:val="Heading2"/>
            <w:spacing w:before="180" w:after="180" w:line="480" w:lineRule="auto"/>
          </w:pPr>
        </w:pPrChange>
      </w:pPr>
      <w:bookmarkStart w:id="120" w:name="flake-sequence-estimates"/>
      <w:del w:id="121" w:author="Author" w:date="2021-05-17T14:47:00Z">
        <w:r w:rsidRPr="00182199" w:rsidDel="00A45151">
          <w:rPr>
            <w:rFonts w:cs="Times New Roman"/>
            <w:szCs w:val="24"/>
          </w:rPr>
          <w:delText xml:space="preserve">2.2.  </w:delText>
        </w:r>
      </w:del>
      <w:r w:rsidR="00232C7D" w:rsidRPr="00182199">
        <w:rPr>
          <w:rFonts w:cs="Times New Roman"/>
          <w:szCs w:val="24"/>
        </w:rPr>
        <w:t>Flake Sequence Estimates</w:t>
      </w:r>
      <w:bookmarkEnd w:id="120"/>
    </w:p>
    <w:p w14:paraId="2EDED3C1" w14:textId="71D99637" w:rsidR="008516AD" w:rsidRPr="00182199" w:rsidRDefault="00177232">
      <w:pPr>
        <w:pStyle w:val="FirstParagraph"/>
        <w:spacing w:line="480" w:lineRule="auto"/>
        <w:rPr>
          <w:rFonts w:cs="Times New Roman"/>
          <w:sz w:val="24"/>
        </w:rPr>
      </w:pPr>
      <w:r w:rsidRPr="00182199">
        <w:rPr>
          <w:rFonts w:cs="Times New Roman"/>
          <w:sz w:val="24"/>
        </w:rPr>
        <w:t xml:space="preserve">Flake sequence </w:t>
      </w:r>
      <w:r w:rsidR="003802AA" w:rsidRPr="00182199">
        <w:rPr>
          <w:rFonts w:cs="Times New Roman"/>
          <w:sz w:val="24"/>
        </w:rPr>
        <w:t xml:space="preserve">generally </w:t>
      </w:r>
      <w:r w:rsidRPr="00182199">
        <w:rPr>
          <w:rFonts w:cs="Times New Roman"/>
          <w:sz w:val="24"/>
        </w:rPr>
        <w:t>can be defined as the order</w:t>
      </w:r>
      <w:r w:rsidR="008516AD" w:rsidRPr="00182199">
        <w:rPr>
          <w:rFonts w:cs="Times New Roman"/>
          <w:sz w:val="24"/>
        </w:rPr>
        <w:t xml:space="preserve"> number</w:t>
      </w:r>
      <w:r w:rsidRPr="00182199">
        <w:rPr>
          <w:rFonts w:cs="Times New Roman"/>
          <w:sz w:val="24"/>
        </w:rPr>
        <w:t xml:space="preserve"> that a </w:t>
      </w:r>
      <w:r w:rsidR="008516AD" w:rsidRPr="00182199">
        <w:rPr>
          <w:rFonts w:cs="Times New Roman"/>
          <w:sz w:val="24"/>
        </w:rPr>
        <w:t xml:space="preserve">given </w:t>
      </w:r>
      <w:r w:rsidRPr="00182199">
        <w:rPr>
          <w:rFonts w:cs="Times New Roman"/>
          <w:sz w:val="24"/>
        </w:rPr>
        <w:t>flake was removed from the core.</w:t>
      </w:r>
      <w:r w:rsidR="008516AD" w:rsidRPr="00182199">
        <w:rPr>
          <w:rFonts w:cs="Times New Roman"/>
          <w:sz w:val="24"/>
        </w:rPr>
        <w:t xml:space="preserve"> It is a compl</w:t>
      </w:r>
      <w:r w:rsidR="003802AA" w:rsidRPr="00182199">
        <w:rPr>
          <w:rFonts w:cs="Times New Roman"/>
          <w:sz w:val="24"/>
        </w:rPr>
        <w:t>e</w:t>
      </w:r>
      <w:r w:rsidR="008516AD" w:rsidRPr="00182199">
        <w:rPr>
          <w:rFonts w:cs="Times New Roman"/>
          <w:sz w:val="24"/>
        </w:rPr>
        <w:t>mentary measure to core reduction intensity as it examines the influence of core reduction on the flake assemblage. The distribution of flake sequence values within an assemblage can provide insight into the relationship between stone tool transport and assemblage formation</w:t>
      </w:r>
      <w:r w:rsidR="00E23D01" w:rsidRPr="00182199">
        <w:rPr>
          <w:rFonts w:cs="Times New Roman"/>
          <w:sz w:val="24"/>
        </w:rPr>
        <w:t xml:space="preserve"> </w:t>
      </w:r>
      <w:r w:rsidR="00E23D01" w:rsidRPr="00182199">
        <w:rPr>
          <w:rFonts w:cs="Times New Roman"/>
          <w:noProof/>
          <w:sz w:val="24"/>
        </w:rPr>
        <w:t>(Toth, 1985, 1987)</w:t>
      </w:r>
      <w:r w:rsidR="008516AD" w:rsidRPr="00182199">
        <w:rPr>
          <w:rFonts w:cs="Times New Roman"/>
          <w:sz w:val="24"/>
        </w:rPr>
        <w:t>. For example, if sequence values from the beginning of the reduction sequence (i.e.</w:t>
      </w:r>
      <w:ins w:id="122" w:author="Author" w:date="2021-05-01T14:10:00Z">
        <w:r w:rsidR="003802AA" w:rsidRPr="00182199">
          <w:rPr>
            <w:rFonts w:cs="Times New Roman"/>
            <w:sz w:val="24"/>
          </w:rPr>
          <w:t>,</w:t>
        </w:r>
      </w:ins>
      <w:r w:rsidR="008516AD" w:rsidRPr="00182199">
        <w:rPr>
          <w:rFonts w:cs="Times New Roman"/>
          <w:sz w:val="24"/>
        </w:rPr>
        <w:t xml:space="preserve"> the 1</w:t>
      </w:r>
      <w:r w:rsidR="008516AD" w:rsidRPr="00182199">
        <w:rPr>
          <w:rFonts w:cs="Times New Roman"/>
          <w:sz w:val="24"/>
          <w:vertAlign w:val="superscript"/>
        </w:rPr>
        <w:t>st</w:t>
      </w:r>
      <w:r w:rsidR="008516AD" w:rsidRPr="00182199">
        <w:rPr>
          <w:rFonts w:cs="Times New Roman"/>
          <w:sz w:val="24"/>
        </w:rPr>
        <w:t>, 2</w:t>
      </w:r>
      <w:r w:rsidR="008516AD" w:rsidRPr="00182199">
        <w:rPr>
          <w:rFonts w:cs="Times New Roman"/>
          <w:sz w:val="24"/>
          <w:vertAlign w:val="superscript"/>
        </w:rPr>
        <w:t>nd</w:t>
      </w:r>
      <w:r w:rsidR="008516AD" w:rsidRPr="00182199">
        <w:rPr>
          <w:rFonts w:cs="Times New Roman"/>
          <w:sz w:val="24"/>
        </w:rPr>
        <w:t>, 3</w:t>
      </w:r>
      <w:r w:rsidR="008516AD" w:rsidRPr="00182199">
        <w:rPr>
          <w:rFonts w:cs="Times New Roman"/>
          <w:sz w:val="24"/>
          <w:vertAlign w:val="superscript"/>
        </w:rPr>
        <w:t>rd</w:t>
      </w:r>
      <w:r w:rsidR="008516AD" w:rsidRPr="00182199">
        <w:rPr>
          <w:rFonts w:cs="Times New Roman"/>
          <w:sz w:val="24"/>
        </w:rPr>
        <w:t xml:space="preserve"> flakes removed) are absent from the flake assemblage th</w:t>
      </w:r>
      <w:r w:rsidR="005F1550" w:rsidRPr="00182199">
        <w:rPr>
          <w:rFonts w:cs="Times New Roman"/>
          <w:sz w:val="24"/>
        </w:rPr>
        <w:t xml:space="preserve">is could indicate </w:t>
      </w:r>
      <w:r w:rsidR="008516AD" w:rsidRPr="00182199">
        <w:rPr>
          <w:rFonts w:cs="Times New Roman"/>
          <w:sz w:val="24"/>
        </w:rPr>
        <w:t xml:space="preserve">that </w:t>
      </w:r>
      <w:r w:rsidR="005F1550" w:rsidRPr="00182199">
        <w:rPr>
          <w:rFonts w:cs="Times New Roman"/>
          <w:sz w:val="24"/>
        </w:rPr>
        <w:t>early</w:t>
      </w:r>
      <w:ins w:id="123" w:author="Author" w:date="2021-05-01T14:10:00Z">
        <w:r w:rsidR="003802AA" w:rsidRPr="00182199">
          <w:rPr>
            <w:rFonts w:cs="Times New Roman"/>
            <w:sz w:val="24"/>
          </w:rPr>
          <w:t>-</w:t>
        </w:r>
      </w:ins>
      <w:r w:rsidR="005F1550" w:rsidRPr="00182199">
        <w:rPr>
          <w:rFonts w:cs="Times New Roman"/>
          <w:sz w:val="24"/>
        </w:rPr>
        <w:t>stage flakes</w:t>
      </w:r>
      <w:r w:rsidR="008516AD" w:rsidRPr="00182199">
        <w:rPr>
          <w:rFonts w:cs="Times New Roman"/>
          <w:sz w:val="24"/>
        </w:rPr>
        <w:t xml:space="preserve"> were discarded prior to the core’s arrival at the </w:t>
      </w:r>
      <w:del w:id="124" w:author="Author" w:date="2021-05-17T14:28:00Z">
        <w:r w:rsidR="008516AD" w:rsidRPr="00182199" w:rsidDel="009C55E7">
          <w:rPr>
            <w:rFonts w:cs="Times New Roman"/>
            <w:sz w:val="24"/>
          </w:rPr>
          <w:delText>site</w:delText>
        </w:r>
        <w:r w:rsidR="005F1550" w:rsidRPr="00182199" w:rsidDel="009C55E7">
          <w:rPr>
            <w:rFonts w:cs="Times New Roman"/>
            <w:sz w:val="24"/>
          </w:rPr>
          <w:delText>,</w:delText>
        </w:r>
        <w:r w:rsidR="008516AD" w:rsidRPr="00182199" w:rsidDel="009C55E7">
          <w:rPr>
            <w:rFonts w:cs="Times New Roman"/>
            <w:sz w:val="24"/>
          </w:rPr>
          <w:delText xml:space="preserve"> or</w:delText>
        </w:r>
      </w:del>
      <w:ins w:id="125" w:author="Author" w:date="2021-05-17T14:28:00Z">
        <w:r w:rsidR="009C55E7" w:rsidRPr="00182199">
          <w:rPr>
            <w:rFonts w:cs="Times New Roman"/>
            <w:sz w:val="24"/>
          </w:rPr>
          <w:t>site or</w:t>
        </w:r>
      </w:ins>
      <w:r w:rsidR="008516AD" w:rsidRPr="00182199">
        <w:rPr>
          <w:rFonts w:cs="Times New Roman"/>
          <w:sz w:val="24"/>
        </w:rPr>
        <w:t xml:space="preserve"> were removed off site. </w:t>
      </w:r>
      <w:r w:rsidRPr="00182199">
        <w:rPr>
          <w:rFonts w:cs="Times New Roman"/>
          <w:sz w:val="24"/>
        </w:rPr>
        <w:t xml:space="preserve"> </w:t>
      </w:r>
      <w:r w:rsidR="00232C7D" w:rsidRPr="00182199">
        <w:rPr>
          <w:rFonts w:cs="Times New Roman"/>
          <w:sz w:val="24"/>
        </w:rPr>
        <w:t xml:space="preserve">In the Early Stone Age, flake sequences are </w:t>
      </w:r>
      <w:proofErr w:type="gramStart"/>
      <w:r w:rsidR="00232C7D" w:rsidRPr="00182199">
        <w:rPr>
          <w:rFonts w:cs="Times New Roman"/>
          <w:sz w:val="24"/>
        </w:rPr>
        <w:t>most commonly characterized</w:t>
      </w:r>
      <w:proofErr w:type="gramEnd"/>
      <w:r w:rsidR="00232C7D" w:rsidRPr="00182199">
        <w:rPr>
          <w:rFonts w:cs="Times New Roman"/>
          <w:sz w:val="24"/>
        </w:rPr>
        <w:t xml:space="preserve"> using</w:t>
      </w:r>
      <w:r w:rsidR="008516AD" w:rsidRPr="00182199">
        <w:rPr>
          <w:rFonts w:cs="Times New Roman"/>
          <w:sz w:val="24"/>
        </w:rPr>
        <w:t xml:space="preserve"> a </w:t>
      </w:r>
      <w:r w:rsidR="00EA125D" w:rsidRPr="00182199">
        <w:rPr>
          <w:rFonts w:cs="Times New Roman"/>
          <w:sz w:val="24"/>
        </w:rPr>
        <w:t>six-category</w:t>
      </w:r>
      <w:r w:rsidR="008516AD" w:rsidRPr="00182199">
        <w:rPr>
          <w:rFonts w:cs="Times New Roman"/>
          <w:sz w:val="24"/>
        </w:rPr>
        <w:t xml:space="preserve"> classification system (more colloquially known as Toth types)</w:t>
      </w:r>
      <w:r w:rsidR="00232C7D" w:rsidRPr="00182199">
        <w:rPr>
          <w:rFonts w:cs="Times New Roman"/>
          <w:sz w:val="24"/>
        </w:rPr>
        <w:t xml:space="preserve">, </w:t>
      </w:r>
      <w:r w:rsidR="008516AD" w:rsidRPr="00182199">
        <w:rPr>
          <w:rFonts w:cs="Times New Roman"/>
          <w:sz w:val="24"/>
        </w:rPr>
        <w:t xml:space="preserve">based on the </w:t>
      </w:r>
      <w:r w:rsidR="00232C7D" w:rsidRPr="00182199">
        <w:rPr>
          <w:rFonts w:cs="Times New Roman"/>
          <w:sz w:val="24"/>
        </w:rPr>
        <w:t>presence of cortex on a flake’s platform and</w:t>
      </w:r>
      <w:r w:rsidR="00A87C8E" w:rsidRPr="00182199">
        <w:rPr>
          <w:rFonts w:cs="Times New Roman"/>
          <w:sz w:val="24"/>
        </w:rPr>
        <w:t>/or</w:t>
      </w:r>
      <w:r w:rsidR="00232C7D" w:rsidRPr="00182199">
        <w:rPr>
          <w:rFonts w:cs="Times New Roman"/>
          <w:sz w:val="24"/>
        </w:rPr>
        <w:t xml:space="preserve"> dorsal surface (Toth</w:t>
      </w:r>
      <w:r w:rsidR="00D014A6" w:rsidRPr="00182199">
        <w:rPr>
          <w:rFonts w:cs="Times New Roman"/>
          <w:sz w:val="24"/>
        </w:rPr>
        <w:t>,</w:t>
      </w:r>
      <w:r w:rsidR="00232C7D" w:rsidRPr="00182199">
        <w:rPr>
          <w:rFonts w:cs="Times New Roman"/>
          <w:sz w:val="24"/>
        </w:rPr>
        <w:t xml:space="preserve"> 1985). </w:t>
      </w:r>
    </w:p>
    <w:p w14:paraId="216B0FB2" w14:textId="7B1C02CD" w:rsidR="001A42AA" w:rsidRPr="00182199" w:rsidRDefault="00232C7D">
      <w:pPr>
        <w:pStyle w:val="FirstParagraph"/>
        <w:spacing w:line="480" w:lineRule="auto"/>
        <w:rPr>
          <w:rFonts w:cs="Times New Roman"/>
          <w:sz w:val="24"/>
        </w:rPr>
      </w:pPr>
      <w:r w:rsidRPr="00182199">
        <w:rPr>
          <w:rFonts w:cs="Times New Roman"/>
          <w:sz w:val="24"/>
        </w:rPr>
        <w:t xml:space="preserve">Here we follow </w:t>
      </w:r>
      <w:r w:rsidR="00EA125D" w:rsidRPr="00182199">
        <w:rPr>
          <w:rFonts w:cs="Times New Roman"/>
          <w:sz w:val="24"/>
        </w:rPr>
        <w:t xml:space="preserve">Braun </w:t>
      </w:r>
      <w:r w:rsidRPr="00182199">
        <w:rPr>
          <w:rFonts w:cs="Times New Roman"/>
          <w:sz w:val="24"/>
        </w:rPr>
        <w:t xml:space="preserve">et al. (2008), </w:t>
      </w:r>
      <w:r w:rsidR="00C4215E" w:rsidRPr="00182199">
        <w:rPr>
          <w:rFonts w:cs="Times New Roman"/>
          <w:sz w:val="24"/>
        </w:rPr>
        <w:t xml:space="preserve">who </w:t>
      </w:r>
      <w:r w:rsidR="00EA125D" w:rsidRPr="00182199">
        <w:rPr>
          <w:rFonts w:cs="Times New Roman"/>
          <w:sz w:val="24"/>
        </w:rPr>
        <w:t xml:space="preserve">use </w:t>
      </w:r>
      <w:r w:rsidRPr="00182199">
        <w:rPr>
          <w:rFonts w:cs="Times New Roman"/>
          <w:sz w:val="24"/>
        </w:rPr>
        <w:t>a multi-linear model to estimate flake sequence values. Unlike Toth’s fl</w:t>
      </w:r>
      <w:r w:rsidR="00315DB6" w:rsidRPr="00182199">
        <w:rPr>
          <w:rFonts w:cs="Times New Roman"/>
          <w:sz w:val="24"/>
        </w:rPr>
        <w:t>ake types that categorize flakes into six stages</w:t>
      </w:r>
      <w:r w:rsidRPr="00182199">
        <w:rPr>
          <w:rFonts w:cs="Times New Roman"/>
          <w:sz w:val="24"/>
        </w:rPr>
        <w:t xml:space="preserve">, the multi-linear model </w:t>
      </w:r>
      <w:r w:rsidRPr="00182199">
        <w:rPr>
          <w:rFonts w:cs="Times New Roman"/>
          <w:sz w:val="24"/>
        </w:rPr>
        <w:lastRenderedPageBreak/>
        <w:t>allows for a</w:t>
      </w:r>
      <w:r w:rsidR="00802BAB" w:rsidRPr="00182199">
        <w:rPr>
          <w:rFonts w:cs="Times New Roman"/>
          <w:sz w:val="24"/>
        </w:rPr>
        <w:t xml:space="preserve"> more specific </w:t>
      </w:r>
      <w:r w:rsidRPr="00182199">
        <w:rPr>
          <w:rFonts w:cs="Times New Roman"/>
          <w:sz w:val="24"/>
        </w:rPr>
        <w:t xml:space="preserve">placement of a flake within a reduction set (within a prescribed error). The </w:t>
      </w:r>
      <w:r w:rsidR="00802BAB" w:rsidRPr="00182199">
        <w:rPr>
          <w:rFonts w:cs="Times New Roman"/>
          <w:sz w:val="24"/>
        </w:rPr>
        <w:t>predictive model</w:t>
      </w:r>
      <w:r w:rsidRPr="00182199">
        <w:rPr>
          <w:rFonts w:cs="Times New Roman"/>
          <w:sz w:val="24"/>
        </w:rPr>
        <w:t xml:space="preserve"> uses flake length, width, number of platform facets, number of flake scars, and the number of flake scar directions; specific details for each measurement are outlined in </w:t>
      </w:r>
      <w:r w:rsidR="00AE1146" w:rsidRPr="00182199">
        <w:rPr>
          <w:rFonts w:cs="Times New Roman"/>
          <w:sz w:val="24"/>
        </w:rPr>
        <w:t xml:space="preserve">Braun </w:t>
      </w:r>
      <w:r w:rsidRPr="00182199">
        <w:rPr>
          <w:rFonts w:cs="Times New Roman"/>
          <w:sz w:val="24"/>
        </w:rPr>
        <w:t>et al. (2008</w:t>
      </w:r>
      <w:r w:rsidR="006F7FF8" w:rsidRPr="00182199">
        <w:rPr>
          <w:rFonts w:cs="Times New Roman"/>
          <w:sz w:val="24"/>
        </w:rPr>
        <w:t xml:space="preserve">: </w:t>
      </w:r>
      <w:r w:rsidRPr="00182199">
        <w:rPr>
          <w:rFonts w:cs="Times New Roman"/>
          <w:sz w:val="24"/>
        </w:rPr>
        <w:t xml:space="preserve">2156, </w:t>
      </w:r>
      <w:r w:rsidR="006F7FF8" w:rsidRPr="00182199">
        <w:rPr>
          <w:rFonts w:cs="Times New Roman"/>
          <w:sz w:val="24"/>
        </w:rPr>
        <w:t xml:space="preserve">Fig </w:t>
      </w:r>
      <w:r w:rsidRPr="00182199">
        <w:rPr>
          <w:rFonts w:cs="Times New Roman"/>
          <w:sz w:val="24"/>
        </w:rPr>
        <w:t>3). Before the sequence number can be estimated, the number of flake scars and amount of dorsal cortex must be divided by the log of the surface area of the flake</w:t>
      </w:r>
      <w:r w:rsidR="00AE1146" w:rsidRPr="00182199">
        <w:rPr>
          <w:rFonts w:cs="Times New Roman"/>
          <w:sz w:val="24"/>
        </w:rPr>
        <w:t xml:space="preserve"> </w:t>
      </w:r>
      <w:r w:rsidR="005941E7" w:rsidRPr="00182199">
        <w:rPr>
          <w:rFonts w:cs="Times New Roman"/>
          <w:noProof/>
          <w:sz w:val="24"/>
        </w:rPr>
        <w:t>(Braun et al., 2008c)</w:t>
      </w:r>
      <w:r w:rsidRPr="00182199">
        <w:rPr>
          <w:rFonts w:cs="Times New Roman"/>
          <w:sz w:val="24"/>
        </w:rPr>
        <w:t>. These variables are then used by the predictive model to estimate the flake sequence number. Flake sequence estimates have a maximum error between +/</w:t>
      </w:r>
      <w:r w:rsidR="00C4215E" w:rsidRPr="00182199">
        <w:rPr>
          <w:rFonts w:cs="Times New Roman"/>
          <w:sz w:val="24"/>
        </w:rPr>
        <w:softHyphen/>
        <w:t xml:space="preserve">– </w:t>
      </w:r>
      <w:r w:rsidRPr="00182199">
        <w:rPr>
          <w:rFonts w:cs="Times New Roman"/>
          <w:sz w:val="24"/>
        </w:rPr>
        <w:t>8 sequences</w:t>
      </w:r>
      <w:r w:rsidR="00315DB6" w:rsidRPr="00182199">
        <w:rPr>
          <w:rFonts w:cs="Times New Roman"/>
          <w:sz w:val="24"/>
        </w:rPr>
        <w:t xml:space="preserve"> (Braun et al., 2008c)</w:t>
      </w:r>
      <w:r w:rsidRPr="00182199">
        <w:rPr>
          <w:rFonts w:cs="Times New Roman"/>
          <w:sz w:val="24"/>
        </w:rPr>
        <w:t xml:space="preserve">. </w:t>
      </w:r>
      <w:r w:rsidR="00E23D01" w:rsidRPr="00182199">
        <w:rPr>
          <w:rFonts w:cs="Times New Roman"/>
          <w:sz w:val="24"/>
        </w:rPr>
        <w:t>Despite th</w:t>
      </w:r>
      <w:r w:rsidR="000A3860" w:rsidRPr="00182199">
        <w:rPr>
          <w:rFonts w:cs="Times New Roman"/>
          <w:sz w:val="24"/>
        </w:rPr>
        <w:t>is</w:t>
      </w:r>
      <w:r w:rsidR="00E23D01" w:rsidRPr="00182199">
        <w:rPr>
          <w:rFonts w:cs="Times New Roman"/>
          <w:sz w:val="24"/>
        </w:rPr>
        <w:t xml:space="preserve"> error</w:t>
      </w:r>
      <w:r w:rsidRPr="00182199">
        <w:rPr>
          <w:rFonts w:cs="Times New Roman"/>
          <w:sz w:val="24"/>
        </w:rPr>
        <w:t xml:space="preserve">, an application of the method to refitting sequences from the </w:t>
      </w:r>
      <w:proofErr w:type="spellStart"/>
      <w:r w:rsidRPr="00182199">
        <w:rPr>
          <w:rFonts w:cs="Times New Roman"/>
          <w:sz w:val="24"/>
        </w:rPr>
        <w:t>Koobi</w:t>
      </w:r>
      <w:proofErr w:type="spellEnd"/>
      <w:r w:rsidRPr="00182199">
        <w:rPr>
          <w:rFonts w:cs="Times New Roman"/>
          <w:sz w:val="24"/>
        </w:rPr>
        <w:t xml:space="preserve"> Fora </w:t>
      </w:r>
      <w:r w:rsidR="00A87C8E" w:rsidRPr="00182199">
        <w:rPr>
          <w:rFonts w:cs="Times New Roman"/>
          <w:sz w:val="24"/>
        </w:rPr>
        <w:t>F</w:t>
      </w:r>
      <w:r w:rsidRPr="00182199">
        <w:rPr>
          <w:rFonts w:cs="Times New Roman"/>
          <w:sz w:val="24"/>
        </w:rPr>
        <w:t xml:space="preserve">ormation showed it </w:t>
      </w:r>
      <w:commentRangeStart w:id="126"/>
      <w:commentRangeStart w:id="127"/>
      <w:r w:rsidRPr="00182199">
        <w:rPr>
          <w:rFonts w:cs="Times New Roman"/>
          <w:sz w:val="24"/>
        </w:rPr>
        <w:t>always places flakes</w:t>
      </w:r>
      <w:ins w:id="128" w:author="Author" w:date="2021-05-17T14:28:00Z">
        <w:r w:rsidR="009C55E7">
          <w:rPr>
            <w:rFonts w:cs="Times New Roman"/>
            <w:sz w:val="24"/>
          </w:rPr>
          <w:t xml:space="preserve"> </w:t>
        </w:r>
      </w:ins>
      <w:ins w:id="129" w:author="Author" w:date="2021-05-17T14:29:00Z">
        <w:r w:rsidR="009C55E7">
          <w:rPr>
            <w:rFonts w:cs="Times New Roman"/>
            <w:sz w:val="24"/>
          </w:rPr>
          <w:t>correctly</w:t>
        </w:r>
      </w:ins>
      <w:r w:rsidRPr="00182199">
        <w:rPr>
          <w:rFonts w:cs="Times New Roman"/>
          <w:sz w:val="24"/>
        </w:rPr>
        <w:t xml:space="preserve"> in their relative </w:t>
      </w:r>
      <w:commentRangeEnd w:id="126"/>
      <w:r w:rsidR="00C4215E" w:rsidRPr="00F61189">
        <w:rPr>
          <w:rStyle w:val="CommentReference"/>
          <w:rFonts w:cs="Times New Roman"/>
          <w:rPrChange w:id="130" w:author="Author" w:date="2021-05-14T15:52:00Z">
            <w:rPr>
              <w:rStyle w:val="CommentReference"/>
              <w:rFonts w:asciiTheme="minorHAnsi" w:hAnsiTheme="minorHAnsi"/>
            </w:rPr>
          </w:rPrChange>
        </w:rPr>
        <w:commentReference w:id="126"/>
      </w:r>
      <w:commentRangeEnd w:id="127"/>
      <w:r w:rsidR="009C55E7">
        <w:rPr>
          <w:rStyle w:val="CommentReference"/>
          <w:rFonts w:asciiTheme="minorHAnsi" w:hAnsiTheme="minorHAnsi"/>
        </w:rPr>
        <w:commentReference w:id="127"/>
      </w:r>
      <w:r w:rsidRPr="00182199">
        <w:rPr>
          <w:rFonts w:cs="Times New Roman"/>
          <w:sz w:val="24"/>
        </w:rPr>
        <w:t>order</w:t>
      </w:r>
      <w:r w:rsidR="00AE1146" w:rsidRPr="00182199">
        <w:rPr>
          <w:rFonts w:cs="Times New Roman"/>
          <w:sz w:val="24"/>
        </w:rPr>
        <w:t xml:space="preserve"> </w:t>
      </w:r>
      <w:r w:rsidR="005941E7" w:rsidRPr="00182199">
        <w:rPr>
          <w:rFonts w:cs="Times New Roman"/>
          <w:noProof/>
          <w:sz w:val="24"/>
        </w:rPr>
        <w:t>(Braun et al., 2008c)</w:t>
      </w:r>
      <w:r w:rsidR="00AE1146" w:rsidRPr="00182199">
        <w:rPr>
          <w:rFonts w:cs="Times New Roman"/>
          <w:sz w:val="24"/>
        </w:rPr>
        <w:t xml:space="preserve">. </w:t>
      </w:r>
      <w:r w:rsidRPr="00182199">
        <w:rPr>
          <w:rFonts w:cs="Times New Roman"/>
          <w:sz w:val="24"/>
        </w:rPr>
        <w:t>Therefore, while information derived from individual flake sequence estimates may be coarse-grained, it remains useful for assemblage scale comparisons.</w:t>
      </w:r>
    </w:p>
    <w:p w14:paraId="2345F60F" w14:textId="7A4B8BC9" w:rsidR="001A42AA" w:rsidRPr="00182199" w:rsidRDefault="006F7FF8" w:rsidP="00D73A78">
      <w:pPr>
        <w:pStyle w:val="Heading2"/>
        <w:spacing w:before="180" w:after="180" w:line="480" w:lineRule="auto"/>
        <w:ind w:left="0" w:firstLine="432"/>
        <w:rPr>
          <w:rFonts w:cs="Times New Roman"/>
          <w:szCs w:val="24"/>
        </w:rPr>
        <w:pPrChange w:id="131" w:author="Author" w:date="2021-05-17T14:47:00Z">
          <w:pPr>
            <w:pStyle w:val="Heading2"/>
            <w:spacing w:before="180" w:after="180" w:line="480" w:lineRule="auto"/>
            <w:ind w:firstLine="36"/>
          </w:pPr>
        </w:pPrChange>
      </w:pPr>
      <w:bookmarkStart w:id="132" w:name="edge-to-mass-ratios"/>
      <w:del w:id="133" w:author="Author" w:date="2021-05-17T14:47:00Z">
        <w:r w:rsidRPr="00182199" w:rsidDel="00A45151">
          <w:rPr>
            <w:rFonts w:cs="Times New Roman"/>
            <w:szCs w:val="24"/>
          </w:rPr>
          <w:delText xml:space="preserve">2.3. </w:delText>
        </w:r>
      </w:del>
      <w:r w:rsidRPr="00182199">
        <w:rPr>
          <w:rFonts w:cs="Times New Roman"/>
          <w:szCs w:val="24"/>
        </w:rPr>
        <w:t xml:space="preserve"> </w:t>
      </w:r>
      <w:commentRangeStart w:id="134"/>
      <w:commentRangeStart w:id="135"/>
      <w:commentRangeStart w:id="136"/>
      <w:del w:id="137" w:author="Author" w:date="2021-05-14T15:33:00Z">
        <w:r w:rsidR="00232C7D" w:rsidRPr="00182199" w:rsidDel="00E33CBF">
          <w:rPr>
            <w:rFonts w:cs="Times New Roman"/>
            <w:szCs w:val="24"/>
          </w:rPr>
          <w:delText>Edge to mass ratio</w:delText>
        </w:r>
        <w:bookmarkEnd w:id="132"/>
        <w:commentRangeEnd w:id="134"/>
        <w:r w:rsidR="00C4215E" w:rsidRPr="00F61189" w:rsidDel="00E33CBF">
          <w:rPr>
            <w:rStyle w:val="CommentReference"/>
            <w:rFonts w:eastAsiaTheme="minorHAnsi" w:cs="Times New Roman"/>
            <w:bCs w:val="0"/>
            <w:i w:val="0"/>
            <w:color w:val="auto"/>
            <w:rPrChange w:id="138" w:author="Author" w:date="2021-05-14T15:52:00Z">
              <w:rPr>
                <w:rStyle w:val="CommentReference"/>
                <w:rFonts w:asciiTheme="minorHAnsi" w:eastAsiaTheme="minorHAnsi" w:hAnsiTheme="minorHAnsi" w:cstheme="minorBidi"/>
                <w:bCs w:val="0"/>
                <w:i w:val="0"/>
                <w:color w:val="auto"/>
              </w:rPr>
            </w:rPrChange>
          </w:rPr>
          <w:commentReference w:id="134"/>
        </w:r>
      </w:del>
      <w:ins w:id="139" w:author="Author" w:date="2021-05-14T15:33:00Z">
        <w:r w:rsidR="00E33CBF" w:rsidRPr="00182199">
          <w:rPr>
            <w:rFonts w:cs="Times New Roman"/>
            <w:szCs w:val="24"/>
          </w:rPr>
          <w:t>Flake Efficiency</w:t>
        </w:r>
        <w:commentRangeEnd w:id="135"/>
        <w:r w:rsidR="00D53D2D" w:rsidRPr="00F61189">
          <w:rPr>
            <w:rStyle w:val="CommentReference"/>
            <w:rFonts w:eastAsiaTheme="minorHAnsi" w:cs="Times New Roman"/>
            <w:bCs w:val="0"/>
            <w:i w:val="0"/>
            <w:color w:val="auto"/>
            <w:rPrChange w:id="140" w:author="Author" w:date="2021-05-14T15:52:00Z">
              <w:rPr>
                <w:rStyle w:val="CommentReference"/>
                <w:rFonts w:asciiTheme="minorHAnsi" w:eastAsiaTheme="minorHAnsi" w:hAnsiTheme="minorHAnsi" w:cstheme="minorBidi"/>
                <w:bCs w:val="0"/>
                <w:i w:val="0"/>
                <w:color w:val="auto"/>
              </w:rPr>
            </w:rPrChange>
          </w:rPr>
          <w:commentReference w:id="135"/>
        </w:r>
      </w:ins>
      <w:commentRangeEnd w:id="136"/>
      <w:ins w:id="141" w:author="Author" w:date="2021-05-14T15:34:00Z">
        <w:r w:rsidR="00D53D2D" w:rsidRPr="00F61189">
          <w:rPr>
            <w:rStyle w:val="CommentReference"/>
            <w:rFonts w:eastAsiaTheme="minorHAnsi" w:cs="Times New Roman"/>
            <w:bCs w:val="0"/>
            <w:i w:val="0"/>
            <w:color w:val="auto"/>
            <w:rPrChange w:id="142" w:author="Author" w:date="2021-05-14T15:52:00Z">
              <w:rPr>
                <w:rStyle w:val="CommentReference"/>
                <w:rFonts w:asciiTheme="minorHAnsi" w:eastAsiaTheme="minorHAnsi" w:hAnsiTheme="minorHAnsi" w:cstheme="minorBidi"/>
                <w:bCs w:val="0"/>
                <w:i w:val="0"/>
                <w:color w:val="auto"/>
              </w:rPr>
            </w:rPrChange>
          </w:rPr>
          <w:commentReference w:id="136"/>
        </w:r>
      </w:ins>
    </w:p>
    <w:p w14:paraId="315CB408" w14:textId="1F53E6B8" w:rsidR="009A6EFE" w:rsidRPr="00182199" w:rsidRDefault="002A465F" w:rsidP="00DC7125">
      <w:pPr>
        <w:pStyle w:val="FirstParagraph"/>
        <w:spacing w:before="0" w:after="0" w:line="480" w:lineRule="auto"/>
        <w:rPr>
          <w:rFonts w:cs="Times New Roman"/>
          <w:sz w:val="24"/>
        </w:rPr>
      </w:pPr>
      <w:r w:rsidRPr="00182199">
        <w:rPr>
          <w:rFonts w:cs="Times New Roman"/>
          <w:sz w:val="24"/>
        </w:rPr>
        <w:t>Flake efficiency was calculated for a subset of flakes included in this analysis (</w:t>
      </w:r>
      <w:r w:rsidR="00C4215E" w:rsidRPr="00182199">
        <w:rPr>
          <w:rFonts w:cs="Times New Roman"/>
          <w:sz w:val="24"/>
        </w:rPr>
        <w:t>Supplementary Online Material [</w:t>
      </w:r>
      <w:r w:rsidRPr="00182199">
        <w:rPr>
          <w:rFonts w:cs="Times New Roman"/>
          <w:sz w:val="24"/>
        </w:rPr>
        <w:t>SOM</w:t>
      </w:r>
      <w:r w:rsidR="00C4215E" w:rsidRPr="00182199">
        <w:rPr>
          <w:rFonts w:cs="Times New Roman"/>
          <w:sz w:val="24"/>
        </w:rPr>
        <w:t>]</w:t>
      </w:r>
      <w:r w:rsidRPr="00182199">
        <w:rPr>
          <w:rFonts w:cs="Times New Roman"/>
          <w:sz w:val="24"/>
        </w:rPr>
        <w:t xml:space="preserve"> Table </w:t>
      </w:r>
      <w:r w:rsidR="00C4215E" w:rsidRPr="00182199">
        <w:rPr>
          <w:rFonts w:cs="Times New Roman"/>
          <w:sz w:val="24"/>
        </w:rPr>
        <w:t>S</w:t>
      </w:r>
      <w:r w:rsidRPr="00182199">
        <w:rPr>
          <w:rFonts w:cs="Times New Roman"/>
          <w:sz w:val="24"/>
        </w:rPr>
        <w:t xml:space="preserve">1). </w:t>
      </w:r>
      <w:r w:rsidR="00232C7D" w:rsidRPr="00182199">
        <w:rPr>
          <w:rFonts w:cs="Times New Roman"/>
          <w:sz w:val="24"/>
        </w:rPr>
        <w:t xml:space="preserve">Assuming that most stone tools are produced to create sharp edges, one possible measure </w:t>
      </w:r>
      <w:r w:rsidR="00C4215E" w:rsidRPr="00182199">
        <w:rPr>
          <w:rFonts w:cs="Times New Roman"/>
          <w:sz w:val="24"/>
        </w:rPr>
        <w:t xml:space="preserve">of flake efficiency </w:t>
      </w:r>
      <w:r w:rsidR="00232C7D" w:rsidRPr="00182199">
        <w:rPr>
          <w:rFonts w:cs="Times New Roman"/>
          <w:sz w:val="24"/>
        </w:rPr>
        <w:t>is estimating the amount of sharp edge produced per given unit of mass. Technologies that produced a higher amount of edge per volume of material can be considered more efficient</w:t>
      </w:r>
      <w:r w:rsidR="00E23D01" w:rsidRPr="00182199">
        <w:rPr>
          <w:rFonts w:cs="Times New Roman"/>
          <w:sz w:val="24"/>
        </w:rPr>
        <w:t xml:space="preserve"> </w:t>
      </w:r>
      <w:r w:rsidR="00E23D01" w:rsidRPr="00182199">
        <w:rPr>
          <w:rFonts w:cs="Times New Roman"/>
          <w:noProof/>
          <w:sz w:val="24"/>
        </w:rPr>
        <w:t>(Braun and Harris, 2003)</w:t>
      </w:r>
      <w:r w:rsidR="00E23D01" w:rsidRPr="00182199">
        <w:rPr>
          <w:rFonts w:cs="Times New Roman"/>
          <w:sz w:val="24"/>
        </w:rPr>
        <w:t xml:space="preserve">. </w:t>
      </w:r>
      <w:r w:rsidR="00232C7D" w:rsidRPr="00182199">
        <w:rPr>
          <w:rFonts w:cs="Times New Roman"/>
          <w:sz w:val="24"/>
        </w:rPr>
        <w:t>Here we use a measure of edge that is based on tracing the edge of whole flakes</w:t>
      </w:r>
      <w:r w:rsidR="00A87C8E" w:rsidRPr="00182199">
        <w:rPr>
          <w:rFonts w:cs="Times New Roman"/>
          <w:sz w:val="24"/>
        </w:rPr>
        <w:t xml:space="preserve"> from digital images</w:t>
      </w:r>
      <w:r w:rsidR="00232C7D" w:rsidRPr="00182199">
        <w:rPr>
          <w:rFonts w:cs="Times New Roman"/>
          <w:sz w:val="24"/>
        </w:rPr>
        <w:t xml:space="preserve"> (Braun and Harris</w:t>
      </w:r>
      <w:r w:rsidR="00D014A6" w:rsidRPr="00182199">
        <w:rPr>
          <w:rFonts w:cs="Times New Roman"/>
          <w:sz w:val="24"/>
        </w:rPr>
        <w:t>,</w:t>
      </w:r>
      <w:r w:rsidR="00232C7D" w:rsidRPr="00182199">
        <w:rPr>
          <w:rFonts w:cs="Times New Roman"/>
          <w:sz w:val="24"/>
        </w:rPr>
        <w:t xml:space="preserve"> 200</w:t>
      </w:r>
      <w:r w:rsidR="00610656" w:rsidRPr="00182199">
        <w:rPr>
          <w:rFonts w:cs="Times New Roman"/>
          <w:sz w:val="24"/>
        </w:rPr>
        <w:t>3</w:t>
      </w:r>
      <w:r w:rsidR="00232C7D" w:rsidRPr="00182199">
        <w:rPr>
          <w:rFonts w:cs="Times New Roman"/>
          <w:sz w:val="24"/>
        </w:rPr>
        <w:t>).</w:t>
      </w:r>
      <w:r w:rsidR="00802BAB" w:rsidRPr="00182199">
        <w:rPr>
          <w:rFonts w:cs="Times New Roman"/>
          <w:sz w:val="24"/>
        </w:rPr>
        <w:t xml:space="preserve"> </w:t>
      </w:r>
      <w:r w:rsidR="00EA125D" w:rsidRPr="00182199">
        <w:rPr>
          <w:rFonts w:cs="Times New Roman"/>
          <w:sz w:val="24"/>
        </w:rPr>
        <w:t xml:space="preserve"> </w:t>
      </w:r>
      <w:r w:rsidR="00232C7D" w:rsidRPr="00182199">
        <w:rPr>
          <w:rFonts w:cs="Times New Roman"/>
          <w:sz w:val="24"/>
        </w:rPr>
        <w:t>To calculate efficiency</w:t>
      </w:r>
      <w:r w:rsidR="00C4215E" w:rsidRPr="00182199">
        <w:rPr>
          <w:rFonts w:cs="Times New Roman"/>
          <w:sz w:val="24"/>
        </w:rPr>
        <w:t>,</w:t>
      </w:r>
      <w:r w:rsidR="00232C7D" w:rsidRPr="00182199">
        <w:rPr>
          <w:rFonts w:cs="Times New Roman"/>
          <w:sz w:val="24"/>
        </w:rPr>
        <w:t xml:space="preserve"> this edge estimate is divided by the logarithmic transformation of mass</w:t>
      </w:r>
      <w:r w:rsidR="004C3488" w:rsidRPr="00182199">
        <w:rPr>
          <w:rFonts w:cs="Times New Roman"/>
          <w:sz w:val="24"/>
        </w:rPr>
        <w:t xml:space="preserve"> </w:t>
      </w:r>
      <w:r w:rsidR="004C3488" w:rsidRPr="00182199">
        <w:rPr>
          <w:rFonts w:cs="Times New Roman"/>
          <w:noProof/>
          <w:sz w:val="24"/>
        </w:rPr>
        <w:t>(Braun and Harris, 2003)</w:t>
      </w:r>
      <w:r w:rsidR="00232C7D" w:rsidRPr="00182199">
        <w:rPr>
          <w:rFonts w:cs="Times New Roman"/>
          <w:sz w:val="24"/>
        </w:rPr>
        <w:t xml:space="preserve">. </w:t>
      </w:r>
      <w:r w:rsidR="00A87C8E" w:rsidRPr="00182199">
        <w:rPr>
          <w:rFonts w:cs="Times New Roman"/>
          <w:sz w:val="24"/>
        </w:rPr>
        <w:t>T</w:t>
      </w:r>
      <w:r w:rsidR="00232C7D" w:rsidRPr="00182199">
        <w:rPr>
          <w:rFonts w:cs="Times New Roman"/>
          <w:sz w:val="24"/>
        </w:rPr>
        <w:t>his transformation</w:t>
      </w:r>
      <w:r w:rsidR="00A87C8E" w:rsidRPr="00182199">
        <w:rPr>
          <w:rFonts w:cs="Times New Roman"/>
          <w:sz w:val="24"/>
        </w:rPr>
        <w:t xml:space="preserve"> is important when calculating th</w:t>
      </w:r>
      <w:r w:rsidR="00610656" w:rsidRPr="00182199">
        <w:rPr>
          <w:rFonts w:cs="Times New Roman"/>
          <w:sz w:val="24"/>
        </w:rPr>
        <w:t>is</w:t>
      </w:r>
      <w:r w:rsidR="00A87C8E" w:rsidRPr="00182199">
        <w:rPr>
          <w:rFonts w:cs="Times New Roman"/>
          <w:sz w:val="24"/>
        </w:rPr>
        <w:t xml:space="preserve"> ratio </w:t>
      </w:r>
      <w:r w:rsidR="00610656" w:rsidRPr="00182199">
        <w:rPr>
          <w:rFonts w:cs="Times New Roman"/>
          <w:sz w:val="24"/>
        </w:rPr>
        <w:t>since m</w:t>
      </w:r>
      <w:r w:rsidR="00A87C8E" w:rsidRPr="00182199">
        <w:rPr>
          <w:rFonts w:cs="Times New Roman"/>
          <w:sz w:val="24"/>
        </w:rPr>
        <w:t xml:space="preserve">ass </w:t>
      </w:r>
      <w:r w:rsidR="00232C7D" w:rsidRPr="00182199">
        <w:rPr>
          <w:rFonts w:cs="Times New Roman"/>
          <w:sz w:val="24"/>
        </w:rPr>
        <w:t xml:space="preserve">increases volumetrically </w:t>
      </w:r>
      <w:r w:rsidR="00C4215E" w:rsidRPr="00182199">
        <w:rPr>
          <w:rFonts w:cs="Times New Roman"/>
          <w:sz w:val="24"/>
        </w:rPr>
        <w:t>flake</w:t>
      </w:r>
      <w:r w:rsidR="00232C7D" w:rsidRPr="00182199">
        <w:rPr>
          <w:rFonts w:cs="Times New Roman"/>
          <w:sz w:val="24"/>
        </w:rPr>
        <w:t xml:space="preserve"> edge increases in two dimensions. </w:t>
      </w:r>
      <w:r w:rsidR="00610656" w:rsidRPr="00182199">
        <w:rPr>
          <w:rFonts w:cs="Times New Roman"/>
          <w:sz w:val="24"/>
        </w:rPr>
        <w:t>Thus, t</w:t>
      </w:r>
      <w:r w:rsidR="00232C7D" w:rsidRPr="00182199">
        <w:rPr>
          <w:rFonts w:cs="Times New Roman"/>
          <w:sz w:val="24"/>
        </w:rPr>
        <w:t xml:space="preserve">he logarithmic transformation of mass prevents distortions of this ratio that are </w:t>
      </w:r>
      <w:proofErr w:type="gramStart"/>
      <w:r w:rsidR="00C4215E" w:rsidRPr="00182199">
        <w:rPr>
          <w:rFonts w:cs="Times New Roman"/>
          <w:sz w:val="24"/>
        </w:rPr>
        <w:t>size-correlated</w:t>
      </w:r>
      <w:proofErr w:type="gramEnd"/>
      <w:r w:rsidR="00A87C8E" w:rsidRPr="00182199">
        <w:rPr>
          <w:rFonts w:cs="Times New Roman"/>
          <w:sz w:val="24"/>
        </w:rPr>
        <w:t xml:space="preserve"> (i.e.</w:t>
      </w:r>
      <w:r w:rsidR="00C4215E" w:rsidRPr="00182199">
        <w:rPr>
          <w:rFonts w:cs="Times New Roman"/>
          <w:sz w:val="24"/>
        </w:rPr>
        <w:t>,</w:t>
      </w:r>
      <w:r w:rsidR="00A87C8E" w:rsidRPr="00182199">
        <w:rPr>
          <w:rFonts w:cs="Times New Roman"/>
          <w:sz w:val="24"/>
        </w:rPr>
        <w:t xml:space="preserve"> allometr</w:t>
      </w:r>
      <w:r w:rsidR="00C4215E" w:rsidRPr="00182199">
        <w:rPr>
          <w:rFonts w:cs="Times New Roman"/>
          <w:sz w:val="24"/>
        </w:rPr>
        <w:t>ic</w:t>
      </w:r>
      <w:r w:rsidR="00A87C8E" w:rsidRPr="00182199">
        <w:rPr>
          <w:rFonts w:cs="Times New Roman"/>
          <w:sz w:val="24"/>
        </w:rPr>
        <w:t>)</w:t>
      </w:r>
      <w:r w:rsidR="00232C7D" w:rsidRPr="00182199">
        <w:rPr>
          <w:rFonts w:cs="Times New Roman"/>
          <w:sz w:val="24"/>
        </w:rPr>
        <w:t xml:space="preserve">. For example, very small flakes have relatively high edge for a given </w:t>
      </w:r>
      <w:r w:rsidR="00232C7D" w:rsidRPr="00182199">
        <w:rPr>
          <w:rFonts w:cs="Times New Roman"/>
          <w:sz w:val="24"/>
        </w:rPr>
        <w:lastRenderedPageBreak/>
        <w:t xml:space="preserve">amount of mass, but this is not always the most efficient way to produce the greatest amount of edge relative to volume </w:t>
      </w:r>
      <w:ins w:id="143" w:author="Author" w:date="2021-05-01T14:17:00Z">
        <w:r w:rsidR="000F4852" w:rsidRPr="00182199">
          <w:rPr>
            <w:rFonts w:cs="Times New Roman"/>
            <w:sz w:val="24"/>
          </w:rPr>
          <w:t>(</w:t>
        </w:r>
      </w:ins>
      <w:r w:rsidR="00232C7D" w:rsidRPr="00182199">
        <w:rPr>
          <w:rFonts w:cs="Times New Roman"/>
          <w:sz w:val="24"/>
        </w:rPr>
        <w:t>e.g.</w:t>
      </w:r>
      <w:ins w:id="144" w:author="Author" w:date="2021-05-01T14:17:00Z">
        <w:r w:rsidR="000F4852" w:rsidRPr="00182199">
          <w:rPr>
            <w:rFonts w:cs="Times New Roman"/>
            <w:sz w:val="24"/>
          </w:rPr>
          <w:t>,</w:t>
        </w:r>
      </w:ins>
      <w:r w:rsidR="00232C7D" w:rsidRPr="00182199">
        <w:rPr>
          <w:rFonts w:cs="Times New Roman"/>
          <w:sz w:val="24"/>
        </w:rPr>
        <w:t> see discussions on this topic in</w:t>
      </w:r>
      <w:r w:rsidR="004C3488" w:rsidRPr="00182199">
        <w:rPr>
          <w:rFonts w:cs="Times New Roman"/>
          <w:sz w:val="24"/>
        </w:rPr>
        <w:t xml:space="preserve"> Kuhn</w:t>
      </w:r>
      <w:ins w:id="145" w:author="Author" w:date="2021-05-01T14:17:00Z">
        <w:r w:rsidR="000F4852" w:rsidRPr="00182199">
          <w:rPr>
            <w:rFonts w:cs="Times New Roman"/>
            <w:sz w:val="24"/>
          </w:rPr>
          <w:t>,</w:t>
        </w:r>
      </w:ins>
      <w:r w:rsidR="004C3488" w:rsidRPr="00182199">
        <w:rPr>
          <w:rFonts w:cs="Times New Roman"/>
          <w:sz w:val="24"/>
        </w:rPr>
        <w:t xml:space="preserve"> </w:t>
      </w:r>
      <w:r w:rsidR="004C3488" w:rsidRPr="00182199">
        <w:rPr>
          <w:rFonts w:cs="Times New Roman"/>
          <w:noProof/>
          <w:sz w:val="24"/>
        </w:rPr>
        <w:t>1990)</w:t>
      </w:r>
      <w:r w:rsidR="00232C7D" w:rsidRPr="00182199">
        <w:rPr>
          <w:rFonts w:cs="Times New Roman"/>
          <w:sz w:val="24"/>
        </w:rPr>
        <w:t>. Flakes that have high amounts of edged relative to their mass tend to be relatively thin flakes, and there is the possibility that the efficiency of these tools is limited by their capabilities to complete certain tasks (e.g.</w:t>
      </w:r>
      <w:ins w:id="146" w:author="Author" w:date="2021-05-01T14:17:00Z">
        <w:r w:rsidR="000F4852" w:rsidRPr="00182199">
          <w:rPr>
            <w:rFonts w:cs="Times New Roman"/>
            <w:sz w:val="24"/>
          </w:rPr>
          <w:t>,</w:t>
        </w:r>
      </w:ins>
      <w:r w:rsidR="00232C7D" w:rsidRPr="00182199">
        <w:rPr>
          <w:rFonts w:cs="Times New Roman"/>
          <w:sz w:val="24"/>
        </w:rPr>
        <w:t> ta</w:t>
      </w:r>
      <w:r w:rsidR="00A87C8E" w:rsidRPr="00182199">
        <w:rPr>
          <w:rFonts w:cs="Times New Roman"/>
          <w:sz w:val="24"/>
        </w:rPr>
        <w:t>s</w:t>
      </w:r>
      <w:r w:rsidR="00232C7D" w:rsidRPr="00182199">
        <w:rPr>
          <w:rFonts w:cs="Times New Roman"/>
          <w:sz w:val="24"/>
        </w:rPr>
        <w:t>ks that require intensive use of edges such as hide scraping may not be feasible with relatively thin flakes). Here we calculate the edge to mass ratio of flakes within raw material categories.</w:t>
      </w:r>
      <w:r w:rsidR="00802BAB" w:rsidRPr="00182199">
        <w:rPr>
          <w:rFonts w:cs="Times New Roman"/>
          <w:sz w:val="24"/>
        </w:rPr>
        <w:t xml:space="preserve"> </w:t>
      </w:r>
      <w:r w:rsidR="004936C6" w:rsidRPr="00182199">
        <w:rPr>
          <w:rFonts w:cs="Times New Roman"/>
          <w:sz w:val="24"/>
        </w:rPr>
        <w:t xml:space="preserve">These values </w:t>
      </w:r>
      <w:r w:rsidR="000F4852" w:rsidRPr="00182199">
        <w:rPr>
          <w:rFonts w:cs="Times New Roman"/>
          <w:sz w:val="24"/>
        </w:rPr>
        <w:t xml:space="preserve">then </w:t>
      </w:r>
      <w:r w:rsidR="004936C6" w:rsidRPr="00182199">
        <w:rPr>
          <w:rFonts w:cs="Times New Roman"/>
          <w:sz w:val="24"/>
        </w:rPr>
        <w:t>can be studied according to raw material type and provenance</w:t>
      </w:r>
      <w:r w:rsidR="00C05D02" w:rsidRPr="00182199">
        <w:rPr>
          <w:rFonts w:cs="Times New Roman"/>
          <w:sz w:val="24"/>
        </w:rPr>
        <w:t xml:space="preserve"> as </w:t>
      </w:r>
      <w:r w:rsidR="00232C7D" w:rsidRPr="00182199">
        <w:rPr>
          <w:rFonts w:cs="Times New Roman"/>
          <w:sz w:val="24"/>
        </w:rPr>
        <w:t>aggregate measures are likely more reflective of the generalized pattern of efficiency in tool production over time.</w:t>
      </w:r>
    </w:p>
    <w:p w14:paraId="59222F6F" w14:textId="77777777" w:rsidR="002A465F" w:rsidRPr="00182199" w:rsidRDefault="002A465F" w:rsidP="00C05D02">
      <w:pPr>
        <w:pStyle w:val="BodyText"/>
        <w:spacing w:before="0" w:after="0" w:line="480" w:lineRule="auto"/>
        <w:rPr>
          <w:rFonts w:cs="Times New Roman"/>
          <w:b/>
          <w:bCs/>
          <w:i/>
          <w:iCs/>
          <w:sz w:val="24"/>
        </w:rPr>
      </w:pPr>
    </w:p>
    <w:p w14:paraId="23AEB425" w14:textId="09B3C8F7" w:rsidR="00C05D02" w:rsidRPr="00182199" w:rsidRDefault="00C05D02" w:rsidP="00082EC0">
      <w:pPr>
        <w:pStyle w:val="BodyText"/>
        <w:spacing w:before="0" w:after="0" w:line="480" w:lineRule="auto"/>
        <w:ind w:firstLine="0"/>
        <w:rPr>
          <w:rFonts w:cs="Times New Roman"/>
          <w:i/>
          <w:iCs/>
          <w:sz w:val="24"/>
        </w:rPr>
      </w:pPr>
      <w:del w:id="147" w:author="Author" w:date="2021-05-17T14:47:00Z">
        <w:r w:rsidRPr="00F61189" w:rsidDel="00A45151">
          <w:rPr>
            <w:rFonts w:cs="Times New Roman"/>
            <w:i/>
            <w:iCs/>
            <w:sz w:val="24"/>
            <w:rPrChange w:id="148" w:author="Author" w:date="2021-05-14T15:52:00Z">
              <w:rPr>
                <w:rFonts w:cs="Times New Roman"/>
                <w:sz w:val="24"/>
              </w:rPr>
            </w:rPrChange>
          </w:rPr>
          <w:delText>2.4</w:delText>
        </w:r>
      </w:del>
      <w:ins w:id="149" w:author="Author" w:date="2021-05-01T14:18:00Z">
        <w:del w:id="150" w:author="Author" w:date="2021-05-17T14:47:00Z">
          <w:r w:rsidR="000F4852" w:rsidRPr="00182199" w:rsidDel="00A45151">
            <w:rPr>
              <w:rFonts w:cs="Times New Roman"/>
              <w:i/>
              <w:iCs/>
              <w:sz w:val="24"/>
            </w:rPr>
            <w:delText>.</w:delText>
          </w:r>
        </w:del>
      </w:ins>
      <w:del w:id="151" w:author="Author" w:date="2021-05-17T14:47:00Z">
        <w:r w:rsidRPr="00182199" w:rsidDel="00A45151">
          <w:rPr>
            <w:rFonts w:cs="Times New Roman"/>
            <w:sz w:val="24"/>
          </w:rPr>
          <w:delText xml:space="preserve"> </w:delText>
        </w:r>
      </w:del>
      <w:ins w:id="152" w:author="Author" w:date="2021-05-17T14:47:00Z">
        <w:r w:rsidR="00A45151">
          <w:rPr>
            <w:rFonts w:cs="Times New Roman"/>
            <w:sz w:val="24"/>
          </w:rPr>
          <w:tab/>
        </w:r>
      </w:ins>
      <w:ins w:id="153" w:author="Author" w:date="2021-05-01T14:18:00Z">
        <w:del w:id="154" w:author="Author" w:date="2021-05-17T14:47:00Z">
          <w:r w:rsidR="000F4852" w:rsidRPr="00182199" w:rsidDel="00A45151">
            <w:rPr>
              <w:rFonts w:cs="Times New Roman"/>
              <w:sz w:val="24"/>
            </w:rPr>
            <w:tab/>
          </w:r>
        </w:del>
      </w:ins>
      <w:r w:rsidRPr="00182199">
        <w:rPr>
          <w:rFonts w:cs="Times New Roman"/>
          <w:i/>
          <w:iCs/>
          <w:sz w:val="24"/>
        </w:rPr>
        <w:t>Statistical</w:t>
      </w:r>
      <w:r w:rsidR="000C6ED3" w:rsidRPr="00182199">
        <w:rPr>
          <w:rFonts w:cs="Times New Roman"/>
          <w:i/>
          <w:iCs/>
          <w:sz w:val="24"/>
        </w:rPr>
        <w:t xml:space="preserve"> c</w:t>
      </w:r>
      <w:r w:rsidR="005104C7" w:rsidRPr="00182199">
        <w:rPr>
          <w:rFonts w:cs="Times New Roman"/>
          <w:i/>
          <w:iCs/>
          <w:sz w:val="24"/>
        </w:rPr>
        <w:t>ompar</w:t>
      </w:r>
      <w:r w:rsidR="00BB4C39" w:rsidRPr="00182199">
        <w:rPr>
          <w:rFonts w:cs="Times New Roman"/>
          <w:i/>
          <w:iCs/>
          <w:sz w:val="24"/>
        </w:rPr>
        <w:t>isons</w:t>
      </w:r>
    </w:p>
    <w:p w14:paraId="4B4FF04E" w14:textId="77777777" w:rsidR="009A6EFE" w:rsidRPr="00182199" w:rsidRDefault="009A6EFE" w:rsidP="00D73A78">
      <w:pPr>
        <w:pStyle w:val="BodyText"/>
        <w:spacing w:before="0" w:after="0" w:line="480" w:lineRule="auto"/>
        <w:ind w:firstLine="0"/>
        <w:rPr>
          <w:rFonts w:cs="Times New Roman"/>
          <w:i/>
          <w:iCs/>
          <w:sz w:val="24"/>
        </w:rPr>
        <w:pPrChange w:id="155" w:author="Author" w:date="2021-05-17T14:50:00Z">
          <w:pPr>
            <w:pStyle w:val="BodyText"/>
            <w:spacing w:before="0" w:after="0" w:line="480" w:lineRule="auto"/>
          </w:pPr>
        </w:pPrChange>
      </w:pPr>
    </w:p>
    <w:p w14:paraId="57210DC8" w14:textId="02B1605F" w:rsidR="00EA125D" w:rsidRPr="00182199" w:rsidRDefault="005C4CF2" w:rsidP="00C05D02">
      <w:pPr>
        <w:pStyle w:val="BodyText"/>
        <w:spacing w:before="0" w:after="0" w:line="480" w:lineRule="auto"/>
        <w:ind w:firstLine="0"/>
        <w:rPr>
          <w:rFonts w:cs="Times New Roman"/>
          <w:sz w:val="24"/>
        </w:rPr>
      </w:pPr>
      <w:r w:rsidRPr="00182199">
        <w:rPr>
          <w:rFonts w:cs="Times New Roman"/>
          <w:sz w:val="24"/>
        </w:rPr>
        <w:tab/>
        <w:t>The following</w:t>
      </w:r>
      <w:r w:rsidR="00033558" w:rsidRPr="00182199">
        <w:rPr>
          <w:rFonts w:cs="Times New Roman"/>
          <w:sz w:val="24"/>
        </w:rPr>
        <w:t xml:space="preserve"> statistical</w:t>
      </w:r>
      <w:r w:rsidRPr="00182199">
        <w:rPr>
          <w:rFonts w:cs="Times New Roman"/>
          <w:sz w:val="24"/>
        </w:rPr>
        <w:t xml:space="preserve"> comparisons were made to elucidate the broader land-use strategy of the </w:t>
      </w:r>
      <w:proofErr w:type="spellStart"/>
      <w:r w:rsidR="00321529" w:rsidRPr="00182199">
        <w:rPr>
          <w:rFonts w:cs="Times New Roman"/>
          <w:sz w:val="24"/>
        </w:rPr>
        <w:t>Kanjera</w:t>
      </w:r>
      <w:proofErr w:type="spellEnd"/>
      <w:r w:rsidR="00321529" w:rsidRPr="00182199">
        <w:rPr>
          <w:rFonts w:cs="Times New Roman"/>
          <w:sz w:val="24"/>
        </w:rPr>
        <w:t xml:space="preserve"> South</w:t>
      </w:r>
      <w:r w:rsidRPr="00182199">
        <w:rPr>
          <w:rFonts w:cs="Times New Roman"/>
          <w:sz w:val="24"/>
        </w:rPr>
        <w:t xml:space="preserve"> hominins</w:t>
      </w:r>
      <w:r w:rsidR="00610656" w:rsidRPr="00182199">
        <w:rPr>
          <w:rFonts w:cs="Times New Roman"/>
          <w:sz w:val="24"/>
        </w:rPr>
        <w:t>.</w:t>
      </w:r>
      <w:r w:rsidR="00033558" w:rsidRPr="00182199">
        <w:rPr>
          <w:rFonts w:cs="Times New Roman"/>
          <w:sz w:val="24"/>
        </w:rPr>
        <w:t xml:space="preserve"> </w:t>
      </w:r>
      <w:r w:rsidRPr="00182199">
        <w:rPr>
          <w:rFonts w:cs="Times New Roman"/>
          <w:sz w:val="24"/>
        </w:rPr>
        <w:t>To examine the influence of raw material provenance</w:t>
      </w:r>
      <w:r w:rsidR="000C6ED3" w:rsidRPr="00182199">
        <w:rPr>
          <w:rFonts w:cs="Times New Roman"/>
          <w:sz w:val="24"/>
        </w:rPr>
        <w:t xml:space="preserve"> and </w:t>
      </w:r>
      <w:r w:rsidR="00CE2529" w:rsidRPr="00182199">
        <w:rPr>
          <w:rFonts w:cs="Times New Roman"/>
          <w:sz w:val="24"/>
        </w:rPr>
        <w:t>transport</w:t>
      </w:r>
      <w:r w:rsidRPr="00182199">
        <w:rPr>
          <w:rFonts w:cs="Times New Roman"/>
          <w:sz w:val="24"/>
        </w:rPr>
        <w:t xml:space="preserve"> on core utilization, core reduction</w:t>
      </w:r>
      <w:r w:rsidR="000C6ED3" w:rsidRPr="00182199">
        <w:rPr>
          <w:rFonts w:cs="Times New Roman"/>
          <w:sz w:val="24"/>
        </w:rPr>
        <w:t xml:space="preserve"> i</w:t>
      </w:r>
      <w:r w:rsidRPr="00182199">
        <w:rPr>
          <w:rFonts w:cs="Times New Roman"/>
          <w:sz w:val="24"/>
        </w:rPr>
        <w:t>ntensity values</w:t>
      </w:r>
      <w:r w:rsidR="001E3ACC" w:rsidRPr="00182199">
        <w:rPr>
          <w:rFonts w:cs="Times New Roman"/>
          <w:sz w:val="24"/>
        </w:rPr>
        <w:t>,</w:t>
      </w:r>
      <w:r w:rsidR="00610656" w:rsidRPr="00182199">
        <w:rPr>
          <w:rFonts w:cs="Times New Roman"/>
          <w:sz w:val="24"/>
        </w:rPr>
        <w:t xml:space="preserve"> </w:t>
      </w:r>
      <w:r w:rsidR="000C6ED3" w:rsidRPr="00182199">
        <w:rPr>
          <w:rFonts w:cs="Times New Roman"/>
          <w:sz w:val="24"/>
        </w:rPr>
        <w:t>flake sequence values</w:t>
      </w:r>
      <w:r w:rsidR="001E3ACC" w:rsidRPr="00182199">
        <w:rPr>
          <w:rFonts w:cs="Times New Roman"/>
          <w:sz w:val="24"/>
        </w:rPr>
        <w:t>, and edge to mass ratio</w:t>
      </w:r>
      <w:r w:rsidR="00F47FC7" w:rsidRPr="00182199">
        <w:rPr>
          <w:rFonts w:cs="Times New Roman"/>
          <w:sz w:val="24"/>
        </w:rPr>
        <w:t>,</w:t>
      </w:r>
      <w:r w:rsidR="001E3ACC" w:rsidRPr="00182199">
        <w:rPr>
          <w:rFonts w:cs="Times New Roman"/>
          <w:sz w:val="24"/>
        </w:rPr>
        <w:t xml:space="preserve"> values</w:t>
      </w:r>
      <w:r w:rsidRPr="00182199">
        <w:rPr>
          <w:rFonts w:cs="Times New Roman"/>
          <w:sz w:val="24"/>
        </w:rPr>
        <w:t xml:space="preserve"> were compared according to raw material </w:t>
      </w:r>
      <w:r w:rsidR="00610656" w:rsidRPr="00182199">
        <w:rPr>
          <w:rFonts w:cs="Times New Roman"/>
          <w:sz w:val="24"/>
        </w:rPr>
        <w:t>provenience (</w:t>
      </w:r>
      <w:r w:rsidR="00F47FC7" w:rsidRPr="00182199">
        <w:rPr>
          <w:rFonts w:cs="Times New Roman"/>
          <w:sz w:val="24"/>
        </w:rPr>
        <w:t>i</w:t>
      </w:r>
      <w:r w:rsidR="00610656" w:rsidRPr="00182199">
        <w:rPr>
          <w:rFonts w:cs="Times New Roman"/>
          <w:sz w:val="24"/>
        </w:rPr>
        <w:t>.e.</w:t>
      </w:r>
      <w:ins w:id="156" w:author="Author" w:date="2021-05-01T14:18:00Z">
        <w:r w:rsidR="000F4852" w:rsidRPr="00182199">
          <w:rPr>
            <w:rFonts w:cs="Times New Roman"/>
            <w:sz w:val="24"/>
          </w:rPr>
          <w:t>,</w:t>
        </w:r>
      </w:ins>
      <w:r w:rsidR="00610656" w:rsidRPr="00182199">
        <w:rPr>
          <w:rFonts w:cs="Times New Roman"/>
          <w:sz w:val="24"/>
        </w:rPr>
        <w:t xml:space="preserve"> local versus exotic).</w:t>
      </w:r>
      <w:r w:rsidR="00CE2529" w:rsidRPr="00182199">
        <w:rPr>
          <w:rFonts w:cs="Times New Roman"/>
          <w:sz w:val="24"/>
        </w:rPr>
        <w:t xml:space="preserve"> Th</w:t>
      </w:r>
      <w:r w:rsidR="00E04D41" w:rsidRPr="00182199">
        <w:rPr>
          <w:rFonts w:cs="Times New Roman"/>
          <w:sz w:val="24"/>
        </w:rPr>
        <w:t xml:space="preserve">e </w:t>
      </w:r>
      <w:r w:rsidR="00CE2529" w:rsidRPr="00182199">
        <w:rPr>
          <w:rFonts w:cs="Times New Roman"/>
          <w:sz w:val="24"/>
        </w:rPr>
        <w:t xml:space="preserve">significance of these </w:t>
      </w:r>
      <w:commentRangeStart w:id="157"/>
      <w:commentRangeStart w:id="158"/>
      <w:r w:rsidR="00CE2529" w:rsidRPr="00182199">
        <w:rPr>
          <w:rFonts w:cs="Times New Roman"/>
          <w:sz w:val="24"/>
        </w:rPr>
        <w:t>differences</w:t>
      </w:r>
      <w:ins w:id="159" w:author="Author" w:date="2021-05-14T15:35:00Z">
        <w:r w:rsidR="00D53D2D" w:rsidRPr="00182199">
          <w:rPr>
            <w:rFonts w:cs="Times New Roman"/>
            <w:sz w:val="24"/>
          </w:rPr>
          <w:t xml:space="preserve"> between local and exotic material</w:t>
        </w:r>
      </w:ins>
      <w:r w:rsidR="00CE2529" w:rsidRPr="00182199">
        <w:rPr>
          <w:rFonts w:cs="Times New Roman"/>
          <w:sz w:val="24"/>
        </w:rPr>
        <w:t xml:space="preserve"> </w:t>
      </w:r>
      <w:commentRangeEnd w:id="157"/>
      <w:r w:rsidR="000F4852" w:rsidRPr="00F61189">
        <w:rPr>
          <w:rStyle w:val="CommentReference"/>
          <w:rFonts w:cs="Times New Roman"/>
          <w:rPrChange w:id="160" w:author="Author" w:date="2021-05-14T15:52:00Z">
            <w:rPr>
              <w:rStyle w:val="CommentReference"/>
              <w:rFonts w:asciiTheme="minorHAnsi" w:hAnsiTheme="minorHAnsi"/>
            </w:rPr>
          </w:rPrChange>
        </w:rPr>
        <w:commentReference w:id="157"/>
      </w:r>
      <w:commentRangeEnd w:id="158"/>
      <w:r w:rsidR="00D53D2D" w:rsidRPr="00F61189">
        <w:rPr>
          <w:rStyle w:val="CommentReference"/>
          <w:rFonts w:cs="Times New Roman"/>
          <w:rPrChange w:id="161" w:author="Author" w:date="2021-05-14T15:52:00Z">
            <w:rPr>
              <w:rStyle w:val="CommentReference"/>
              <w:rFonts w:asciiTheme="minorHAnsi" w:hAnsiTheme="minorHAnsi"/>
            </w:rPr>
          </w:rPrChange>
        </w:rPr>
        <w:commentReference w:id="158"/>
      </w:r>
      <w:r w:rsidR="00CE2529" w:rsidRPr="00182199">
        <w:rPr>
          <w:rFonts w:cs="Times New Roman"/>
          <w:sz w:val="24"/>
        </w:rPr>
        <w:t xml:space="preserve">was tested using </w:t>
      </w:r>
      <w:r w:rsidR="00610656" w:rsidRPr="00182199">
        <w:rPr>
          <w:rFonts w:cs="Times New Roman"/>
          <w:sz w:val="24"/>
        </w:rPr>
        <w:t>Mann-Whitney U test</w:t>
      </w:r>
      <w:r w:rsidR="000F4852" w:rsidRPr="00182199">
        <w:rPr>
          <w:rFonts w:cs="Times New Roman"/>
          <w:sz w:val="24"/>
        </w:rPr>
        <w:t>s</w:t>
      </w:r>
      <w:r w:rsidR="003F72A3" w:rsidRPr="00182199">
        <w:rPr>
          <w:rFonts w:cs="Times New Roman"/>
          <w:sz w:val="24"/>
        </w:rPr>
        <w:t xml:space="preserve"> </w:t>
      </w:r>
      <w:r w:rsidR="00610656" w:rsidRPr="00182199">
        <w:rPr>
          <w:rFonts w:cs="Times New Roman"/>
          <w:sz w:val="24"/>
        </w:rPr>
        <w:t xml:space="preserve">as our data </w:t>
      </w:r>
      <w:r w:rsidR="000F4852" w:rsidRPr="00182199">
        <w:rPr>
          <w:rFonts w:cs="Times New Roman"/>
          <w:sz w:val="24"/>
        </w:rPr>
        <w:t>we</w:t>
      </w:r>
      <w:r w:rsidR="00610656" w:rsidRPr="00182199">
        <w:rPr>
          <w:rFonts w:cs="Times New Roman"/>
          <w:sz w:val="24"/>
        </w:rPr>
        <w:t xml:space="preserve">re not normally distributed </w:t>
      </w:r>
      <w:r w:rsidR="00E04D41" w:rsidRPr="00182199">
        <w:rPr>
          <w:rFonts w:cs="Times New Roman"/>
          <w:sz w:val="24"/>
        </w:rPr>
        <w:t>and</w:t>
      </w:r>
      <w:r w:rsidR="00F47FC7" w:rsidRPr="00182199">
        <w:rPr>
          <w:rFonts w:cs="Times New Roman"/>
          <w:sz w:val="24"/>
        </w:rPr>
        <w:t xml:space="preserve"> </w:t>
      </w:r>
      <w:r w:rsidR="00CE2529" w:rsidRPr="00182199">
        <w:rPr>
          <w:rFonts w:cs="Times New Roman"/>
          <w:sz w:val="24"/>
        </w:rPr>
        <w:t>significant differences were determined using a</w:t>
      </w:r>
      <w:r w:rsidR="0091314B" w:rsidRPr="00182199">
        <w:rPr>
          <w:rFonts w:cs="Times New Roman"/>
          <w:sz w:val="24"/>
        </w:rPr>
        <w:t>n alpha</w:t>
      </w:r>
      <w:r w:rsidR="00CE2529" w:rsidRPr="00182199">
        <w:rPr>
          <w:rFonts w:cs="Times New Roman"/>
          <w:sz w:val="24"/>
        </w:rPr>
        <w:t xml:space="preserve"> </w:t>
      </w:r>
      <w:r w:rsidR="000775B0" w:rsidRPr="00F61189">
        <w:rPr>
          <w:rFonts w:cs="Times New Roman"/>
          <w:sz w:val="24"/>
          <w:rPrChange w:id="162" w:author="Author" w:date="2021-05-14T15:52:00Z">
            <w:rPr>
              <w:rFonts w:cs="Times New Roman"/>
              <w:i/>
              <w:iCs/>
              <w:sz w:val="24"/>
            </w:rPr>
          </w:rPrChange>
        </w:rPr>
        <w:t>level</w:t>
      </w:r>
      <w:r w:rsidR="00CE2529" w:rsidRPr="00182199">
        <w:rPr>
          <w:rFonts w:cs="Times New Roman"/>
          <w:sz w:val="24"/>
        </w:rPr>
        <w:t xml:space="preserve"> of </w:t>
      </w:r>
      <w:r w:rsidR="000F4852" w:rsidRPr="00182199">
        <w:rPr>
          <w:rFonts w:cs="Times New Roman"/>
          <w:sz w:val="24"/>
        </w:rPr>
        <w:t>0</w:t>
      </w:r>
      <w:r w:rsidR="00CE2529" w:rsidRPr="00182199">
        <w:rPr>
          <w:rFonts w:cs="Times New Roman"/>
          <w:sz w:val="24"/>
        </w:rPr>
        <w:t xml:space="preserve">.05 </w:t>
      </w:r>
      <w:r w:rsidR="00CE2529" w:rsidRPr="00182199">
        <w:rPr>
          <w:rFonts w:cs="Times New Roman"/>
          <w:noProof/>
          <w:sz w:val="24"/>
        </w:rPr>
        <w:t>(Gotelli and Ellison, 2013)</w:t>
      </w:r>
      <w:r w:rsidR="00CE2529" w:rsidRPr="00182199">
        <w:rPr>
          <w:rFonts w:cs="Times New Roman"/>
          <w:sz w:val="24"/>
        </w:rPr>
        <w:t>.</w:t>
      </w:r>
      <w:r w:rsidR="006F545F" w:rsidRPr="00182199">
        <w:rPr>
          <w:rFonts w:cs="Times New Roman"/>
          <w:sz w:val="24"/>
        </w:rPr>
        <w:t xml:space="preserve"> </w:t>
      </w:r>
      <w:r w:rsidR="00CE2529" w:rsidRPr="00182199">
        <w:rPr>
          <w:rFonts w:cs="Times New Roman"/>
          <w:sz w:val="24"/>
        </w:rPr>
        <w:t xml:space="preserve">To </w:t>
      </w:r>
      <w:r w:rsidR="00C05D02" w:rsidRPr="00182199">
        <w:rPr>
          <w:rFonts w:cs="Times New Roman"/>
          <w:sz w:val="24"/>
        </w:rPr>
        <w:t xml:space="preserve">determine </w:t>
      </w:r>
      <w:r w:rsidR="00CE2529" w:rsidRPr="00182199">
        <w:rPr>
          <w:rFonts w:cs="Times New Roman"/>
          <w:sz w:val="24"/>
        </w:rPr>
        <w:t xml:space="preserve">whether </w:t>
      </w:r>
      <w:r w:rsidR="00C05D02" w:rsidRPr="00182199">
        <w:rPr>
          <w:rFonts w:cs="Times New Roman"/>
          <w:sz w:val="24"/>
        </w:rPr>
        <w:t xml:space="preserve">there is relationship between </w:t>
      </w:r>
      <w:r w:rsidR="00033558" w:rsidRPr="00182199">
        <w:rPr>
          <w:rFonts w:cs="Times New Roman"/>
          <w:sz w:val="24"/>
        </w:rPr>
        <w:t xml:space="preserve">raw material </w:t>
      </w:r>
      <w:r w:rsidR="00F47FC7" w:rsidRPr="00182199">
        <w:rPr>
          <w:rFonts w:cs="Times New Roman"/>
          <w:sz w:val="24"/>
        </w:rPr>
        <w:t>provenance</w:t>
      </w:r>
      <w:r w:rsidR="00033558" w:rsidRPr="00182199">
        <w:rPr>
          <w:rFonts w:cs="Times New Roman"/>
          <w:sz w:val="24"/>
        </w:rPr>
        <w:t xml:space="preserve"> </w:t>
      </w:r>
      <w:r w:rsidR="00C05D02" w:rsidRPr="00182199">
        <w:rPr>
          <w:rFonts w:cs="Times New Roman"/>
          <w:sz w:val="24"/>
        </w:rPr>
        <w:t>and the</w:t>
      </w:r>
      <w:r w:rsidR="00CE2529" w:rsidRPr="00182199">
        <w:rPr>
          <w:rFonts w:cs="Times New Roman"/>
          <w:sz w:val="24"/>
        </w:rPr>
        <w:t xml:space="preserve"> core reduction strategies employed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E04D41" w:rsidRPr="00182199">
        <w:rPr>
          <w:rFonts w:cs="Times New Roman"/>
          <w:sz w:val="24"/>
        </w:rPr>
        <w:t>,</w:t>
      </w:r>
      <w:r w:rsidR="00CE2529" w:rsidRPr="00182199">
        <w:rPr>
          <w:rFonts w:cs="Times New Roman"/>
          <w:sz w:val="24"/>
        </w:rPr>
        <w:t xml:space="preserve"> </w:t>
      </w:r>
      <w:r w:rsidR="00E04D41" w:rsidRPr="00182199">
        <w:rPr>
          <w:rFonts w:cs="Times New Roman"/>
          <w:sz w:val="24"/>
        </w:rPr>
        <w:t>t</w:t>
      </w:r>
      <w:r w:rsidR="00CE2529" w:rsidRPr="00182199">
        <w:rPr>
          <w:rFonts w:cs="Times New Roman"/>
          <w:sz w:val="24"/>
        </w:rPr>
        <w:t xml:space="preserve">he </w:t>
      </w:r>
      <w:r w:rsidR="00033558" w:rsidRPr="00182199">
        <w:rPr>
          <w:rFonts w:cs="Times New Roman"/>
          <w:sz w:val="24"/>
        </w:rPr>
        <w:t xml:space="preserve">frequency </w:t>
      </w:r>
      <w:r w:rsidR="00CE2529" w:rsidRPr="00182199">
        <w:rPr>
          <w:rFonts w:cs="Times New Roman"/>
          <w:sz w:val="24"/>
        </w:rPr>
        <w:t xml:space="preserve">of </w:t>
      </w:r>
      <w:r w:rsidR="00033558" w:rsidRPr="00182199">
        <w:rPr>
          <w:rFonts w:cs="Times New Roman"/>
          <w:sz w:val="24"/>
        </w:rPr>
        <w:t xml:space="preserve">idealized free hand </w:t>
      </w:r>
      <w:r w:rsidR="00CE2529" w:rsidRPr="00182199">
        <w:rPr>
          <w:rFonts w:cs="Times New Roman"/>
          <w:sz w:val="24"/>
        </w:rPr>
        <w:t>reduction types</w:t>
      </w:r>
      <w:r w:rsidR="00033558" w:rsidRPr="00182199">
        <w:rPr>
          <w:rFonts w:cs="Times New Roman"/>
          <w:sz w:val="24"/>
        </w:rPr>
        <w:t xml:space="preserve"> </w:t>
      </w:r>
      <w:r w:rsidR="00F47FC7" w:rsidRPr="00182199">
        <w:rPr>
          <w:rFonts w:cs="Times New Roman"/>
          <w:sz w:val="24"/>
        </w:rPr>
        <w:t xml:space="preserve">was </w:t>
      </w:r>
      <w:r w:rsidR="00CE2529" w:rsidRPr="00182199">
        <w:rPr>
          <w:rFonts w:cs="Times New Roman"/>
          <w:sz w:val="24"/>
        </w:rPr>
        <w:t>compared by raw material type</w:t>
      </w:r>
      <w:r w:rsidR="003F72A3" w:rsidRPr="00182199">
        <w:rPr>
          <w:rFonts w:cs="Times New Roman"/>
          <w:sz w:val="24"/>
        </w:rPr>
        <w:t xml:space="preserve"> using Fisher’s exact test (</w:t>
      </w:r>
      <w:proofErr w:type="spellStart"/>
      <w:r w:rsidR="003F72A3" w:rsidRPr="00182199">
        <w:rPr>
          <w:rFonts w:cs="Times New Roman"/>
          <w:sz w:val="24"/>
        </w:rPr>
        <w:t>Gotelli</w:t>
      </w:r>
      <w:proofErr w:type="spellEnd"/>
      <w:r w:rsidR="003F72A3" w:rsidRPr="00182199">
        <w:rPr>
          <w:rFonts w:cs="Times New Roman"/>
          <w:sz w:val="24"/>
        </w:rPr>
        <w:t xml:space="preserve"> and Ellison, 2013) s</w:t>
      </w:r>
      <w:r w:rsidR="00C05D02" w:rsidRPr="00182199">
        <w:rPr>
          <w:rFonts w:cs="Times New Roman"/>
          <w:sz w:val="24"/>
        </w:rPr>
        <w:t xml:space="preserve">ince </w:t>
      </w:r>
      <w:r w:rsidR="009A6EFE" w:rsidRPr="00182199">
        <w:rPr>
          <w:rFonts w:cs="Times New Roman"/>
          <w:sz w:val="24"/>
        </w:rPr>
        <w:t>some of the reduction strategies are represented by 4 or fewer cores</w:t>
      </w:r>
      <w:r w:rsidR="00CE2529" w:rsidRPr="00182199">
        <w:rPr>
          <w:rFonts w:cs="Times New Roman"/>
          <w:sz w:val="24"/>
        </w:rPr>
        <w:t xml:space="preserve">. </w:t>
      </w:r>
      <w:r w:rsidR="00E04D41" w:rsidRPr="00182199">
        <w:rPr>
          <w:rFonts w:cs="Times New Roman"/>
          <w:sz w:val="24"/>
        </w:rPr>
        <w:t>Finally</w:t>
      </w:r>
      <w:r w:rsidR="00CE2529" w:rsidRPr="00182199">
        <w:rPr>
          <w:rFonts w:cs="Times New Roman"/>
          <w:sz w:val="24"/>
        </w:rPr>
        <w:t xml:space="preserve">, core reduction intensity values were also </w:t>
      </w:r>
      <w:r w:rsidR="00CE2529" w:rsidRPr="00182199">
        <w:rPr>
          <w:rFonts w:cs="Times New Roman"/>
          <w:sz w:val="24"/>
        </w:rPr>
        <w:lastRenderedPageBreak/>
        <w:t>analyzed according to raw material</w:t>
      </w:r>
      <w:r w:rsidR="00E04D41" w:rsidRPr="00182199">
        <w:rPr>
          <w:rFonts w:cs="Times New Roman"/>
          <w:sz w:val="24"/>
        </w:rPr>
        <w:t xml:space="preserve"> </w:t>
      </w:r>
      <w:r w:rsidR="00CE2529" w:rsidRPr="00182199">
        <w:rPr>
          <w:rFonts w:cs="Times New Roman"/>
          <w:sz w:val="24"/>
        </w:rPr>
        <w:t>type. A Kruskal-</w:t>
      </w:r>
      <w:r w:rsidR="00E04D41" w:rsidRPr="00182199">
        <w:rPr>
          <w:rFonts w:cs="Times New Roman"/>
          <w:sz w:val="24"/>
        </w:rPr>
        <w:t>W</w:t>
      </w:r>
      <w:r w:rsidR="00CE2529" w:rsidRPr="00182199">
        <w:rPr>
          <w:rFonts w:cs="Times New Roman"/>
          <w:sz w:val="24"/>
        </w:rPr>
        <w:t xml:space="preserve">allis was used to assess the significance of these differences. </w:t>
      </w:r>
      <w:ins w:id="163" w:author="Author" w:date="2021-05-01T17:18:00Z">
        <w:r w:rsidR="003F72A3" w:rsidRPr="00182199">
          <w:rPr>
            <w:rFonts w:cs="Times New Roman"/>
            <w:sz w:val="24"/>
          </w:rPr>
          <w:t>All statistical analyses were performe</w:t>
        </w:r>
      </w:ins>
      <w:ins w:id="164" w:author="Author" w:date="2021-05-01T17:19:00Z">
        <w:r w:rsidR="003F72A3" w:rsidRPr="00182199">
          <w:rPr>
            <w:rFonts w:cs="Times New Roman"/>
            <w:sz w:val="24"/>
          </w:rPr>
          <w:t>d in R v.</w:t>
        </w:r>
      </w:ins>
      <w:ins w:id="165" w:author="Author" w:date="2021-05-14T15:37:00Z">
        <w:r w:rsidR="00D53D2D" w:rsidRPr="00182199">
          <w:rPr>
            <w:rFonts w:cs="Times New Roman"/>
            <w:sz w:val="24"/>
          </w:rPr>
          <w:t xml:space="preserve"> 3.</w:t>
        </w:r>
      </w:ins>
      <w:ins w:id="166" w:author="Author" w:date="2021-05-17T14:33:00Z">
        <w:r w:rsidR="009C55E7">
          <w:rPr>
            <w:rFonts w:cs="Times New Roman"/>
            <w:sz w:val="24"/>
          </w:rPr>
          <w:t>6</w:t>
        </w:r>
      </w:ins>
      <w:ins w:id="167" w:author="Author" w:date="2021-05-14T15:37:00Z">
        <w:del w:id="168" w:author="Author" w:date="2021-05-17T14:33:00Z">
          <w:r w:rsidR="00D53D2D" w:rsidRPr="00182199" w:rsidDel="009C55E7">
            <w:rPr>
              <w:rFonts w:cs="Times New Roman"/>
              <w:sz w:val="24"/>
            </w:rPr>
            <w:delText>3</w:delText>
          </w:r>
        </w:del>
      </w:ins>
      <w:ins w:id="169" w:author="Author" w:date="2021-05-01T17:19:00Z">
        <w:r w:rsidR="003F72A3" w:rsidRPr="00182199">
          <w:rPr>
            <w:rFonts w:cs="Times New Roman"/>
            <w:sz w:val="24"/>
          </w:rPr>
          <w:t xml:space="preserve"> </w:t>
        </w:r>
        <w:del w:id="170" w:author="Author" w:date="2021-05-14T15:37:00Z">
          <w:r w:rsidR="003F72A3" w:rsidRPr="00182199" w:rsidDel="00D53D2D">
            <w:rPr>
              <w:rFonts w:cs="Times New Roman"/>
              <w:sz w:val="24"/>
            </w:rPr>
            <w:delText xml:space="preserve">( </w:delText>
          </w:r>
        </w:del>
      </w:ins>
      <w:r w:rsidR="00D53D2D" w:rsidRPr="00182199">
        <w:rPr>
          <w:rFonts w:cs="Times New Roman"/>
          <w:noProof/>
          <w:sz w:val="24"/>
        </w:rPr>
        <w:t>(R Core Team, 2</w:t>
      </w:r>
      <w:ins w:id="171" w:author="Author" w:date="2021-05-17T14:32:00Z">
        <w:r w:rsidR="009C55E7">
          <w:rPr>
            <w:rFonts w:cs="Times New Roman"/>
            <w:noProof/>
            <w:sz w:val="24"/>
          </w:rPr>
          <w:t>021</w:t>
        </w:r>
      </w:ins>
      <w:del w:id="172" w:author="Author" w:date="2021-05-17T14:32:00Z">
        <w:r w:rsidR="00D53D2D" w:rsidRPr="00182199" w:rsidDel="009C55E7">
          <w:rPr>
            <w:rFonts w:cs="Times New Roman"/>
            <w:noProof/>
            <w:sz w:val="24"/>
          </w:rPr>
          <w:delText>018</w:delText>
        </w:r>
      </w:del>
      <w:r w:rsidR="00D53D2D" w:rsidRPr="00182199">
        <w:rPr>
          <w:rFonts w:cs="Times New Roman"/>
          <w:noProof/>
          <w:sz w:val="24"/>
        </w:rPr>
        <w:t>)</w:t>
      </w:r>
      <w:del w:id="173" w:author="Author" w:date="2021-05-14T15:37:00Z">
        <w:r w:rsidR="003F72A3" w:rsidRPr="00182199" w:rsidDel="00D53D2D">
          <w:rPr>
            <w:rFonts w:cs="Times New Roman"/>
            <w:sz w:val="24"/>
          </w:rPr>
          <w:delText>)</w:delText>
        </w:r>
      </w:del>
      <w:r w:rsidR="003F72A3" w:rsidRPr="00182199">
        <w:rPr>
          <w:rFonts w:cs="Times New Roman"/>
          <w:sz w:val="24"/>
        </w:rPr>
        <w:t xml:space="preserve">. </w:t>
      </w:r>
      <w:commentRangeStart w:id="174"/>
      <w:commentRangeStart w:id="175"/>
      <w:r w:rsidR="00FC6A7E" w:rsidRPr="00182199">
        <w:rPr>
          <w:rFonts w:cs="Times New Roman"/>
          <w:sz w:val="24"/>
        </w:rPr>
        <w:t>Given</w:t>
      </w:r>
      <w:commentRangeEnd w:id="174"/>
      <w:r w:rsidR="003F72A3" w:rsidRPr="00F61189">
        <w:rPr>
          <w:rStyle w:val="CommentReference"/>
          <w:rFonts w:cs="Times New Roman"/>
          <w:rPrChange w:id="176" w:author="Author" w:date="2021-05-14T15:52:00Z">
            <w:rPr>
              <w:rStyle w:val="CommentReference"/>
              <w:rFonts w:asciiTheme="minorHAnsi" w:hAnsiTheme="minorHAnsi"/>
            </w:rPr>
          </w:rPrChange>
        </w:rPr>
        <w:commentReference w:id="174"/>
      </w:r>
      <w:commentRangeEnd w:id="175"/>
      <w:r w:rsidR="009C55E7">
        <w:rPr>
          <w:rStyle w:val="CommentReference"/>
          <w:rFonts w:asciiTheme="minorHAnsi" w:hAnsiTheme="minorHAnsi"/>
        </w:rPr>
        <w:commentReference w:id="175"/>
      </w:r>
      <w:r w:rsidR="00FC6A7E" w:rsidRPr="00182199">
        <w:rPr>
          <w:rFonts w:cs="Times New Roman"/>
          <w:sz w:val="24"/>
        </w:rPr>
        <w:t xml:space="preserve"> the number of quantitative approaches used in this study, we have made the R code and markdown documents used </w:t>
      </w:r>
      <w:r w:rsidR="00CB44EA" w:rsidRPr="00182199">
        <w:rPr>
          <w:rFonts w:cs="Times New Roman"/>
          <w:sz w:val="24"/>
        </w:rPr>
        <w:t>to conduct this</w:t>
      </w:r>
      <w:r w:rsidR="00FC6A7E" w:rsidRPr="00182199">
        <w:rPr>
          <w:rFonts w:cs="Times New Roman"/>
          <w:sz w:val="24"/>
        </w:rPr>
        <w:t xml:space="preserve"> analysis available </w:t>
      </w:r>
      <w:commentRangeStart w:id="177"/>
      <w:r w:rsidR="00FC6A7E" w:rsidRPr="00182199">
        <w:rPr>
          <w:rFonts w:cs="Times New Roman"/>
          <w:sz w:val="24"/>
        </w:rPr>
        <w:t>online</w:t>
      </w:r>
      <w:commentRangeEnd w:id="177"/>
      <w:r w:rsidR="009C55E7">
        <w:rPr>
          <w:rStyle w:val="CommentReference"/>
          <w:rFonts w:asciiTheme="minorHAnsi" w:hAnsiTheme="minorHAnsi"/>
        </w:rPr>
        <w:commentReference w:id="177"/>
      </w:r>
      <w:del w:id="178" w:author="Author" w:date="2021-05-14T15:38:00Z">
        <w:r w:rsidR="00FC6A7E" w:rsidRPr="00182199" w:rsidDel="00D53D2D">
          <w:rPr>
            <w:rFonts w:cs="Times New Roman"/>
            <w:sz w:val="24"/>
          </w:rPr>
          <w:delText xml:space="preserve"> (</w:delText>
        </w:r>
        <w:r w:rsidR="006E76E7" w:rsidRPr="00182199" w:rsidDel="00D53D2D">
          <w:fldChar w:fldCharType="begin"/>
        </w:r>
        <w:r w:rsidR="006E76E7" w:rsidRPr="00182199" w:rsidDel="00D53D2D">
          <w:rPr>
            <w:rFonts w:cs="Times New Roman"/>
          </w:rPr>
          <w:delInstrText xml:space="preserve"> HYPERLINK "https://www.dropbox.com/sh/nrtfmjucbugqta2/AACL_3o8BbOvV5diVKgVpQHNa?dl=0" </w:delInstrText>
        </w:r>
        <w:r w:rsidR="006E76E7" w:rsidRPr="00182199" w:rsidDel="00D53D2D">
          <w:fldChar w:fldCharType="separate"/>
        </w:r>
        <w:r w:rsidR="00FC6A7E" w:rsidRPr="00182199" w:rsidDel="00D53D2D">
          <w:rPr>
            <w:rStyle w:val="Hyperlink"/>
            <w:rFonts w:cs="Times New Roman"/>
            <w:sz w:val="24"/>
          </w:rPr>
          <w:delText>link</w:delText>
        </w:r>
        <w:r w:rsidR="006E76E7" w:rsidRPr="00182199" w:rsidDel="00D53D2D">
          <w:rPr>
            <w:rStyle w:val="Hyperlink"/>
            <w:rFonts w:cs="Times New Roman"/>
            <w:sz w:val="24"/>
          </w:rPr>
          <w:fldChar w:fldCharType="end"/>
        </w:r>
        <w:r w:rsidR="00FC6A7E" w:rsidRPr="00182199" w:rsidDel="00D53D2D">
          <w:rPr>
            <w:rFonts w:cs="Times New Roman"/>
            <w:sz w:val="24"/>
          </w:rPr>
          <w:delText>)</w:delText>
        </w:r>
      </w:del>
      <w:r w:rsidR="00FC6A7E" w:rsidRPr="00182199">
        <w:rPr>
          <w:rFonts w:cs="Times New Roman"/>
          <w:sz w:val="24"/>
        </w:rPr>
        <w:t xml:space="preserve">. </w:t>
      </w:r>
    </w:p>
    <w:p w14:paraId="0C91A931" w14:textId="3E3D2B98" w:rsidR="001A42AA" w:rsidRPr="00182199" w:rsidRDefault="006F7FF8" w:rsidP="005B4E22">
      <w:pPr>
        <w:pStyle w:val="Heading1"/>
      </w:pPr>
      <w:bookmarkStart w:id="179" w:name="results"/>
      <w:del w:id="180" w:author="Author" w:date="2021-05-17T14:47:00Z">
        <w:r w:rsidRPr="00182199" w:rsidDel="00A45151">
          <w:delText xml:space="preserve">3. </w:delText>
        </w:r>
      </w:del>
      <w:r w:rsidR="00232C7D" w:rsidRPr="00182199">
        <w:t>Results</w:t>
      </w:r>
      <w:bookmarkEnd w:id="179"/>
    </w:p>
    <w:p w14:paraId="4B1479CB" w14:textId="39412424" w:rsidR="001A42AA" w:rsidRPr="00182199" w:rsidRDefault="006F7FF8" w:rsidP="00D73A78">
      <w:pPr>
        <w:pStyle w:val="Heading2"/>
        <w:spacing w:before="180" w:after="180" w:line="480" w:lineRule="auto"/>
        <w:ind w:left="0" w:firstLine="432"/>
        <w:rPr>
          <w:rFonts w:cs="Times New Roman"/>
          <w:szCs w:val="24"/>
        </w:rPr>
        <w:pPrChange w:id="181" w:author="Author" w:date="2021-05-17T14:47:00Z">
          <w:pPr>
            <w:pStyle w:val="Heading2"/>
            <w:spacing w:before="180" w:after="180" w:line="480" w:lineRule="auto"/>
          </w:pPr>
        </w:pPrChange>
      </w:pPr>
      <w:bookmarkStart w:id="182" w:name="core-utilization"/>
      <w:del w:id="183" w:author="Author" w:date="2021-05-17T14:47:00Z">
        <w:r w:rsidRPr="00182199" w:rsidDel="00A45151">
          <w:rPr>
            <w:rFonts w:cs="Times New Roman"/>
            <w:szCs w:val="24"/>
          </w:rPr>
          <w:delText xml:space="preserve">3.1.  </w:delText>
        </w:r>
      </w:del>
      <w:r w:rsidR="00232C7D" w:rsidRPr="00182199">
        <w:rPr>
          <w:rFonts w:cs="Times New Roman"/>
          <w:szCs w:val="24"/>
        </w:rPr>
        <w:t>Core Utilization</w:t>
      </w:r>
      <w:bookmarkEnd w:id="182"/>
    </w:p>
    <w:p w14:paraId="3CACA7BC" w14:textId="511DC1DF" w:rsidR="001A42AA" w:rsidRPr="00182199" w:rsidRDefault="00232C7D" w:rsidP="00C05D02">
      <w:pPr>
        <w:pStyle w:val="FirstParagraph"/>
        <w:spacing w:line="480" w:lineRule="auto"/>
        <w:rPr>
          <w:rFonts w:cs="Times New Roman"/>
          <w:sz w:val="24"/>
        </w:rPr>
      </w:pPr>
      <w:r w:rsidRPr="00182199">
        <w:rPr>
          <w:rFonts w:cs="Times New Roman"/>
          <w:sz w:val="24"/>
        </w:rPr>
        <w:t xml:space="preserve">Core reduction intensity estimates reveal a wide range of variation in the amount of mass removed from the cores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Pr="00182199">
        <w:rPr>
          <w:rFonts w:cs="Times New Roman"/>
          <w:sz w:val="24"/>
        </w:rPr>
        <w:t xml:space="preserve">. Some cores were minimally utilized whereas others were reduced </w:t>
      </w:r>
      <w:ins w:id="184" w:author="Author" w:date="2021-05-01T17:35:00Z">
        <w:r w:rsidR="000775B0" w:rsidRPr="00182199">
          <w:rPr>
            <w:rFonts w:cs="Times New Roman"/>
            <w:sz w:val="24"/>
          </w:rPr>
          <w:t xml:space="preserve">by </w:t>
        </w:r>
      </w:ins>
      <w:r w:rsidRPr="00182199">
        <w:rPr>
          <w:rFonts w:cs="Times New Roman"/>
          <w:sz w:val="24"/>
        </w:rPr>
        <w:t>as much as 95% of their original mass.</w:t>
      </w:r>
      <w:r w:rsidR="00C05D02" w:rsidRPr="00182199">
        <w:rPr>
          <w:rFonts w:cs="Times New Roman"/>
          <w:sz w:val="24"/>
        </w:rPr>
        <w:t xml:space="preserve"> While there are some differences in the level of reduction between individual raw material types, the primary </w:t>
      </w:r>
      <w:r w:rsidR="00033558" w:rsidRPr="00182199">
        <w:rPr>
          <w:rFonts w:cs="Times New Roman"/>
          <w:sz w:val="24"/>
        </w:rPr>
        <w:t xml:space="preserve">differences are </w:t>
      </w:r>
      <w:r w:rsidRPr="00182199">
        <w:rPr>
          <w:rFonts w:cs="Times New Roman"/>
          <w:sz w:val="24"/>
        </w:rPr>
        <w:t>driven by raw material provenance</w:t>
      </w:r>
      <w:r w:rsidR="009645FA" w:rsidRPr="00182199">
        <w:rPr>
          <w:rFonts w:cs="Times New Roman"/>
          <w:sz w:val="24"/>
        </w:rPr>
        <w:t xml:space="preserve"> (Fig. 3)</w:t>
      </w:r>
      <w:r w:rsidRPr="00182199">
        <w:rPr>
          <w:rFonts w:cs="Times New Roman"/>
          <w:sz w:val="24"/>
        </w:rPr>
        <w:t>. Cores produced on raw material types that originate from more distant sources (</w:t>
      </w:r>
      <w:commentRangeStart w:id="185"/>
      <w:commentRangeStart w:id="186"/>
      <w:proofErr w:type="spellStart"/>
      <w:r w:rsidRPr="00182199">
        <w:rPr>
          <w:rFonts w:cs="Times New Roman"/>
          <w:sz w:val="24"/>
        </w:rPr>
        <w:t>B</w:t>
      </w:r>
      <w:ins w:id="187" w:author="Author" w:date="2021-05-14T15:39:00Z">
        <w:r w:rsidR="00D53D2D" w:rsidRPr="00182199">
          <w:rPr>
            <w:rFonts w:cs="Times New Roman"/>
            <w:sz w:val="24"/>
          </w:rPr>
          <w:t>ukoban</w:t>
        </w:r>
        <w:proofErr w:type="spellEnd"/>
        <w:r w:rsidR="00D53D2D" w:rsidRPr="00182199">
          <w:rPr>
            <w:rFonts w:cs="Times New Roman"/>
            <w:sz w:val="24"/>
          </w:rPr>
          <w:t xml:space="preserve"> andesite (</w:t>
        </w:r>
        <w:proofErr w:type="spellStart"/>
        <w:r w:rsidR="00D53D2D" w:rsidRPr="00182199">
          <w:rPr>
            <w:rFonts w:cs="Times New Roman"/>
            <w:sz w:val="24"/>
          </w:rPr>
          <w:t>BB</w:t>
        </w:r>
      </w:ins>
      <w:ins w:id="188" w:author="Author" w:date="2021-05-17T14:34:00Z">
        <w:r w:rsidR="009C55E7">
          <w:rPr>
            <w:rFonts w:cs="Times New Roman"/>
            <w:sz w:val="24"/>
          </w:rPr>
          <w:t>a</w:t>
        </w:r>
      </w:ins>
      <w:proofErr w:type="spellEnd"/>
      <w:ins w:id="189" w:author="Author" w:date="2021-05-14T15:39:00Z">
        <w:del w:id="190" w:author="Author" w:date="2021-05-17T14:34:00Z">
          <w:r w:rsidR="00D53D2D" w:rsidRPr="00182199" w:rsidDel="009C55E7">
            <w:rPr>
              <w:rFonts w:cs="Times New Roman"/>
              <w:sz w:val="24"/>
            </w:rPr>
            <w:delText>A</w:delText>
          </w:r>
        </w:del>
        <w:r w:rsidR="00D53D2D" w:rsidRPr="00182199">
          <w:rPr>
            <w:rFonts w:cs="Times New Roman"/>
            <w:sz w:val="24"/>
          </w:rPr>
          <w:t>)</w:t>
        </w:r>
      </w:ins>
      <w:del w:id="191" w:author="Author" w:date="2021-05-14T15:39:00Z">
        <w:r w:rsidRPr="00182199" w:rsidDel="00D53D2D">
          <w:rPr>
            <w:rFonts w:cs="Times New Roman"/>
            <w:sz w:val="24"/>
          </w:rPr>
          <w:delText>a</w:delText>
        </w:r>
      </w:del>
      <w:r w:rsidRPr="00182199">
        <w:rPr>
          <w:rFonts w:cs="Times New Roman"/>
          <w:sz w:val="24"/>
        </w:rPr>
        <w:t>,</w:t>
      </w:r>
      <w:ins w:id="192" w:author="Author" w:date="2021-05-14T15:39:00Z">
        <w:r w:rsidR="00D53D2D" w:rsidRPr="00182199">
          <w:rPr>
            <w:rFonts w:cs="Times New Roman"/>
            <w:sz w:val="24"/>
          </w:rPr>
          <w:t xml:space="preserve"> </w:t>
        </w:r>
        <w:proofErr w:type="spellStart"/>
        <w:r w:rsidR="00D53D2D" w:rsidRPr="00182199">
          <w:rPr>
            <w:rFonts w:cs="Times New Roman"/>
            <w:sz w:val="24"/>
          </w:rPr>
          <w:t>Bukoban</w:t>
        </w:r>
        <w:proofErr w:type="spellEnd"/>
        <w:r w:rsidR="00D53D2D" w:rsidRPr="00182199">
          <w:rPr>
            <w:rFonts w:cs="Times New Roman"/>
            <w:sz w:val="24"/>
          </w:rPr>
          <w:t xml:space="preserve"> felsite (</w:t>
        </w:r>
      </w:ins>
      <w:proofErr w:type="spellStart"/>
      <w:del w:id="193" w:author="Author" w:date="2021-05-14T15:39:00Z">
        <w:r w:rsidRPr="00182199" w:rsidDel="00D53D2D">
          <w:rPr>
            <w:rFonts w:cs="Times New Roman"/>
            <w:sz w:val="24"/>
          </w:rPr>
          <w:delText xml:space="preserve"> </w:delText>
        </w:r>
      </w:del>
      <w:r w:rsidRPr="00182199">
        <w:rPr>
          <w:rFonts w:cs="Times New Roman"/>
          <w:sz w:val="24"/>
        </w:rPr>
        <w:t>BFe</w:t>
      </w:r>
      <w:proofErr w:type="spellEnd"/>
      <w:ins w:id="194" w:author="Author" w:date="2021-05-14T15:39:00Z">
        <w:r w:rsidR="00D53D2D" w:rsidRPr="00182199">
          <w:rPr>
            <w:rFonts w:cs="Times New Roman"/>
            <w:sz w:val="24"/>
          </w:rPr>
          <w:t>)</w:t>
        </w:r>
      </w:ins>
      <w:r w:rsidRPr="00182199">
        <w:rPr>
          <w:rFonts w:cs="Times New Roman"/>
          <w:sz w:val="24"/>
        </w:rPr>
        <w:t>,</w:t>
      </w:r>
      <w:ins w:id="195" w:author="Author" w:date="2021-05-14T15:39:00Z">
        <w:r w:rsidR="00D53D2D" w:rsidRPr="00182199">
          <w:rPr>
            <w:rFonts w:cs="Times New Roman"/>
            <w:sz w:val="24"/>
          </w:rPr>
          <w:t xml:space="preserve"> </w:t>
        </w:r>
        <w:proofErr w:type="spellStart"/>
        <w:r w:rsidR="00D53D2D" w:rsidRPr="00182199">
          <w:rPr>
            <w:rFonts w:cs="Times New Roman"/>
            <w:sz w:val="24"/>
          </w:rPr>
          <w:t>Bukoban</w:t>
        </w:r>
        <w:proofErr w:type="spellEnd"/>
        <w:r w:rsidR="00D53D2D" w:rsidRPr="00182199">
          <w:rPr>
            <w:rFonts w:cs="Times New Roman"/>
            <w:sz w:val="24"/>
          </w:rPr>
          <w:t xml:space="preserve"> quartzite</w:t>
        </w:r>
      </w:ins>
      <w:r w:rsidRPr="00182199">
        <w:rPr>
          <w:rFonts w:cs="Times New Roman"/>
          <w:sz w:val="24"/>
        </w:rPr>
        <w:t xml:space="preserve"> </w:t>
      </w:r>
      <w:ins w:id="196" w:author="Author" w:date="2021-05-14T15:39:00Z">
        <w:r w:rsidR="00D53D2D" w:rsidRPr="00182199">
          <w:rPr>
            <w:rFonts w:cs="Times New Roman"/>
            <w:sz w:val="24"/>
          </w:rPr>
          <w:t>(</w:t>
        </w:r>
      </w:ins>
      <w:proofErr w:type="spellStart"/>
      <w:r w:rsidRPr="00182199">
        <w:rPr>
          <w:rFonts w:cs="Times New Roman"/>
          <w:sz w:val="24"/>
        </w:rPr>
        <w:t>BQu</w:t>
      </w:r>
      <w:proofErr w:type="spellEnd"/>
      <w:ins w:id="197" w:author="Author" w:date="2021-05-14T15:39:00Z">
        <w:r w:rsidR="00D53D2D" w:rsidRPr="00182199">
          <w:rPr>
            <w:rFonts w:cs="Times New Roman"/>
            <w:sz w:val="24"/>
          </w:rPr>
          <w:t>)</w:t>
        </w:r>
      </w:ins>
      <w:r w:rsidRPr="00182199">
        <w:rPr>
          <w:rFonts w:cs="Times New Roman"/>
          <w:sz w:val="24"/>
        </w:rPr>
        <w:t>,</w:t>
      </w:r>
      <w:ins w:id="198" w:author="Author" w:date="2021-05-14T15:39:00Z">
        <w:r w:rsidR="00D53D2D" w:rsidRPr="00182199">
          <w:rPr>
            <w:rFonts w:cs="Times New Roman"/>
            <w:sz w:val="24"/>
          </w:rPr>
          <w:t xml:space="preserve"> </w:t>
        </w:r>
        <w:proofErr w:type="spellStart"/>
        <w:r w:rsidR="00D53D2D" w:rsidRPr="00182199">
          <w:rPr>
            <w:rFonts w:cs="Times New Roman"/>
            <w:sz w:val="24"/>
          </w:rPr>
          <w:t>Nyanazian</w:t>
        </w:r>
        <w:proofErr w:type="spellEnd"/>
        <w:r w:rsidR="00D53D2D" w:rsidRPr="00182199">
          <w:rPr>
            <w:rFonts w:cs="Times New Roman"/>
            <w:sz w:val="24"/>
          </w:rPr>
          <w:t xml:space="preserve"> Rhyolite (</w:t>
        </w:r>
      </w:ins>
      <w:proofErr w:type="spellStart"/>
      <w:ins w:id="199" w:author="Author" w:date="2021-05-14T15:40:00Z">
        <w:r w:rsidR="00D53D2D" w:rsidRPr="00182199">
          <w:rPr>
            <w:rFonts w:cs="Times New Roman"/>
            <w:sz w:val="24"/>
          </w:rPr>
          <w:t>NyR</w:t>
        </w:r>
        <w:proofErr w:type="spellEnd"/>
        <w:r w:rsidR="00D53D2D" w:rsidRPr="00182199">
          <w:rPr>
            <w:rFonts w:cs="Times New Roman"/>
            <w:sz w:val="24"/>
          </w:rPr>
          <w:t>)</w:t>
        </w:r>
      </w:ins>
      <w:del w:id="200" w:author="Author" w:date="2021-05-14T15:40:00Z">
        <w:r w:rsidRPr="00182199" w:rsidDel="00D53D2D">
          <w:rPr>
            <w:rFonts w:cs="Times New Roman"/>
            <w:sz w:val="24"/>
          </w:rPr>
          <w:delText xml:space="preserve"> NyR</w:delText>
        </w:r>
      </w:del>
      <w:r w:rsidRPr="00182199">
        <w:rPr>
          <w:rFonts w:cs="Times New Roman"/>
          <w:sz w:val="24"/>
        </w:rPr>
        <w:t>, and</w:t>
      </w:r>
      <w:ins w:id="201" w:author="Author" w:date="2021-05-14T15:40:00Z">
        <w:r w:rsidR="00D53D2D" w:rsidRPr="00182199">
          <w:rPr>
            <w:rFonts w:cs="Times New Roman"/>
            <w:sz w:val="24"/>
          </w:rPr>
          <w:t xml:space="preserve"> </w:t>
        </w:r>
        <w:proofErr w:type="spellStart"/>
        <w:r w:rsidR="00D53D2D" w:rsidRPr="00182199">
          <w:rPr>
            <w:rFonts w:cs="Times New Roman"/>
            <w:sz w:val="24"/>
          </w:rPr>
          <w:t>Oyugis</w:t>
        </w:r>
        <w:proofErr w:type="spellEnd"/>
        <w:r w:rsidR="00D53D2D" w:rsidRPr="00182199">
          <w:rPr>
            <w:rFonts w:cs="Times New Roman"/>
            <w:sz w:val="24"/>
          </w:rPr>
          <w:t xml:space="preserve"> Granite</w:t>
        </w:r>
      </w:ins>
      <w:r w:rsidRPr="00182199">
        <w:rPr>
          <w:rFonts w:cs="Times New Roman"/>
          <w:sz w:val="24"/>
        </w:rPr>
        <w:t xml:space="preserve"> </w:t>
      </w:r>
      <w:ins w:id="202" w:author="Author" w:date="2021-05-14T15:40:00Z">
        <w:r w:rsidR="00D53D2D" w:rsidRPr="00182199">
          <w:rPr>
            <w:rFonts w:cs="Times New Roman"/>
            <w:sz w:val="24"/>
          </w:rPr>
          <w:t>(</w:t>
        </w:r>
      </w:ins>
      <w:proofErr w:type="spellStart"/>
      <w:r w:rsidRPr="00182199">
        <w:rPr>
          <w:rFonts w:cs="Times New Roman"/>
          <w:sz w:val="24"/>
        </w:rPr>
        <w:t>OGr</w:t>
      </w:r>
      <w:commentRangeEnd w:id="185"/>
      <w:proofErr w:type="spellEnd"/>
      <w:r w:rsidR="000775B0" w:rsidRPr="00F61189">
        <w:rPr>
          <w:rStyle w:val="CommentReference"/>
          <w:rFonts w:cs="Times New Roman"/>
          <w:rPrChange w:id="203" w:author="Author" w:date="2021-05-14T15:52:00Z">
            <w:rPr>
              <w:rStyle w:val="CommentReference"/>
              <w:rFonts w:asciiTheme="minorHAnsi" w:hAnsiTheme="minorHAnsi"/>
            </w:rPr>
          </w:rPrChange>
        </w:rPr>
        <w:commentReference w:id="185"/>
      </w:r>
      <w:commentRangeEnd w:id="186"/>
      <w:r w:rsidR="00D53D2D" w:rsidRPr="00F61189">
        <w:rPr>
          <w:rStyle w:val="CommentReference"/>
          <w:rFonts w:cs="Times New Roman"/>
          <w:rPrChange w:id="204" w:author="Author" w:date="2021-05-14T15:52:00Z">
            <w:rPr>
              <w:rStyle w:val="CommentReference"/>
              <w:rFonts w:asciiTheme="minorHAnsi" w:hAnsiTheme="minorHAnsi"/>
            </w:rPr>
          </w:rPrChange>
        </w:rPr>
        <w:commentReference w:id="186"/>
      </w:r>
      <w:r w:rsidRPr="00182199">
        <w:rPr>
          <w:rFonts w:cs="Times New Roman"/>
          <w:sz w:val="24"/>
        </w:rPr>
        <w:t>) are</w:t>
      </w:r>
      <w:r w:rsidR="000775B0" w:rsidRPr="00182199">
        <w:rPr>
          <w:rFonts w:cs="Times New Roman"/>
          <w:sz w:val="24"/>
        </w:rPr>
        <w:t>,</w:t>
      </w:r>
      <w:r w:rsidRPr="00182199">
        <w:rPr>
          <w:rFonts w:cs="Times New Roman"/>
          <w:sz w:val="24"/>
        </w:rPr>
        <w:t xml:space="preserve"> on average</w:t>
      </w:r>
      <w:r w:rsidR="000775B0" w:rsidRPr="00182199">
        <w:rPr>
          <w:rFonts w:cs="Times New Roman"/>
          <w:sz w:val="24"/>
        </w:rPr>
        <w:t>,</w:t>
      </w:r>
      <w:r w:rsidRPr="00182199">
        <w:rPr>
          <w:rFonts w:cs="Times New Roman"/>
          <w:sz w:val="24"/>
        </w:rPr>
        <w:t xml:space="preserve"> more substantially reduced than those that occur locally (</w:t>
      </w:r>
      <w:proofErr w:type="spellStart"/>
      <w:ins w:id="205" w:author="Author" w:date="2021-05-14T15:41:00Z">
        <w:r w:rsidR="00D53D2D" w:rsidRPr="00182199">
          <w:rPr>
            <w:rFonts w:cs="Times New Roman"/>
            <w:sz w:val="24"/>
          </w:rPr>
          <w:t>Fenetized</w:t>
        </w:r>
        <w:proofErr w:type="spellEnd"/>
        <w:r w:rsidR="00D53D2D" w:rsidRPr="00182199">
          <w:rPr>
            <w:rFonts w:cs="Times New Roman"/>
            <w:sz w:val="24"/>
          </w:rPr>
          <w:t xml:space="preserve"> </w:t>
        </w:r>
        <w:proofErr w:type="spellStart"/>
        <w:r w:rsidR="00D53D2D" w:rsidRPr="00182199">
          <w:rPr>
            <w:rFonts w:cs="Times New Roman"/>
            <w:sz w:val="24"/>
          </w:rPr>
          <w:t>Nyanzian</w:t>
        </w:r>
        <w:proofErr w:type="spellEnd"/>
        <w:r w:rsidR="00D53D2D" w:rsidRPr="00182199">
          <w:rPr>
            <w:rFonts w:cs="Times New Roman"/>
            <w:sz w:val="24"/>
          </w:rPr>
          <w:t xml:space="preserve"> (</w:t>
        </w:r>
      </w:ins>
      <w:commentRangeStart w:id="206"/>
      <w:commentRangeStart w:id="207"/>
      <w:proofErr w:type="spellStart"/>
      <w:r w:rsidRPr="00182199">
        <w:rPr>
          <w:rFonts w:cs="Times New Roman"/>
          <w:sz w:val="24"/>
        </w:rPr>
        <w:t>FNy</w:t>
      </w:r>
      <w:proofErr w:type="spellEnd"/>
      <w:ins w:id="208" w:author="Author" w:date="2021-05-14T15:41:00Z">
        <w:r w:rsidR="00D53D2D" w:rsidRPr="00182199">
          <w:rPr>
            <w:rFonts w:cs="Times New Roman"/>
            <w:sz w:val="24"/>
          </w:rPr>
          <w:t>)</w:t>
        </w:r>
      </w:ins>
      <w:r w:rsidRPr="00182199">
        <w:rPr>
          <w:rFonts w:cs="Times New Roman"/>
          <w:sz w:val="24"/>
        </w:rPr>
        <w:t xml:space="preserve">, </w:t>
      </w:r>
      <w:proofErr w:type="spellStart"/>
      <w:ins w:id="209" w:author="Author" w:date="2021-05-14T15:41:00Z">
        <w:r w:rsidR="00D53D2D" w:rsidRPr="00182199">
          <w:rPr>
            <w:rFonts w:cs="Times New Roman"/>
            <w:sz w:val="24"/>
          </w:rPr>
          <w:t>Homa</w:t>
        </w:r>
        <w:proofErr w:type="spellEnd"/>
        <w:r w:rsidR="00D53D2D" w:rsidRPr="00182199">
          <w:rPr>
            <w:rFonts w:cs="Times New Roman"/>
            <w:sz w:val="24"/>
          </w:rPr>
          <w:t xml:space="preserve"> Phonolite (</w:t>
        </w:r>
      </w:ins>
      <w:proofErr w:type="spellStart"/>
      <w:r w:rsidRPr="00182199">
        <w:rPr>
          <w:rFonts w:cs="Times New Roman"/>
          <w:sz w:val="24"/>
        </w:rPr>
        <w:t>HPh</w:t>
      </w:r>
      <w:proofErr w:type="spellEnd"/>
      <w:ins w:id="210" w:author="Author" w:date="2021-05-14T15:41:00Z">
        <w:r w:rsidR="00D53D2D" w:rsidRPr="00182199">
          <w:rPr>
            <w:rFonts w:cs="Times New Roman"/>
            <w:sz w:val="24"/>
          </w:rPr>
          <w:t>)</w:t>
        </w:r>
      </w:ins>
      <w:r w:rsidRPr="00182199">
        <w:rPr>
          <w:rFonts w:cs="Times New Roman"/>
          <w:sz w:val="24"/>
        </w:rPr>
        <w:t>,</w:t>
      </w:r>
      <w:ins w:id="211" w:author="Author" w:date="2021-05-14T15:41:00Z">
        <w:r w:rsidR="00D53D2D" w:rsidRPr="00182199">
          <w:rPr>
            <w:rFonts w:cs="Times New Roman"/>
            <w:sz w:val="24"/>
          </w:rPr>
          <w:t xml:space="preserve"> </w:t>
        </w:r>
        <w:proofErr w:type="spellStart"/>
        <w:r w:rsidR="00D53D2D" w:rsidRPr="00182199">
          <w:rPr>
            <w:rFonts w:cs="Times New Roman"/>
            <w:sz w:val="24"/>
          </w:rPr>
          <w:t>Homa</w:t>
        </w:r>
        <w:proofErr w:type="spellEnd"/>
        <w:r w:rsidR="00D53D2D" w:rsidRPr="00182199">
          <w:rPr>
            <w:rFonts w:cs="Times New Roman"/>
            <w:sz w:val="24"/>
          </w:rPr>
          <w:t xml:space="preserve"> lim</w:t>
        </w:r>
      </w:ins>
      <w:ins w:id="212" w:author="Author" w:date="2021-05-14T15:42:00Z">
        <w:r w:rsidR="00D53D2D" w:rsidRPr="00182199">
          <w:rPr>
            <w:rFonts w:cs="Times New Roman"/>
            <w:sz w:val="24"/>
          </w:rPr>
          <w:t>estone</w:t>
        </w:r>
      </w:ins>
      <w:r w:rsidRPr="00182199">
        <w:rPr>
          <w:rFonts w:cs="Times New Roman"/>
          <w:sz w:val="24"/>
        </w:rPr>
        <w:t xml:space="preserve"> </w:t>
      </w:r>
      <w:ins w:id="213" w:author="Author" w:date="2021-05-14T15:42:00Z">
        <w:r w:rsidR="00D53D2D" w:rsidRPr="00182199">
          <w:rPr>
            <w:rFonts w:cs="Times New Roman"/>
            <w:sz w:val="24"/>
          </w:rPr>
          <w:t>(</w:t>
        </w:r>
      </w:ins>
      <w:proofErr w:type="spellStart"/>
      <w:r w:rsidRPr="00182199">
        <w:rPr>
          <w:rFonts w:cs="Times New Roman"/>
          <w:sz w:val="24"/>
        </w:rPr>
        <w:t>HLi</w:t>
      </w:r>
      <w:commentRangeEnd w:id="206"/>
      <w:proofErr w:type="spellEnd"/>
      <w:r w:rsidR="000775B0" w:rsidRPr="00F61189">
        <w:rPr>
          <w:rStyle w:val="CommentReference"/>
          <w:rFonts w:cs="Times New Roman"/>
          <w:rPrChange w:id="214" w:author="Author" w:date="2021-05-14T15:52:00Z">
            <w:rPr>
              <w:rStyle w:val="CommentReference"/>
              <w:rFonts w:asciiTheme="minorHAnsi" w:hAnsiTheme="minorHAnsi"/>
            </w:rPr>
          </w:rPrChange>
        </w:rPr>
        <w:commentReference w:id="206"/>
      </w:r>
      <w:commentRangeEnd w:id="207"/>
      <w:r w:rsidR="00D53D2D" w:rsidRPr="00F61189">
        <w:rPr>
          <w:rStyle w:val="CommentReference"/>
          <w:rFonts w:cs="Times New Roman"/>
          <w:rPrChange w:id="215" w:author="Author" w:date="2021-05-14T15:52:00Z">
            <w:rPr>
              <w:rStyle w:val="CommentReference"/>
              <w:rFonts w:asciiTheme="minorHAnsi" w:hAnsiTheme="minorHAnsi"/>
            </w:rPr>
          </w:rPrChange>
        </w:rPr>
        <w:commentReference w:id="207"/>
      </w:r>
      <w:r w:rsidR="00D53D2D" w:rsidRPr="00182199">
        <w:rPr>
          <w:rFonts w:cs="Times New Roman"/>
          <w:sz w:val="24"/>
        </w:rPr>
        <w:t>)</w:t>
      </w:r>
      <w:r w:rsidR="000775B0" w:rsidRPr="00182199">
        <w:rPr>
          <w:rFonts w:cs="Times New Roman"/>
          <w:sz w:val="24"/>
        </w:rPr>
        <w:t xml:space="preserve">; </w:t>
      </w:r>
      <w:del w:id="216" w:author="Author" w:date="2021-05-01T17:37:00Z">
        <w:r w:rsidR="009645FA" w:rsidRPr="00182199" w:rsidDel="000775B0">
          <w:rPr>
            <w:rFonts w:cs="Times New Roman"/>
            <w:sz w:val="24"/>
          </w:rPr>
          <w:delText>(</w:delText>
        </w:r>
      </w:del>
      <w:r w:rsidR="009645FA" w:rsidRPr="00182199">
        <w:rPr>
          <w:rFonts w:cs="Times New Roman"/>
          <w:sz w:val="24"/>
        </w:rPr>
        <w:t>Mann Whitney U, W</w:t>
      </w:r>
      <w:r w:rsidR="000775B0" w:rsidRPr="00182199">
        <w:rPr>
          <w:rFonts w:cs="Times New Roman"/>
          <w:sz w:val="24"/>
        </w:rPr>
        <w:t xml:space="preserve"> </w:t>
      </w:r>
      <w:r w:rsidR="009645FA" w:rsidRPr="00182199">
        <w:rPr>
          <w:rFonts w:cs="Times New Roman"/>
          <w:sz w:val="24"/>
        </w:rPr>
        <w:t>=</w:t>
      </w:r>
      <w:r w:rsidR="000775B0" w:rsidRPr="00182199">
        <w:rPr>
          <w:rFonts w:cs="Times New Roman"/>
          <w:sz w:val="24"/>
        </w:rPr>
        <w:t xml:space="preserve"> </w:t>
      </w:r>
      <w:r w:rsidR="009645FA" w:rsidRPr="00182199">
        <w:rPr>
          <w:rFonts w:cs="Times New Roman"/>
          <w:sz w:val="24"/>
        </w:rPr>
        <w:t>5</w:t>
      </w:r>
      <w:r w:rsidR="00FC6A7E" w:rsidRPr="00182199">
        <w:rPr>
          <w:rFonts w:cs="Times New Roman"/>
          <w:sz w:val="24"/>
        </w:rPr>
        <w:t>639.5</w:t>
      </w:r>
      <w:r w:rsidR="009645FA" w:rsidRPr="00182199">
        <w:rPr>
          <w:rFonts w:cs="Times New Roman"/>
          <w:sz w:val="24"/>
        </w:rPr>
        <w:t>,</w:t>
      </w:r>
      <w:r w:rsidR="00FC6A7E" w:rsidRPr="00182199">
        <w:rPr>
          <w:rFonts w:cs="Times New Roman"/>
          <w:sz w:val="24"/>
        </w:rPr>
        <w:t xml:space="preserve"> </w:t>
      </w:r>
      <w:r w:rsidR="009645FA" w:rsidRPr="00182199">
        <w:rPr>
          <w:rFonts w:cs="Times New Roman"/>
          <w:i/>
          <w:iCs/>
          <w:sz w:val="24"/>
        </w:rPr>
        <w:t>p</w:t>
      </w:r>
      <w:r w:rsidR="009645FA" w:rsidRPr="00182199">
        <w:rPr>
          <w:rFonts w:cs="Times New Roman"/>
          <w:sz w:val="24"/>
        </w:rPr>
        <w:t xml:space="preserve"> </w:t>
      </w:r>
      <w:del w:id="217" w:author="Author" w:date="2021-05-01T17:37:00Z">
        <w:r w:rsidR="009645FA" w:rsidRPr="00182199" w:rsidDel="000775B0">
          <w:rPr>
            <w:rFonts w:cs="Times New Roman"/>
            <w:sz w:val="24"/>
          </w:rPr>
          <w:delText xml:space="preserve"> </w:delText>
        </w:r>
      </w:del>
      <w:r w:rsidR="009645FA" w:rsidRPr="00182199">
        <w:rPr>
          <w:rFonts w:cs="Times New Roman"/>
          <w:sz w:val="24"/>
        </w:rPr>
        <w:t>&lt; 0.0001</w:t>
      </w:r>
      <w:r w:rsidR="006F7FF8" w:rsidRPr="00182199">
        <w:rPr>
          <w:rFonts w:cs="Times New Roman"/>
          <w:sz w:val="24"/>
        </w:rPr>
        <w:t xml:space="preserve">; </w:t>
      </w:r>
      <w:r w:rsidRPr="00182199">
        <w:rPr>
          <w:rFonts w:cs="Times New Roman"/>
          <w:sz w:val="24"/>
        </w:rPr>
        <w:t>Fig</w:t>
      </w:r>
      <w:r w:rsidR="006F7FF8" w:rsidRPr="00182199">
        <w:rPr>
          <w:rFonts w:cs="Times New Roman"/>
          <w:sz w:val="24"/>
        </w:rPr>
        <w:t xml:space="preserve">. </w:t>
      </w:r>
      <w:r w:rsidR="009A6EFE" w:rsidRPr="00182199">
        <w:rPr>
          <w:rFonts w:cs="Times New Roman"/>
          <w:sz w:val="24"/>
        </w:rPr>
        <w:t>3</w:t>
      </w:r>
      <w:r w:rsidRPr="00182199">
        <w:rPr>
          <w:rFonts w:cs="Times New Roman"/>
          <w:sz w:val="24"/>
        </w:rPr>
        <w:t>).</w:t>
      </w:r>
    </w:p>
    <w:p w14:paraId="46ABAEBD" w14:textId="023BC9F4" w:rsidR="001A42AA" w:rsidRPr="00182199" w:rsidRDefault="006F7FF8" w:rsidP="002F2FA2">
      <w:pPr>
        <w:pStyle w:val="ImageCaption"/>
        <w:spacing w:before="180" w:after="180" w:line="480" w:lineRule="auto"/>
        <w:jc w:val="center"/>
        <w:rPr>
          <w:rFonts w:ascii="Times New Roman" w:hAnsi="Times New Roman" w:cs="Times New Roman"/>
          <w:b/>
          <w:bCs/>
          <w:i w:val="0"/>
          <w:iCs/>
        </w:rPr>
      </w:pPr>
      <w:r w:rsidRPr="00182199">
        <w:rPr>
          <w:rFonts w:ascii="Times New Roman" w:hAnsi="Times New Roman" w:cs="Times New Roman"/>
          <w:b/>
          <w:bCs/>
          <w:i w:val="0"/>
          <w:iCs/>
        </w:rPr>
        <w:t xml:space="preserve">Insert </w:t>
      </w:r>
      <w:r w:rsidR="003F0E20" w:rsidRPr="00182199">
        <w:rPr>
          <w:rFonts w:ascii="Times New Roman" w:hAnsi="Times New Roman" w:cs="Times New Roman"/>
          <w:b/>
          <w:bCs/>
          <w:i w:val="0"/>
          <w:iCs/>
        </w:rPr>
        <w:t xml:space="preserve">Figure </w:t>
      </w:r>
      <w:r w:rsidR="009645FA" w:rsidRPr="00182199">
        <w:rPr>
          <w:rFonts w:ascii="Times New Roman" w:hAnsi="Times New Roman" w:cs="Times New Roman"/>
          <w:b/>
          <w:bCs/>
          <w:i w:val="0"/>
          <w:iCs/>
        </w:rPr>
        <w:t>3</w:t>
      </w:r>
    </w:p>
    <w:p w14:paraId="23B93BDB" w14:textId="314788A9" w:rsidR="001A42AA" w:rsidRPr="00182199" w:rsidRDefault="00C05D02">
      <w:pPr>
        <w:pStyle w:val="BodyText"/>
        <w:spacing w:line="480" w:lineRule="auto"/>
        <w:ind w:firstLine="720"/>
        <w:rPr>
          <w:rFonts w:cs="Times New Roman"/>
          <w:sz w:val="24"/>
        </w:rPr>
        <w:pPrChange w:id="218" w:author="Author" w:date="2021-05-01T17:39:00Z">
          <w:pPr>
            <w:pStyle w:val="BodyText"/>
            <w:spacing w:line="480" w:lineRule="auto"/>
            <w:ind w:firstLine="0"/>
          </w:pPr>
        </w:pPrChange>
      </w:pPr>
      <w:r w:rsidRPr="00182199">
        <w:rPr>
          <w:rFonts w:cs="Times New Roman"/>
          <w:sz w:val="24"/>
        </w:rPr>
        <w:t xml:space="preserve">This pattern of core utilization is also reflected in the flake assemblages. </w:t>
      </w:r>
      <w:r w:rsidR="00232C7D" w:rsidRPr="00182199">
        <w:rPr>
          <w:rFonts w:cs="Times New Roman"/>
          <w:sz w:val="24"/>
        </w:rPr>
        <w:t>Flake sequence values range from the first flakes off the core to the 30th flake in the sequence. The largest differences are, again, between rock types derived from more distant sources and those found locally</w:t>
      </w:r>
      <w:r w:rsidR="009645FA" w:rsidRPr="00182199">
        <w:rPr>
          <w:rFonts w:cs="Times New Roman"/>
          <w:sz w:val="24"/>
        </w:rPr>
        <w:t xml:space="preserve"> (</w:t>
      </w:r>
      <w:r w:rsidRPr="00182199">
        <w:rPr>
          <w:rFonts w:cs="Times New Roman"/>
          <w:sz w:val="24"/>
        </w:rPr>
        <w:t xml:space="preserve">Fig. </w:t>
      </w:r>
      <w:r w:rsidR="009A6EFE" w:rsidRPr="00182199">
        <w:rPr>
          <w:rFonts w:cs="Times New Roman"/>
          <w:sz w:val="24"/>
        </w:rPr>
        <w:t>4</w:t>
      </w:r>
      <w:r w:rsidR="000775B0" w:rsidRPr="00182199">
        <w:rPr>
          <w:rFonts w:cs="Times New Roman"/>
          <w:sz w:val="24"/>
        </w:rPr>
        <w:t>;</w:t>
      </w:r>
      <w:r w:rsidRPr="00182199">
        <w:rPr>
          <w:rFonts w:cs="Times New Roman"/>
          <w:sz w:val="24"/>
        </w:rPr>
        <w:t xml:space="preserve"> </w:t>
      </w:r>
      <w:r w:rsidR="009645FA" w:rsidRPr="00182199">
        <w:rPr>
          <w:rFonts w:cs="Times New Roman"/>
          <w:sz w:val="24"/>
        </w:rPr>
        <w:t>Mann Whitney U, W</w:t>
      </w:r>
      <w:r w:rsidR="000775B0" w:rsidRPr="00182199">
        <w:rPr>
          <w:rFonts w:cs="Times New Roman"/>
          <w:sz w:val="24"/>
        </w:rPr>
        <w:t xml:space="preserve"> </w:t>
      </w:r>
      <w:r w:rsidR="009645FA" w:rsidRPr="00182199">
        <w:rPr>
          <w:rFonts w:cs="Times New Roman"/>
          <w:sz w:val="24"/>
        </w:rPr>
        <w:t>=</w:t>
      </w:r>
      <w:r w:rsidR="000775B0" w:rsidRPr="00182199">
        <w:rPr>
          <w:rFonts w:cs="Times New Roman"/>
          <w:sz w:val="24"/>
        </w:rPr>
        <w:t xml:space="preserve"> </w:t>
      </w:r>
      <w:r w:rsidR="009645FA" w:rsidRPr="00182199">
        <w:rPr>
          <w:rFonts w:cs="Times New Roman"/>
          <w:sz w:val="24"/>
        </w:rPr>
        <w:t>33</w:t>
      </w:r>
      <w:r w:rsidR="00FC6A7E" w:rsidRPr="00182199">
        <w:rPr>
          <w:rFonts w:cs="Times New Roman"/>
          <w:sz w:val="24"/>
        </w:rPr>
        <w:t>3250</w:t>
      </w:r>
      <w:r w:rsidR="009645FA" w:rsidRPr="00182199">
        <w:rPr>
          <w:rFonts w:cs="Times New Roman"/>
          <w:sz w:val="24"/>
        </w:rPr>
        <w:t xml:space="preserve">, </w:t>
      </w:r>
      <w:r w:rsidR="009645FA" w:rsidRPr="00182199">
        <w:rPr>
          <w:rFonts w:cs="Times New Roman"/>
          <w:i/>
          <w:iCs/>
          <w:sz w:val="24"/>
        </w:rPr>
        <w:t xml:space="preserve">p </w:t>
      </w:r>
      <w:r w:rsidR="009645FA" w:rsidRPr="00BE43FC">
        <w:rPr>
          <w:rFonts w:cs="Times New Roman"/>
          <w:sz w:val="24"/>
        </w:rPr>
        <w:t>&lt;</w:t>
      </w:r>
      <w:r w:rsidR="000775B0" w:rsidRPr="00182199">
        <w:rPr>
          <w:rFonts w:cs="Times New Roman"/>
          <w:sz w:val="24"/>
        </w:rPr>
        <w:t xml:space="preserve"> </w:t>
      </w:r>
      <w:r w:rsidR="000775B0" w:rsidRPr="00F61189">
        <w:rPr>
          <w:rFonts w:cs="Times New Roman"/>
          <w:sz w:val="24"/>
          <w:rPrChange w:id="219" w:author="Author" w:date="2021-05-14T15:52:00Z">
            <w:rPr>
              <w:rFonts w:cs="Times New Roman"/>
              <w:i/>
              <w:iCs/>
              <w:sz w:val="24"/>
            </w:rPr>
          </w:rPrChange>
        </w:rPr>
        <w:t>0</w:t>
      </w:r>
      <w:del w:id="220" w:author="Author" w:date="2021-05-01T17:39:00Z">
        <w:r w:rsidR="009645FA" w:rsidRPr="00F61189" w:rsidDel="000775B0">
          <w:rPr>
            <w:rFonts w:cs="Times New Roman"/>
            <w:sz w:val="24"/>
            <w:rPrChange w:id="221" w:author="Author" w:date="2021-05-14T15:52:00Z">
              <w:rPr>
                <w:rFonts w:cs="Times New Roman"/>
                <w:i/>
                <w:iCs/>
                <w:sz w:val="24"/>
              </w:rPr>
            </w:rPrChange>
          </w:rPr>
          <w:delText xml:space="preserve"> </w:delText>
        </w:r>
      </w:del>
      <w:r w:rsidR="009645FA" w:rsidRPr="00F61189">
        <w:rPr>
          <w:rFonts w:cs="Times New Roman"/>
          <w:sz w:val="24"/>
          <w:rPrChange w:id="222" w:author="Author" w:date="2021-05-14T15:52:00Z">
            <w:rPr>
              <w:rFonts w:cs="Times New Roman"/>
              <w:i/>
              <w:iCs/>
              <w:sz w:val="24"/>
            </w:rPr>
          </w:rPrChange>
        </w:rPr>
        <w:t>.0001</w:t>
      </w:r>
      <w:r w:rsidR="009645FA" w:rsidRPr="00182199">
        <w:rPr>
          <w:rFonts w:cs="Times New Roman"/>
          <w:i/>
          <w:iCs/>
          <w:sz w:val="24"/>
        </w:rPr>
        <w:t>)</w:t>
      </w:r>
      <w:r w:rsidR="00232C7D" w:rsidRPr="00182199">
        <w:rPr>
          <w:rFonts w:cs="Times New Roman"/>
          <w:sz w:val="24"/>
        </w:rPr>
        <w:t xml:space="preserve">. Flakes produced on rock types from more distant raw material sources are from later in the reduction sequence, while flakes </w:t>
      </w:r>
      <w:r w:rsidR="009645FA" w:rsidRPr="00182199">
        <w:rPr>
          <w:rFonts w:cs="Times New Roman"/>
          <w:sz w:val="24"/>
        </w:rPr>
        <w:t xml:space="preserve">produced on </w:t>
      </w:r>
      <w:r w:rsidR="005B6D5B" w:rsidRPr="00182199">
        <w:rPr>
          <w:rFonts w:cs="Times New Roman"/>
          <w:sz w:val="24"/>
        </w:rPr>
        <w:t xml:space="preserve">raw materials that are available </w:t>
      </w:r>
      <w:r w:rsidR="00232C7D" w:rsidRPr="00182199">
        <w:rPr>
          <w:rFonts w:cs="Times New Roman"/>
          <w:sz w:val="24"/>
        </w:rPr>
        <w:t>locally are from earlier stages of reduction</w:t>
      </w:r>
      <w:r w:rsidR="009645FA" w:rsidRPr="00182199">
        <w:rPr>
          <w:rFonts w:cs="Times New Roman"/>
          <w:sz w:val="24"/>
        </w:rPr>
        <w:t xml:space="preserve"> (Fig. 4)</w:t>
      </w:r>
      <w:r w:rsidR="00232C7D" w:rsidRPr="00182199">
        <w:rPr>
          <w:rFonts w:cs="Times New Roman"/>
          <w:sz w:val="24"/>
        </w:rPr>
        <w:t>.</w:t>
      </w:r>
      <w:r w:rsidR="009A6EFE" w:rsidRPr="00182199">
        <w:rPr>
          <w:rFonts w:cs="Times New Roman"/>
          <w:sz w:val="24"/>
        </w:rPr>
        <w:t xml:space="preserve"> </w:t>
      </w:r>
      <w:r w:rsidRPr="00182199">
        <w:rPr>
          <w:rFonts w:cs="Times New Roman"/>
          <w:sz w:val="24"/>
        </w:rPr>
        <w:lastRenderedPageBreak/>
        <w:t xml:space="preserve">Interestingly, there is a striking amount of homogeneity in the distribution of flake sequence values associated with exotic or distant raw materials. </w:t>
      </w:r>
      <w:proofErr w:type="gramStart"/>
      <w:r w:rsidRPr="00182199">
        <w:rPr>
          <w:rFonts w:cs="Times New Roman"/>
          <w:sz w:val="24"/>
        </w:rPr>
        <w:t>With the exception of</w:t>
      </w:r>
      <w:proofErr w:type="gramEnd"/>
      <w:r w:rsidRPr="00182199">
        <w:rPr>
          <w:rFonts w:cs="Times New Roman"/>
          <w:sz w:val="24"/>
        </w:rPr>
        <w:t xml:space="preserve"> </w:t>
      </w:r>
      <w:commentRangeStart w:id="223"/>
      <w:commentRangeStart w:id="224"/>
      <w:proofErr w:type="spellStart"/>
      <w:r w:rsidRPr="00182199">
        <w:rPr>
          <w:rFonts w:cs="Times New Roman"/>
          <w:sz w:val="24"/>
        </w:rPr>
        <w:t>BFe</w:t>
      </w:r>
      <w:commentRangeEnd w:id="223"/>
      <w:proofErr w:type="spellEnd"/>
      <w:r w:rsidR="000775B0" w:rsidRPr="00F61189">
        <w:rPr>
          <w:rStyle w:val="CommentReference"/>
          <w:rFonts w:cs="Times New Roman"/>
          <w:rPrChange w:id="225" w:author="Author" w:date="2021-05-14T15:52:00Z">
            <w:rPr>
              <w:rStyle w:val="CommentReference"/>
              <w:rFonts w:asciiTheme="minorHAnsi" w:hAnsiTheme="minorHAnsi"/>
            </w:rPr>
          </w:rPrChange>
        </w:rPr>
        <w:commentReference w:id="223"/>
      </w:r>
      <w:commentRangeEnd w:id="224"/>
      <w:r w:rsidR="00D53D2D" w:rsidRPr="00F61189">
        <w:rPr>
          <w:rStyle w:val="CommentReference"/>
          <w:rFonts w:cs="Times New Roman"/>
          <w:rPrChange w:id="226" w:author="Author" w:date="2021-05-14T15:52:00Z">
            <w:rPr>
              <w:rStyle w:val="CommentReference"/>
              <w:rFonts w:asciiTheme="minorHAnsi" w:hAnsiTheme="minorHAnsi"/>
            </w:rPr>
          </w:rPrChange>
        </w:rPr>
        <w:commentReference w:id="224"/>
      </w:r>
      <w:r w:rsidRPr="00182199">
        <w:rPr>
          <w:rFonts w:cs="Times New Roman"/>
          <w:sz w:val="24"/>
        </w:rPr>
        <w:t xml:space="preserve">, the inter-quartile range of flake sequence values are very similar from distant sources. Even though </w:t>
      </w:r>
      <w:proofErr w:type="spellStart"/>
      <w:r w:rsidR="000775B0" w:rsidRPr="00182199">
        <w:rPr>
          <w:rFonts w:cs="Times New Roman"/>
          <w:sz w:val="24"/>
        </w:rPr>
        <w:t>BFe</w:t>
      </w:r>
      <w:proofErr w:type="spellEnd"/>
      <w:r w:rsidRPr="00182199">
        <w:rPr>
          <w:rFonts w:cs="Times New Roman"/>
          <w:sz w:val="24"/>
        </w:rPr>
        <w:t xml:space="preserve"> has a wider range than the other exotic materials, its median is quite similar. The flake sequence values associated with the local materials are also </w:t>
      </w:r>
      <w:proofErr w:type="gramStart"/>
      <w:r w:rsidRPr="00182199">
        <w:rPr>
          <w:rFonts w:cs="Times New Roman"/>
          <w:sz w:val="24"/>
        </w:rPr>
        <w:t>similar to</w:t>
      </w:r>
      <w:proofErr w:type="gramEnd"/>
      <w:r w:rsidRPr="00182199">
        <w:rPr>
          <w:rFonts w:cs="Times New Roman"/>
          <w:sz w:val="24"/>
        </w:rPr>
        <w:t xml:space="preserve"> each other but show slightly more variation.</w:t>
      </w:r>
    </w:p>
    <w:p w14:paraId="143A02CC" w14:textId="4B6B91E3" w:rsidR="001A42AA" w:rsidRPr="00182199" w:rsidRDefault="006F7FF8" w:rsidP="002F2FA2">
      <w:pPr>
        <w:pStyle w:val="ImageCaption"/>
        <w:spacing w:before="180" w:after="180" w:line="480" w:lineRule="auto"/>
        <w:jc w:val="center"/>
        <w:rPr>
          <w:rFonts w:ascii="Times New Roman" w:hAnsi="Times New Roman" w:cs="Times New Roman"/>
          <w:b/>
          <w:bCs/>
          <w:i w:val="0"/>
          <w:iCs/>
        </w:rPr>
      </w:pPr>
      <w:r w:rsidRPr="00182199">
        <w:rPr>
          <w:rFonts w:ascii="Times New Roman" w:hAnsi="Times New Roman" w:cs="Times New Roman"/>
          <w:b/>
          <w:bCs/>
          <w:i w:val="0"/>
          <w:iCs/>
        </w:rPr>
        <w:t xml:space="preserve">Insert </w:t>
      </w:r>
      <w:r w:rsidR="003F0E20" w:rsidRPr="00182199">
        <w:rPr>
          <w:rFonts w:ascii="Times New Roman" w:hAnsi="Times New Roman" w:cs="Times New Roman"/>
          <w:b/>
          <w:bCs/>
          <w:i w:val="0"/>
          <w:iCs/>
        </w:rPr>
        <w:t xml:space="preserve">Figure </w:t>
      </w:r>
      <w:r w:rsidR="009645FA" w:rsidRPr="00182199">
        <w:rPr>
          <w:rFonts w:ascii="Times New Roman" w:hAnsi="Times New Roman" w:cs="Times New Roman"/>
          <w:b/>
          <w:bCs/>
          <w:i w:val="0"/>
          <w:iCs/>
        </w:rPr>
        <w:t>4</w:t>
      </w:r>
    </w:p>
    <w:p w14:paraId="1C664967" w14:textId="205E705A" w:rsidR="001A42AA" w:rsidRPr="00182199" w:rsidRDefault="00232C7D" w:rsidP="00864C4C">
      <w:pPr>
        <w:pStyle w:val="BodyText"/>
        <w:spacing w:line="480" w:lineRule="auto"/>
        <w:rPr>
          <w:rFonts w:cs="Times New Roman"/>
          <w:sz w:val="24"/>
        </w:rPr>
      </w:pPr>
      <w:r w:rsidRPr="00182199">
        <w:rPr>
          <w:rFonts w:cs="Times New Roman"/>
          <w:sz w:val="24"/>
        </w:rPr>
        <w:t>As previously reporte</w:t>
      </w:r>
      <w:r w:rsidR="009A6EFE" w:rsidRPr="00182199">
        <w:rPr>
          <w:rFonts w:cs="Times New Roman"/>
          <w:sz w:val="24"/>
        </w:rPr>
        <w:t>d</w:t>
      </w:r>
      <w:r w:rsidRPr="00182199">
        <w:rPr>
          <w:rFonts w:cs="Times New Roman"/>
          <w:sz w:val="24"/>
        </w:rPr>
        <w:t xml:space="preserve">, the </w:t>
      </w:r>
      <w:proofErr w:type="spellStart"/>
      <w:r w:rsidRPr="00182199">
        <w:rPr>
          <w:rFonts w:cs="Times New Roman"/>
          <w:sz w:val="24"/>
        </w:rPr>
        <w:t>Kanjera</w:t>
      </w:r>
      <w:proofErr w:type="spellEnd"/>
      <w:r w:rsidRPr="00182199">
        <w:rPr>
          <w:rFonts w:cs="Times New Roman"/>
          <w:sz w:val="24"/>
        </w:rPr>
        <w:t xml:space="preserve"> core assemblage is comprised of a wide variety of technological types </w:t>
      </w:r>
      <w:r w:rsidR="00410B3B" w:rsidRPr="00182199">
        <w:rPr>
          <w:rFonts w:cs="Times New Roman"/>
          <w:sz w:val="24"/>
        </w:rPr>
        <w:t xml:space="preserve">and </w:t>
      </w:r>
      <w:r w:rsidRPr="00182199">
        <w:rPr>
          <w:rFonts w:cs="Times New Roman"/>
          <w:sz w:val="24"/>
        </w:rPr>
        <w:t>core reduction strategies</w:t>
      </w:r>
      <w:r w:rsidR="009A6EFE" w:rsidRPr="00182199">
        <w:rPr>
          <w:rFonts w:cs="Times New Roman"/>
          <w:sz w:val="24"/>
        </w:rPr>
        <w:t xml:space="preserve"> </w:t>
      </w:r>
      <w:r w:rsidR="009A6EFE" w:rsidRPr="00182199">
        <w:rPr>
          <w:rFonts w:cs="Times New Roman"/>
          <w:noProof/>
          <w:sz w:val="24"/>
        </w:rPr>
        <w:t>(Braun et al., 2009a)</w:t>
      </w:r>
      <w:r w:rsidRPr="00182199">
        <w:rPr>
          <w:rFonts w:cs="Times New Roman"/>
          <w:sz w:val="24"/>
        </w:rPr>
        <w:t xml:space="preserve">. The frequency of core reduction strategies present </w:t>
      </w:r>
      <w:r w:rsidR="00410B3B" w:rsidRPr="00182199">
        <w:rPr>
          <w:rFonts w:cs="Times New Roman"/>
          <w:sz w:val="24"/>
        </w:rPr>
        <w:t xml:space="preserve">has </w:t>
      </w:r>
      <w:r w:rsidRPr="00182199">
        <w:rPr>
          <w:rFonts w:cs="Times New Roman"/>
          <w:sz w:val="24"/>
        </w:rPr>
        <w:t>a significant relationship with the raw material type (Fisher</w:t>
      </w:r>
      <w:r w:rsidR="0097278A" w:rsidRPr="00182199">
        <w:rPr>
          <w:rFonts w:cs="Times New Roman"/>
          <w:sz w:val="24"/>
        </w:rPr>
        <w:t>’</w:t>
      </w:r>
      <w:r w:rsidRPr="00182199">
        <w:rPr>
          <w:rFonts w:cs="Times New Roman"/>
          <w:sz w:val="24"/>
        </w:rPr>
        <w:t xml:space="preserve">s exact test, </w:t>
      </w:r>
      <w:r w:rsidRPr="00182199">
        <w:rPr>
          <w:rFonts w:cs="Times New Roman"/>
          <w:i/>
          <w:iCs/>
          <w:sz w:val="24"/>
        </w:rPr>
        <w:t>p</w:t>
      </w:r>
      <w:r w:rsidRPr="00182199">
        <w:rPr>
          <w:rFonts w:cs="Times New Roman"/>
          <w:sz w:val="24"/>
        </w:rPr>
        <w:t xml:space="preserve"> </w:t>
      </w:r>
      <w:r w:rsidR="00FC6A7E" w:rsidRPr="00182199">
        <w:rPr>
          <w:rFonts w:cs="Times New Roman"/>
          <w:sz w:val="24"/>
        </w:rPr>
        <w:t>=</w:t>
      </w:r>
      <w:r w:rsidRPr="00182199">
        <w:rPr>
          <w:rFonts w:cs="Times New Roman"/>
          <w:sz w:val="24"/>
        </w:rPr>
        <w:t xml:space="preserve"> </w:t>
      </w:r>
      <w:r w:rsidR="006F7FF8" w:rsidRPr="00182199">
        <w:rPr>
          <w:rFonts w:cs="Times New Roman"/>
          <w:sz w:val="24"/>
        </w:rPr>
        <w:t>0</w:t>
      </w:r>
      <w:r w:rsidRPr="00182199">
        <w:rPr>
          <w:rFonts w:cs="Times New Roman"/>
          <w:sz w:val="24"/>
        </w:rPr>
        <w:t>.00</w:t>
      </w:r>
      <w:r w:rsidR="00FC6A7E" w:rsidRPr="00182199">
        <w:rPr>
          <w:rFonts w:cs="Times New Roman"/>
          <w:sz w:val="24"/>
        </w:rPr>
        <w:t>05</w:t>
      </w:r>
      <w:r w:rsidRPr="00182199">
        <w:rPr>
          <w:rFonts w:cs="Times New Roman"/>
          <w:sz w:val="24"/>
        </w:rPr>
        <w:t xml:space="preserve">). Though unifacial and unidirectional reduction strategies are present in small frequencies, there is a greater representation of centripetal, bifacial and </w:t>
      </w:r>
      <w:proofErr w:type="spellStart"/>
      <w:r w:rsidRPr="00182199">
        <w:rPr>
          <w:rFonts w:cs="Times New Roman"/>
          <w:sz w:val="24"/>
        </w:rPr>
        <w:t>multifacial</w:t>
      </w:r>
      <w:proofErr w:type="spellEnd"/>
      <w:r w:rsidRPr="00182199">
        <w:rPr>
          <w:rFonts w:cs="Times New Roman"/>
          <w:sz w:val="24"/>
        </w:rPr>
        <w:t xml:space="preserve"> exploitation strategies in materials from more distant origins (Fig</w:t>
      </w:r>
      <w:r w:rsidR="006F7FF8" w:rsidRPr="00182199">
        <w:rPr>
          <w:rFonts w:cs="Times New Roman"/>
          <w:sz w:val="24"/>
        </w:rPr>
        <w:t>.</w:t>
      </w:r>
      <w:r w:rsidR="003F0E20" w:rsidRPr="00182199">
        <w:rPr>
          <w:rFonts w:cs="Times New Roman"/>
          <w:sz w:val="24"/>
        </w:rPr>
        <w:t xml:space="preserve"> </w:t>
      </w:r>
      <w:r w:rsidR="00DB483E" w:rsidRPr="00182199">
        <w:rPr>
          <w:rFonts w:cs="Times New Roman"/>
          <w:sz w:val="24"/>
        </w:rPr>
        <w:t>5</w:t>
      </w:r>
      <w:r w:rsidRPr="00182199">
        <w:rPr>
          <w:rFonts w:cs="Times New Roman"/>
          <w:sz w:val="24"/>
        </w:rPr>
        <w:t xml:space="preserve">). On the other hand, local materials such as the </w:t>
      </w:r>
      <w:proofErr w:type="spellStart"/>
      <w:r w:rsidRPr="00182199">
        <w:rPr>
          <w:rFonts w:cs="Times New Roman"/>
          <w:sz w:val="24"/>
        </w:rPr>
        <w:t>FNy</w:t>
      </w:r>
      <w:proofErr w:type="spellEnd"/>
      <w:r w:rsidRPr="00182199">
        <w:rPr>
          <w:rFonts w:cs="Times New Roman"/>
          <w:sz w:val="24"/>
        </w:rPr>
        <w:t xml:space="preserve"> and </w:t>
      </w:r>
      <w:proofErr w:type="spellStart"/>
      <w:r w:rsidRPr="00182199">
        <w:rPr>
          <w:rFonts w:cs="Times New Roman"/>
          <w:sz w:val="24"/>
        </w:rPr>
        <w:t>HPh</w:t>
      </w:r>
      <w:proofErr w:type="spellEnd"/>
      <w:r w:rsidRPr="00182199">
        <w:rPr>
          <w:rFonts w:cs="Times New Roman"/>
          <w:sz w:val="24"/>
        </w:rPr>
        <w:t xml:space="preserve"> are represented by greater number of unifacial or unidirectional core reduction strategies (Fig</w:t>
      </w:r>
      <w:r w:rsidR="006F7FF8" w:rsidRPr="00182199">
        <w:rPr>
          <w:rFonts w:cs="Times New Roman"/>
          <w:sz w:val="24"/>
        </w:rPr>
        <w:t>.</w:t>
      </w:r>
      <w:r w:rsidRPr="00182199">
        <w:rPr>
          <w:rFonts w:cs="Times New Roman"/>
          <w:sz w:val="24"/>
        </w:rPr>
        <w:t xml:space="preserve"> </w:t>
      </w:r>
      <w:r w:rsidR="00DB483E" w:rsidRPr="00182199">
        <w:rPr>
          <w:rFonts w:cs="Times New Roman"/>
          <w:sz w:val="24"/>
        </w:rPr>
        <w:t>5</w:t>
      </w:r>
      <w:r w:rsidRPr="00182199">
        <w:rPr>
          <w:rFonts w:cs="Times New Roman"/>
          <w:sz w:val="24"/>
        </w:rPr>
        <w:t xml:space="preserve">). </w:t>
      </w:r>
      <w:r w:rsidR="00B32AB4" w:rsidRPr="00182199">
        <w:rPr>
          <w:rFonts w:cs="Times New Roman"/>
          <w:sz w:val="24"/>
        </w:rPr>
        <w:t>C</w:t>
      </w:r>
      <w:r w:rsidRPr="00182199">
        <w:rPr>
          <w:rFonts w:cs="Times New Roman"/>
          <w:sz w:val="24"/>
        </w:rPr>
        <w:t>ontrary to this general pattern</w:t>
      </w:r>
      <w:r w:rsidR="00B32AB4" w:rsidRPr="00182199">
        <w:rPr>
          <w:rFonts w:cs="Times New Roman"/>
          <w:sz w:val="24"/>
        </w:rPr>
        <w:t xml:space="preserve">, cores produced </w:t>
      </w:r>
      <w:r w:rsidR="0097278A" w:rsidRPr="00182199">
        <w:rPr>
          <w:rFonts w:cs="Times New Roman"/>
          <w:sz w:val="24"/>
        </w:rPr>
        <w:t>from</w:t>
      </w:r>
      <w:r w:rsidR="00B32AB4" w:rsidRPr="00182199">
        <w:rPr>
          <w:rFonts w:cs="Times New Roman"/>
          <w:sz w:val="24"/>
        </w:rPr>
        <w:t xml:space="preserve"> </w:t>
      </w:r>
      <w:r w:rsidR="0097278A" w:rsidRPr="00182199">
        <w:rPr>
          <w:rFonts w:cs="Times New Roman"/>
          <w:sz w:val="24"/>
        </w:rPr>
        <w:t xml:space="preserve">some of the </w:t>
      </w:r>
      <w:r w:rsidR="00B32AB4" w:rsidRPr="00182199">
        <w:rPr>
          <w:rFonts w:cs="Times New Roman"/>
          <w:sz w:val="24"/>
        </w:rPr>
        <w:t>local material</w:t>
      </w:r>
      <w:r w:rsidR="0097278A" w:rsidRPr="00182199">
        <w:rPr>
          <w:rFonts w:cs="Times New Roman"/>
          <w:sz w:val="24"/>
        </w:rPr>
        <w:t>s</w:t>
      </w:r>
      <w:r w:rsidRPr="00182199">
        <w:rPr>
          <w:rFonts w:cs="Times New Roman"/>
          <w:sz w:val="24"/>
        </w:rPr>
        <w:t xml:space="preserve"> </w:t>
      </w:r>
      <w:r w:rsidR="000775B0" w:rsidRPr="00182199">
        <w:rPr>
          <w:rFonts w:cs="Times New Roman"/>
          <w:sz w:val="24"/>
        </w:rPr>
        <w:t>(</w:t>
      </w:r>
      <w:r w:rsidR="0097278A" w:rsidRPr="00182199">
        <w:rPr>
          <w:rFonts w:cs="Times New Roman"/>
          <w:sz w:val="24"/>
        </w:rPr>
        <w:t>e.g.</w:t>
      </w:r>
      <w:r w:rsidR="000775B0" w:rsidRPr="00182199">
        <w:rPr>
          <w:rFonts w:cs="Times New Roman"/>
          <w:sz w:val="24"/>
        </w:rPr>
        <w:t>,</w:t>
      </w:r>
      <w:r w:rsidR="0097278A" w:rsidRPr="00182199">
        <w:rPr>
          <w:rFonts w:cs="Times New Roman"/>
          <w:sz w:val="24"/>
        </w:rPr>
        <w:t xml:space="preserve"> </w:t>
      </w:r>
      <w:proofErr w:type="spellStart"/>
      <w:r w:rsidR="00B32AB4" w:rsidRPr="00182199">
        <w:rPr>
          <w:rFonts w:cs="Times New Roman"/>
          <w:sz w:val="24"/>
        </w:rPr>
        <w:t>HLi</w:t>
      </w:r>
      <w:proofErr w:type="spellEnd"/>
      <w:r w:rsidR="00B32AB4" w:rsidRPr="00182199">
        <w:rPr>
          <w:rFonts w:cs="Times New Roman"/>
          <w:sz w:val="24"/>
        </w:rPr>
        <w:t>)</w:t>
      </w:r>
      <w:r w:rsidR="00B32AB4" w:rsidRPr="00182199" w:rsidDel="00B32AB4">
        <w:rPr>
          <w:rFonts w:cs="Times New Roman"/>
          <w:sz w:val="24"/>
        </w:rPr>
        <w:t xml:space="preserve"> </w:t>
      </w:r>
      <w:r w:rsidRPr="00182199">
        <w:rPr>
          <w:rFonts w:cs="Times New Roman"/>
          <w:sz w:val="24"/>
        </w:rPr>
        <w:t xml:space="preserve">are often </w:t>
      </w:r>
      <w:proofErr w:type="spellStart"/>
      <w:r w:rsidRPr="00182199">
        <w:rPr>
          <w:rFonts w:cs="Times New Roman"/>
          <w:sz w:val="24"/>
        </w:rPr>
        <w:t>multifacially</w:t>
      </w:r>
      <w:proofErr w:type="spellEnd"/>
      <w:r w:rsidRPr="00182199">
        <w:rPr>
          <w:rFonts w:cs="Times New Roman"/>
          <w:sz w:val="24"/>
        </w:rPr>
        <w:t xml:space="preserve"> reduced. However, as addressed in the discussion</w:t>
      </w:r>
      <w:r w:rsidR="00410B3B" w:rsidRPr="00182199">
        <w:rPr>
          <w:rFonts w:cs="Times New Roman"/>
          <w:sz w:val="24"/>
        </w:rPr>
        <w:t>,</w:t>
      </w:r>
      <w:r w:rsidRPr="00182199">
        <w:rPr>
          <w:rFonts w:cs="Times New Roman"/>
          <w:sz w:val="24"/>
        </w:rPr>
        <w:t xml:space="preserve"> this is likely related to the properties of the raw material itself</w:t>
      </w:r>
      <w:r w:rsidR="00B32AB4" w:rsidRPr="00182199">
        <w:rPr>
          <w:rFonts w:cs="Times New Roman"/>
          <w:sz w:val="24"/>
        </w:rPr>
        <w:t xml:space="preserve"> </w:t>
      </w:r>
      <w:r w:rsidR="00B32AB4" w:rsidRPr="00182199">
        <w:rPr>
          <w:rFonts w:cs="Times New Roman"/>
          <w:noProof/>
          <w:sz w:val="24"/>
        </w:rPr>
        <w:t>(Braun et al., 2009</w:t>
      </w:r>
      <w:proofErr w:type="gramStart"/>
      <w:r w:rsidR="00B32AB4" w:rsidRPr="00182199">
        <w:rPr>
          <w:rFonts w:cs="Times New Roman"/>
          <w:noProof/>
          <w:sz w:val="24"/>
        </w:rPr>
        <w:t>)</w:t>
      </w:r>
      <w:r w:rsidRPr="00182199">
        <w:rPr>
          <w:rFonts w:cs="Times New Roman"/>
          <w:sz w:val="24"/>
        </w:rPr>
        <w:t>.</w:t>
      </w:r>
      <w:r w:rsidR="00B32AB4" w:rsidRPr="00182199">
        <w:rPr>
          <w:rFonts w:cs="Times New Roman"/>
          <w:sz w:val="24"/>
        </w:rPr>
        <w:t>When</w:t>
      </w:r>
      <w:proofErr w:type="gramEnd"/>
      <w:r w:rsidR="00B32AB4" w:rsidRPr="00182199">
        <w:rPr>
          <w:rFonts w:cs="Times New Roman"/>
          <w:sz w:val="24"/>
        </w:rPr>
        <w:t xml:space="preserve"> the core reduction intensity values for each reduction strategy are considered,</w:t>
      </w:r>
      <w:r w:rsidRPr="00182199">
        <w:rPr>
          <w:rFonts w:cs="Times New Roman"/>
          <w:sz w:val="24"/>
        </w:rPr>
        <w:t xml:space="preserve"> </w:t>
      </w:r>
      <w:r w:rsidR="00B32AB4" w:rsidRPr="00182199">
        <w:rPr>
          <w:rFonts w:cs="Times New Roman"/>
          <w:sz w:val="24"/>
        </w:rPr>
        <w:t>u</w:t>
      </w:r>
      <w:r w:rsidRPr="00182199">
        <w:rPr>
          <w:rFonts w:cs="Times New Roman"/>
          <w:sz w:val="24"/>
        </w:rPr>
        <w:t>nifacial and unipolar core</w:t>
      </w:r>
      <w:r w:rsidR="00410B3B" w:rsidRPr="00182199">
        <w:rPr>
          <w:rFonts w:cs="Times New Roman"/>
          <w:sz w:val="24"/>
        </w:rPr>
        <w:t xml:space="preserve">s </w:t>
      </w:r>
      <w:r w:rsidR="009334A4" w:rsidRPr="00182199">
        <w:rPr>
          <w:rFonts w:cs="Times New Roman"/>
          <w:sz w:val="24"/>
        </w:rPr>
        <w:t xml:space="preserve">are reduced less </w:t>
      </w:r>
      <w:r w:rsidRPr="00182199">
        <w:rPr>
          <w:rFonts w:cs="Times New Roman"/>
          <w:sz w:val="24"/>
        </w:rPr>
        <w:t xml:space="preserve">than bifacial, </w:t>
      </w:r>
      <w:proofErr w:type="spellStart"/>
      <w:r w:rsidRPr="00182199">
        <w:rPr>
          <w:rFonts w:cs="Times New Roman"/>
          <w:sz w:val="24"/>
        </w:rPr>
        <w:t>multifacial</w:t>
      </w:r>
      <w:proofErr w:type="spellEnd"/>
      <w:r w:rsidRPr="00182199">
        <w:rPr>
          <w:rFonts w:cs="Times New Roman"/>
          <w:sz w:val="24"/>
        </w:rPr>
        <w:t xml:space="preserve"> or polyhedral </w:t>
      </w:r>
      <w:r w:rsidR="00410B3B" w:rsidRPr="00182199">
        <w:rPr>
          <w:rFonts w:cs="Times New Roman"/>
          <w:sz w:val="24"/>
        </w:rPr>
        <w:t xml:space="preserve">cores </w:t>
      </w:r>
      <w:r w:rsidRPr="00182199">
        <w:rPr>
          <w:rFonts w:cs="Times New Roman"/>
          <w:sz w:val="24"/>
        </w:rPr>
        <w:t>(Kruskal Wallis,</w:t>
      </w:r>
      <w:r w:rsidR="00864C4C" w:rsidRPr="00182199">
        <w:rPr>
          <w:rFonts w:cs="Times New Roman"/>
          <w:sz w:val="24"/>
        </w:rPr>
        <w:t xml:space="preserve"> chi-squared =</w:t>
      </w:r>
      <w:r w:rsidR="00FC6A7E" w:rsidRPr="00182199">
        <w:rPr>
          <w:rFonts w:cs="Times New Roman"/>
          <w:sz w:val="24"/>
        </w:rPr>
        <w:t xml:space="preserve"> 57.07</w:t>
      </w:r>
      <w:r w:rsidR="00864C4C" w:rsidRPr="00182199">
        <w:rPr>
          <w:rFonts w:cs="Times New Roman"/>
          <w:sz w:val="24"/>
        </w:rPr>
        <w:t>,</w:t>
      </w:r>
      <w:r w:rsidRPr="00182199">
        <w:rPr>
          <w:rFonts w:cs="Times New Roman"/>
          <w:sz w:val="24"/>
        </w:rPr>
        <w:t xml:space="preserve"> </w:t>
      </w:r>
      <w:r w:rsidR="006F7FF8" w:rsidRPr="00182199">
        <w:rPr>
          <w:rFonts w:cs="Times New Roman"/>
          <w:i/>
          <w:iCs/>
          <w:sz w:val="24"/>
        </w:rPr>
        <w:t>p</w:t>
      </w:r>
      <w:r w:rsidRPr="00182199">
        <w:rPr>
          <w:rFonts w:cs="Times New Roman"/>
          <w:sz w:val="24"/>
        </w:rPr>
        <w:t xml:space="preserve"> &lt; </w:t>
      </w:r>
      <w:r w:rsidR="00864C4C" w:rsidRPr="00182199">
        <w:rPr>
          <w:rFonts w:cs="Times New Roman"/>
          <w:sz w:val="24"/>
        </w:rPr>
        <w:t>0</w:t>
      </w:r>
      <w:r w:rsidRPr="00182199">
        <w:rPr>
          <w:rFonts w:cs="Times New Roman"/>
          <w:sz w:val="24"/>
        </w:rPr>
        <w:t>.</w:t>
      </w:r>
      <w:r w:rsidR="00864C4C" w:rsidRPr="00182199">
        <w:rPr>
          <w:rFonts w:cs="Times New Roman"/>
          <w:sz w:val="24"/>
        </w:rPr>
        <w:t>0</w:t>
      </w:r>
      <w:r w:rsidRPr="00182199">
        <w:rPr>
          <w:rFonts w:cs="Times New Roman"/>
          <w:sz w:val="24"/>
        </w:rPr>
        <w:t>001</w:t>
      </w:r>
      <w:r w:rsidR="000775B0" w:rsidRPr="00182199">
        <w:rPr>
          <w:rFonts w:cs="Times New Roman"/>
          <w:sz w:val="24"/>
        </w:rPr>
        <w:t xml:space="preserve">; </w:t>
      </w:r>
      <w:r w:rsidRPr="00182199">
        <w:rPr>
          <w:rFonts w:cs="Times New Roman"/>
          <w:sz w:val="24"/>
        </w:rPr>
        <w:t>Fig</w:t>
      </w:r>
      <w:r w:rsidR="00FC6A7E" w:rsidRPr="00182199">
        <w:rPr>
          <w:rFonts w:cs="Times New Roman"/>
          <w:sz w:val="24"/>
        </w:rPr>
        <w:t>.</w:t>
      </w:r>
      <w:r w:rsidRPr="00182199">
        <w:rPr>
          <w:rFonts w:cs="Times New Roman"/>
          <w:sz w:val="24"/>
        </w:rPr>
        <w:t xml:space="preserve"> </w:t>
      </w:r>
      <w:r w:rsidR="00DB483E" w:rsidRPr="00182199">
        <w:rPr>
          <w:rFonts w:cs="Times New Roman"/>
          <w:sz w:val="24"/>
        </w:rPr>
        <w:t>5</w:t>
      </w:r>
      <w:r w:rsidRPr="00182199">
        <w:rPr>
          <w:rFonts w:cs="Times New Roman"/>
          <w:sz w:val="24"/>
        </w:rPr>
        <w:t>). In other words, core reduction strategies that require fewer core rotations, such as unifacial and unidirectional strategies, are less reduced than those that</w:t>
      </w:r>
      <w:r w:rsidR="00B32AB4" w:rsidRPr="00182199">
        <w:rPr>
          <w:rFonts w:cs="Times New Roman"/>
          <w:sz w:val="24"/>
        </w:rPr>
        <w:t xml:space="preserve"> that involved more comple</w:t>
      </w:r>
      <w:r w:rsidR="000E19CD" w:rsidRPr="00182199">
        <w:rPr>
          <w:rFonts w:cs="Times New Roman"/>
          <w:sz w:val="24"/>
        </w:rPr>
        <w:t>x</w:t>
      </w:r>
      <w:r w:rsidR="00B32AB4" w:rsidRPr="00182199">
        <w:rPr>
          <w:rFonts w:cs="Times New Roman"/>
          <w:sz w:val="24"/>
        </w:rPr>
        <w:t xml:space="preserve"> </w:t>
      </w:r>
      <w:r w:rsidR="00DB483E" w:rsidRPr="00182199">
        <w:rPr>
          <w:rFonts w:cs="Times New Roman"/>
          <w:sz w:val="24"/>
        </w:rPr>
        <w:t>patterns.</w:t>
      </w:r>
    </w:p>
    <w:p w14:paraId="1B1ABFB9" w14:textId="27305CEE" w:rsidR="001A42AA" w:rsidRPr="00182199" w:rsidRDefault="006F7FF8" w:rsidP="002F2FA2">
      <w:pPr>
        <w:pStyle w:val="ImageCaption"/>
        <w:spacing w:before="180" w:after="180" w:line="480" w:lineRule="auto"/>
        <w:jc w:val="center"/>
        <w:rPr>
          <w:rFonts w:ascii="Times New Roman" w:hAnsi="Times New Roman" w:cs="Times New Roman"/>
          <w:b/>
          <w:bCs/>
          <w:i w:val="0"/>
          <w:iCs/>
        </w:rPr>
      </w:pPr>
      <w:r w:rsidRPr="00182199">
        <w:rPr>
          <w:rFonts w:ascii="Times New Roman" w:hAnsi="Times New Roman" w:cs="Times New Roman"/>
          <w:b/>
          <w:bCs/>
          <w:i w:val="0"/>
          <w:iCs/>
        </w:rPr>
        <w:t xml:space="preserve">Insert </w:t>
      </w:r>
      <w:r w:rsidR="003F0E20" w:rsidRPr="00182199">
        <w:rPr>
          <w:rFonts w:ascii="Times New Roman" w:hAnsi="Times New Roman" w:cs="Times New Roman"/>
          <w:b/>
          <w:bCs/>
          <w:i w:val="0"/>
          <w:iCs/>
        </w:rPr>
        <w:t xml:space="preserve">Figure </w:t>
      </w:r>
      <w:r w:rsidR="00DB483E" w:rsidRPr="00182199">
        <w:rPr>
          <w:rFonts w:ascii="Times New Roman" w:hAnsi="Times New Roman" w:cs="Times New Roman"/>
          <w:b/>
          <w:bCs/>
          <w:i w:val="0"/>
          <w:iCs/>
        </w:rPr>
        <w:t>5</w:t>
      </w:r>
    </w:p>
    <w:p w14:paraId="6C39E4BC" w14:textId="031807CC" w:rsidR="001A42AA" w:rsidRPr="00182199" w:rsidRDefault="006F7FF8" w:rsidP="00D73A78">
      <w:pPr>
        <w:pStyle w:val="Heading2"/>
        <w:spacing w:before="180" w:after="180" w:line="480" w:lineRule="auto"/>
        <w:ind w:left="0" w:firstLine="432"/>
        <w:rPr>
          <w:rFonts w:cs="Times New Roman"/>
          <w:szCs w:val="24"/>
        </w:rPr>
        <w:pPrChange w:id="227" w:author="Author" w:date="2021-05-17T14:48:00Z">
          <w:pPr>
            <w:pStyle w:val="Heading2"/>
            <w:spacing w:before="180" w:after="180" w:line="480" w:lineRule="auto"/>
          </w:pPr>
        </w:pPrChange>
      </w:pPr>
      <w:bookmarkStart w:id="228" w:name="flake-efficiency"/>
      <w:del w:id="229" w:author="Author" w:date="2021-05-17T14:48:00Z">
        <w:r w:rsidRPr="00182199" w:rsidDel="00A45151">
          <w:rPr>
            <w:rFonts w:cs="Times New Roman"/>
            <w:szCs w:val="24"/>
          </w:rPr>
          <w:lastRenderedPageBreak/>
          <w:delText xml:space="preserve">3.2.  </w:delText>
        </w:r>
      </w:del>
      <w:r w:rsidR="00232C7D" w:rsidRPr="00182199">
        <w:rPr>
          <w:rFonts w:cs="Times New Roman"/>
          <w:szCs w:val="24"/>
        </w:rPr>
        <w:t>Flake efficiency</w:t>
      </w:r>
      <w:bookmarkEnd w:id="228"/>
    </w:p>
    <w:p w14:paraId="67680BA0" w14:textId="7598BBB9" w:rsidR="001A42AA" w:rsidRPr="00182199" w:rsidRDefault="00232C7D" w:rsidP="002F2FA2">
      <w:pPr>
        <w:pStyle w:val="FirstParagraph"/>
        <w:spacing w:line="480" w:lineRule="auto"/>
        <w:rPr>
          <w:rFonts w:cs="Times New Roman"/>
          <w:sz w:val="24"/>
        </w:rPr>
      </w:pPr>
      <w:r w:rsidRPr="00182199">
        <w:rPr>
          <w:rFonts w:cs="Times New Roman"/>
          <w:sz w:val="24"/>
        </w:rPr>
        <w:t xml:space="preserve">Analysis of the relative proportion of </w:t>
      </w:r>
      <w:r w:rsidR="000E19CD" w:rsidRPr="00182199">
        <w:rPr>
          <w:rFonts w:cs="Times New Roman"/>
          <w:sz w:val="24"/>
        </w:rPr>
        <w:t xml:space="preserve">flake </w:t>
      </w:r>
      <w:r w:rsidRPr="00182199">
        <w:rPr>
          <w:rFonts w:cs="Times New Roman"/>
          <w:sz w:val="24"/>
        </w:rPr>
        <w:t xml:space="preserve">edge to mass indicates significantly different technological strategies applied to the different raw materials from the </w:t>
      </w:r>
      <w:proofErr w:type="spellStart"/>
      <w:r w:rsidR="00321529" w:rsidRPr="00182199">
        <w:rPr>
          <w:rFonts w:cs="Times New Roman"/>
          <w:sz w:val="24"/>
        </w:rPr>
        <w:t>Kanjera</w:t>
      </w:r>
      <w:proofErr w:type="spellEnd"/>
      <w:r w:rsidR="00321529" w:rsidRPr="00182199">
        <w:rPr>
          <w:rFonts w:cs="Times New Roman"/>
          <w:sz w:val="24"/>
        </w:rPr>
        <w:t xml:space="preserve"> South</w:t>
      </w:r>
      <w:r w:rsidRPr="00182199">
        <w:rPr>
          <w:rFonts w:cs="Times New Roman"/>
          <w:sz w:val="24"/>
        </w:rPr>
        <w:t xml:space="preserve"> assemblage. Although the mean values of raw materials are relatively similar, the overall distribution indicates that rock types from sources that are further away from </w:t>
      </w:r>
      <w:proofErr w:type="spellStart"/>
      <w:r w:rsidR="00321529" w:rsidRPr="00182199">
        <w:rPr>
          <w:rFonts w:cs="Times New Roman"/>
          <w:sz w:val="24"/>
        </w:rPr>
        <w:t>Kanjera</w:t>
      </w:r>
      <w:proofErr w:type="spellEnd"/>
      <w:r w:rsidR="00321529" w:rsidRPr="00182199">
        <w:rPr>
          <w:rFonts w:cs="Times New Roman"/>
          <w:sz w:val="24"/>
        </w:rPr>
        <w:t xml:space="preserve"> South</w:t>
      </w:r>
      <w:r w:rsidRPr="00182199">
        <w:rPr>
          <w:rFonts w:cs="Times New Roman"/>
          <w:sz w:val="24"/>
        </w:rPr>
        <w:t xml:space="preserve"> (e.g.</w:t>
      </w:r>
      <w:ins w:id="230" w:author="Author" w:date="2021-05-01T17:43:00Z">
        <w:r w:rsidR="000775B0" w:rsidRPr="00182199">
          <w:rPr>
            <w:rFonts w:cs="Times New Roman"/>
            <w:sz w:val="24"/>
          </w:rPr>
          <w:t>,</w:t>
        </w:r>
      </w:ins>
      <w:r w:rsidRPr="00182199">
        <w:rPr>
          <w:rFonts w:cs="Times New Roman"/>
          <w:sz w:val="24"/>
        </w:rPr>
        <w:t> </w:t>
      </w:r>
      <w:proofErr w:type="spellStart"/>
      <w:r w:rsidR="000E19CD" w:rsidRPr="00182199">
        <w:rPr>
          <w:rFonts w:cs="Times New Roman"/>
          <w:sz w:val="24"/>
        </w:rPr>
        <w:t>NyR</w:t>
      </w:r>
      <w:proofErr w:type="spellEnd"/>
      <w:r w:rsidRPr="00182199">
        <w:rPr>
          <w:rFonts w:cs="Times New Roman"/>
          <w:sz w:val="24"/>
        </w:rPr>
        <w:t xml:space="preserve">, </w:t>
      </w:r>
      <w:proofErr w:type="spellStart"/>
      <w:r w:rsidR="000E19CD" w:rsidRPr="00182199">
        <w:rPr>
          <w:rFonts w:cs="Times New Roman"/>
          <w:sz w:val="24"/>
        </w:rPr>
        <w:t>BFe</w:t>
      </w:r>
      <w:proofErr w:type="spellEnd"/>
      <w:r w:rsidRPr="00182199">
        <w:rPr>
          <w:rFonts w:cs="Times New Roman"/>
          <w:sz w:val="24"/>
        </w:rPr>
        <w:t xml:space="preserve">, </w:t>
      </w:r>
      <w:proofErr w:type="spellStart"/>
      <w:r w:rsidR="000E19CD" w:rsidRPr="00182199">
        <w:rPr>
          <w:rFonts w:cs="Times New Roman"/>
          <w:sz w:val="24"/>
        </w:rPr>
        <w:t>BQu</w:t>
      </w:r>
      <w:proofErr w:type="spellEnd"/>
      <w:r w:rsidRPr="00182199">
        <w:rPr>
          <w:rFonts w:cs="Times New Roman"/>
          <w:sz w:val="24"/>
        </w:rPr>
        <w:t xml:space="preserve">) are produced in a way that allows for much higher efficiency values than those seen in the rock types found close to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B32AB4" w:rsidRPr="00182199">
        <w:rPr>
          <w:rFonts w:cs="Times New Roman"/>
          <w:sz w:val="24"/>
        </w:rPr>
        <w:t xml:space="preserve"> </w:t>
      </w:r>
      <w:r w:rsidRPr="00182199">
        <w:rPr>
          <w:rFonts w:cs="Times New Roman"/>
          <w:sz w:val="24"/>
        </w:rPr>
        <w:t>(</w:t>
      </w:r>
      <w:r w:rsidR="00864C4C" w:rsidRPr="00182199">
        <w:rPr>
          <w:rFonts w:cs="Times New Roman"/>
          <w:sz w:val="24"/>
        </w:rPr>
        <w:t>Mann-Whitney U, W</w:t>
      </w:r>
      <w:r w:rsidR="000775B0" w:rsidRPr="00182199">
        <w:rPr>
          <w:rFonts w:cs="Times New Roman"/>
          <w:sz w:val="24"/>
        </w:rPr>
        <w:t xml:space="preserve"> </w:t>
      </w:r>
      <w:r w:rsidR="00864C4C" w:rsidRPr="00182199">
        <w:rPr>
          <w:rFonts w:cs="Times New Roman"/>
          <w:sz w:val="24"/>
        </w:rPr>
        <w:t xml:space="preserve">= </w:t>
      </w:r>
      <w:r w:rsidR="00FC6A7E" w:rsidRPr="00182199">
        <w:rPr>
          <w:rFonts w:cs="Times New Roman"/>
          <w:sz w:val="24"/>
        </w:rPr>
        <w:t>191209</w:t>
      </w:r>
      <w:r w:rsidR="009C3DDF" w:rsidRPr="00182199">
        <w:rPr>
          <w:rFonts w:cs="Times New Roman"/>
          <w:sz w:val="24"/>
        </w:rPr>
        <w:t xml:space="preserve">, </w:t>
      </w:r>
      <w:r w:rsidR="009C3DDF" w:rsidRPr="00182199">
        <w:rPr>
          <w:rFonts w:cs="Times New Roman"/>
          <w:i/>
          <w:iCs/>
          <w:sz w:val="24"/>
        </w:rPr>
        <w:t xml:space="preserve">p &lt; </w:t>
      </w:r>
      <w:r w:rsidR="000775B0" w:rsidRPr="00182199">
        <w:rPr>
          <w:rFonts w:cs="Times New Roman"/>
          <w:sz w:val="24"/>
        </w:rPr>
        <w:t>0</w:t>
      </w:r>
      <w:r w:rsidR="009C3DDF" w:rsidRPr="00331119">
        <w:rPr>
          <w:rFonts w:cs="Times New Roman"/>
          <w:sz w:val="24"/>
        </w:rPr>
        <w:t>.0001</w:t>
      </w:r>
      <w:r w:rsidRPr="00182199">
        <w:rPr>
          <w:rFonts w:cs="Times New Roman"/>
          <w:sz w:val="24"/>
        </w:rPr>
        <w:t>). It should be noted that even though there are significant differences between the edge to mass ratios, the distributions show overlap (Fig</w:t>
      </w:r>
      <w:r w:rsidR="00103B57" w:rsidRPr="00182199">
        <w:rPr>
          <w:rFonts w:cs="Times New Roman"/>
          <w:sz w:val="24"/>
        </w:rPr>
        <w:t>.</w:t>
      </w:r>
      <w:r w:rsidRPr="00182199">
        <w:rPr>
          <w:rFonts w:cs="Times New Roman"/>
          <w:sz w:val="24"/>
        </w:rPr>
        <w:t xml:space="preserve"> </w:t>
      </w:r>
      <w:r w:rsidR="00DB483E" w:rsidRPr="00182199">
        <w:rPr>
          <w:rFonts w:cs="Times New Roman"/>
          <w:sz w:val="24"/>
        </w:rPr>
        <w:t>6</w:t>
      </w:r>
      <w:r w:rsidR="003F0E20" w:rsidRPr="00182199">
        <w:rPr>
          <w:rFonts w:cs="Times New Roman"/>
          <w:sz w:val="24"/>
        </w:rPr>
        <w:t>)</w:t>
      </w:r>
      <w:r w:rsidRPr="00182199">
        <w:rPr>
          <w:rFonts w:cs="Times New Roman"/>
          <w:sz w:val="24"/>
        </w:rPr>
        <w:t>. This indicates that it is physically possible to produce flakes with similar edge to mass ratios in each raw material type</w:t>
      </w:r>
      <w:r w:rsidR="009C3DDF" w:rsidRPr="00182199">
        <w:rPr>
          <w:rFonts w:cs="Times New Roman"/>
          <w:sz w:val="24"/>
        </w:rPr>
        <w:t>. Given the results of the core reduction intensity and flake sequence analysis, it could</w:t>
      </w:r>
      <w:r w:rsidR="000F5C57" w:rsidRPr="00182199">
        <w:rPr>
          <w:rFonts w:cs="Times New Roman"/>
          <w:sz w:val="24"/>
        </w:rPr>
        <w:t xml:space="preserve"> also</w:t>
      </w:r>
      <w:r w:rsidR="009C3DDF" w:rsidRPr="00182199">
        <w:rPr>
          <w:rFonts w:cs="Times New Roman"/>
          <w:sz w:val="24"/>
        </w:rPr>
        <w:t xml:space="preserve"> be argued that the observed differences in flake efficiency could simply reflect the varying levels of reduction intensity observed </w:t>
      </w:r>
      <w:r w:rsidR="00695143" w:rsidRPr="00182199">
        <w:rPr>
          <w:rFonts w:cs="Times New Roman"/>
          <w:sz w:val="24"/>
        </w:rPr>
        <w:t xml:space="preserve">between the distant and local assemblage. However, </w:t>
      </w:r>
      <w:r w:rsidR="007F792F" w:rsidRPr="00182199">
        <w:rPr>
          <w:rFonts w:cs="Times New Roman"/>
          <w:sz w:val="24"/>
        </w:rPr>
        <w:t xml:space="preserve">Fig. </w:t>
      </w:r>
      <w:r w:rsidR="00695143" w:rsidRPr="00182199">
        <w:rPr>
          <w:rFonts w:cs="Times New Roman"/>
          <w:sz w:val="24"/>
        </w:rPr>
        <w:t>6 (right) suggests that there is no strong relationship between flake sequence and flake efficiency. This suggests that hominins</w:t>
      </w:r>
      <w:r w:rsidRPr="00182199">
        <w:rPr>
          <w:rFonts w:cs="Times New Roman"/>
          <w:sz w:val="24"/>
        </w:rPr>
        <w:t xml:space="preserve">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Pr="00182199">
        <w:rPr>
          <w:rFonts w:cs="Times New Roman"/>
          <w:sz w:val="24"/>
        </w:rPr>
        <w:t xml:space="preserve"> did not implement this strategy as frequently on raw materials that were locally abundant. Hominins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Pr="00182199">
        <w:rPr>
          <w:rFonts w:cs="Times New Roman"/>
          <w:sz w:val="24"/>
        </w:rPr>
        <w:t xml:space="preserve"> consistently produced flakes with greater edge and less mass from rock types that came from more distant sources. </w:t>
      </w:r>
    </w:p>
    <w:p w14:paraId="1D92EADE" w14:textId="59C506AF" w:rsidR="001A42AA" w:rsidRPr="00F61189" w:rsidRDefault="00103B57" w:rsidP="002F2FA2">
      <w:pPr>
        <w:pStyle w:val="ImageCaption"/>
        <w:spacing w:before="180" w:after="180" w:line="480" w:lineRule="auto"/>
        <w:jc w:val="center"/>
        <w:rPr>
          <w:rFonts w:ascii="Times New Roman" w:hAnsi="Times New Roman" w:cs="Times New Roman"/>
          <w:b/>
          <w:bCs/>
          <w:i w:val="0"/>
          <w:iCs/>
          <w:rPrChange w:id="231" w:author="Author" w:date="2021-05-14T15:52:00Z">
            <w:rPr>
              <w:rFonts w:ascii="Times New Roman" w:hAnsi="Times New Roman" w:cs="Times New Roman"/>
              <w:i w:val="0"/>
              <w:iCs/>
            </w:rPr>
          </w:rPrChange>
        </w:rPr>
      </w:pPr>
      <w:r w:rsidRPr="00F61189">
        <w:rPr>
          <w:rFonts w:ascii="Times New Roman" w:hAnsi="Times New Roman" w:cs="Times New Roman"/>
          <w:b/>
          <w:bCs/>
          <w:i w:val="0"/>
          <w:iCs/>
          <w:rPrChange w:id="232" w:author="Author" w:date="2021-05-14T15:52:00Z">
            <w:rPr>
              <w:rFonts w:ascii="Times New Roman" w:hAnsi="Times New Roman" w:cs="Times New Roman"/>
              <w:i w:val="0"/>
              <w:iCs/>
            </w:rPr>
          </w:rPrChange>
        </w:rPr>
        <w:t xml:space="preserve">Insert </w:t>
      </w:r>
      <w:r w:rsidR="003F0E20" w:rsidRPr="00F61189">
        <w:rPr>
          <w:rFonts w:ascii="Times New Roman" w:hAnsi="Times New Roman" w:cs="Times New Roman"/>
          <w:b/>
          <w:bCs/>
          <w:i w:val="0"/>
          <w:iCs/>
          <w:rPrChange w:id="233" w:author="Author" w:date="2021-05-14T15:52:00Z">
            <w:rPr>
              <w:rFonts w:ascii="Times New Roman" w:hAnsi="Times New Roman" w:cs="Times New Roman"/>
              <w:i w:val="0"/>
              <w:iCs/>
            </w:rPr>
          </w:rPrChange>
        </w:rPr>
        <w:t xml:space="preserve">Figure </w:t>
      </w:r>
      <w:r w:rsidR="009C3DDF" w:rsidRPr="00F61189">
        <w:rPr>
          <w:rFonts w:ascii="Times New Roman" w:hAnsi="Times New Roman" w:cs="Times New Roman"/>
          <w:b/>
          <w:bCs/>
          <w:i w:val="0"/>
          <w:iCs/>
          <w:rPrChange w:id="234" w:author="Author" w:date="2021-05-14T15:52:00Z">
            <w:rPr>
              <w:rFonts w:ascii="Times New Roman" w:hAnsi="Times New Roman" w:cs="Times New Roman"/>
              <w:i w:val="0"/>
              <w:iCs/>
            </w:rPr>
          </w:rPrChange>
        </w:rPr>
        <w:t>6</w:t>
      </w:r>
    </w:p>
    <w:p w14:paraId="28491626" w14:textId="4AC9B599" w:rsidR="001A42AA" w:rsidRPr="00182199" w:rsidRDefault="00103B57" w:rsidP="005B4E22">
      <w:pPr>
        <w:pStyle w:val="Heading1"/>
      </w:pPr>
      <w:bookmarkStart w:id="235" w:name="discussion"/>
      <w:del w:id="236" w:author="Author" w:date="2021-05-17T14:49:00Z">
        <w:r w:rsidRPr="00182199" w:rsidDel="004A46D0">
          <w:delText xml:space="preserve">4. </w:delText>
        </w:r>
      </w:del>
      <w:ins w:id="237" w:author="Author" w:date="2021-05-01T17:44:00Z">
        <w:r w:rsidR="000775B0" w:rsidRPr="00182199">
          <w:tab/>
        </w:r>
      </w:ins>
      <w:r w:rsidR="00232C7D" w:rsidRPr="00182199">
        <w:t>Discussion</w:t>
      </w:r>
      <w:bookmarkEnd w:id="235"/>
    </w:p>
    <w:p w14:paraId="7D6CC061" w14:textId="430AA178" w:rsidR="0005761E" w:rsidRPr="00182199" w:rsidRDefault="00183A9C" w:rsidP="00331119">
      <w:pPr>
        <w:pStyle w:val="BodyText"/>
        <w:ind w:firstLine="0"/>
        <w:rPr>
          <w:rFonts w:cs="Times New Roman"/>
          <w:i/>
          <w:iCs/>
          <w:sz w:val="24"/>
        </w:rPr>
      </w:pPr>
      <w:bookmarkStart w:id="238" w:name="the-influence-of-raw-material-properties"/>
      <w:del w:id="239" w:author="Author" w:date="2021-05-17T14:49:00Z">
        <w:r w:rsidRPr="00182199" w:rsidDel="004A46D0">
          <w:rPr>
            <w:rFonts w:cs="Times New Roman"/>
            <w:i/>
            <w:iCs/>
            <w:sz w:val="24"/>
          </w:rPr>
          <w:delText>4.1</w:delText>
        </w:r>
      </w:del>
      <w:ins w:id="240" w:author="Author" w:date="2021-05-01T17:44:00Z">
        <w:del w:id="241" w:author="Author" w:date="2021-05-17T14:49:00Z">
          <w:r w:rsidR="000775B0" w:rsidRPr="00182199" w:rsidDel="004A46D0">
            <w:rPr>
              <w:rFonts w:cs="Times New Roman"/>
              <w:i/>
              <w:iCs/>
              <w:sz w:val="24"/>
            </w:rPr>
            <w:delText>.</w:delText>
          </w:r>
        </w:del>
        <w:r w:rsidR="000775B0" w:rsidRPr="00182199">
          <w:rPr>
            <w:rFonts w:cs="Times New Roman"/>
            <w:i/>
            <w:iCs/>
            <w:sz w:val="24"/>
          </w:rPr>
          <w:tab/>
        </w:r>
      </w:ins>
      <w:r w:rsidRPr="00182199">
        <w:rPr>
          <w:rFonts w:cs="Times New Roman"/>
          <w:i/>
          <w:iCs/>
          <w:sz w:val="24"/>
        </w:rPr>
        <w:t xml:space="preserve"> </w:t>
      </w:r>
      <w:r w:rsidR="0005761E" w:rsidRPr="00182199">
        <w:rPr>
          <w:rFonts w:cs="Times New Roman"/>
          <w:i/>
          <w:iCs/>
          <w:sz w:val="24"/>
        </w:rPr>
        <w:t xml:space="preserve">Inferring </w:t>
      </w:r>
      <w:r w:rsidR="00676BB2" w:rsidRPr="00182199">
        <w:rPr>
          <w:rFonts w:cs="Times New Roman"/>
          <w:i/>
          <w:iCs/>
          <w:sz w:val="24"/>
        </w:rPr>
        <w:t>l</w:t>
      </w:r>
      <w:r w:rsidR="0005761E" w:rsidRPr="00182199">
        <w:rPr>
          <w:rFonts w:cs="Times New Roman"/>
          <w:i/>
          <w:iCs/>
          <w:sz w:val="24"/>
        </w:rPr>
        <w:t>and</w:t>
      </w:r>
      <w:r w:rsidR="00676BB2" w:rsidRPr="00182199">
        <w:rPr>
          <w:rFonts w:cs="Times New Roman"/>
          <w:i/>
          <w:iCs/>
          <w:sz w:val="24"/>
        </w:rPr>
        <w:t>-u</w:t>
      </w:r>
      <w:r w:rsidR="0005761E" w:rsidRPr="00182199">
        <w:rPr>
          <w:rFonts w:cs="Times New Roman"/>
          <w:i/>
          <w:iCs/>
          <w:sz w:val="24"/>
        </w:rPr>
        <w:t xml:space="preserve">se at </w:t>
      </w:r>
      <w:proofErr w:type="spellStart"/>
      <w:r w:rsidR="00321529" w:rsidRPr="00182199">
        <w:rPr>
          <w:rFonts w:cs="Times New Roman"/>
          <w:i/>
          <w:iCs/>
          <w:sz w:val="24"/>
        </w:rPr>
        <w:t>Kanjera</w:t>
      </w:r>
      <w:proofErr w:type="spellEnd"/>
      <w:r w:rsidR="00321529" w:rsidRPr="00182199">
        <w:rPr>
          <w:rFonts w:cs="Times New Roman"/>
          <w:i/>
          <w:iCs/>
          <w:sz w:val="24"/>
        </w:rPr>
        <w:t xml:space="preserve"> South</w:t>
      </w:r>
      <w:r w:rsidR="0005761E" w:rsidRPr="00182199">
        <w:rPr>
          <w:rFonts w:cs="Times New Roman"/>
          <w:i/>
          <w:iCs/>
          <w:sz w:val="24"/>
        </w:rPr>
        <w:t xml:space="preserve"> </w:t>
      </w:r>
      <w:bookmarkEnd w:id="238"/>
    </w:p>
    <w:p w14:paraId="42832102" w14:textId="77777777" w:rsidR="00183A9C" w:rsidRPr="00182199" w:rsidRDefault="00183A9C" w:rsidP="002F2FA2">
      <w:pPr>
        <w:pStyle w:val="BodyText"/>
        <w:rPr>
          <w:rFonts w:cs="Times New Roman"/>
          <w:iCs/>
          <w:sz w:val="24"/>
        </w:rPr>
      </w:pPr>
    </w:p>
    <w:p w14:paraId="3089431C" w14:textId="5EF59D07" w:rsidR="001A42AA" w:rsidRPr="00182199" w:rsidRDefault="001E4D4F" w:rsidP="000D7037">
      <w:pPr>
        <w:pStyle w:val="FirstParagraph"/>
        <w:spacing w:line="480" w:lineRule="auto"/>
        <w:rPr>
          <w:rFonts w:cs="Times New Roman"/>
          <w:sz w:val="24"/>
        </w:rPr>
      </w:pPr>
      <w:ins w:id="242" w:author="Author" w:date="2021-05-17T22:21:00Z">
        <w:r>
          <w:rPr>
            <w:rFonts w:cs="Times New Roman"/>
            <w:sz w:val="24"/>
          </w:rPr>
          <w:t xml:space="preserve">It has long been known that </w:t>
        </w:r>
        <w:proofErr w:type="spellStart"/>
        <w:r>
          <w:rPr>
            <w:rFonts w:cs="Times New Roman"/>
            <w:sz w:val="24"/>
          </w:rPr>
          <w:t>Oldowan</w:t>
        </w:r>
        <w:proofErr w:type="spellEnd"/>
        <w:r>
          <w:rPr>
            <w:rFonts w:cs="Times New Roman"/>
            <w:sz w:val="24"/>
          </w:rPr>
          <w:t xml:space="preserve"> archaeological sites represent a</w:t>
        </w:r>
      </w:ins>
      <w:ins w:id="243" w:author="Author" w:date="2021-05-17T22:46:00Z">
        <w:r w:rsidR="000D7037">
          <w:rPr>
            <w:rFonts w:cs="Times New Roman"/>
            <w:sz w:val="24"/>
          </w:rPr>
          <w:t xml:space="preserve"> </w:t>
        </w:r>
        <w:proofErr w:type="gramStart"/>
        <w:r w:rsidR="000D7037">
          <w:rPr>
            <w:rFonts w:cs="Times New Roman"/>
            <w:sz w:val="24"/>
          </w:rPr>
          <w:t>points</w:t>
        </w:r>
        <w:proofErr w:type="gramEnd"/>
        <w:r w:rsidR="000D7037">
          <w:rPr>
            <w:rFonts w:cs="Times New Roman"/>
            <w:sz w:val="24"/>
          </w:rPr>
          <w:t xml:space="preserve"> in</w:t>
        </w:r>
      </w:ins>
      <w:ins w:id="244" w:author="Author" w:date="2021-05-17T22:21:00Z">
        <w:r>
          <w:rPr>
            <w:rFonts w:cs="Times New Roman"/>
            <w:sz w:val="24"/>
          </w:rPr>
          <w:t xml:space="preserve"> dynami</w:t>
        </w:r>
      </w:ins>
      <w:ins w:id="245" w:author="Author" w:date="2021-05-17T22:23:00Z">
        <w:r w:rsidR="009B3DF2">
          <w:rPr>
            <w:rFonts w:cs="Times New Roman"/>
            <w:sz w:val="24"/>
          </w:rPr>
          <w:t>c</w:t>
        </w:r>
      </w:ins>
      <w:ins w:id="246" w:author="Author" w:date="2021-05-17T22:45:00Z">
        <w:r w:rsidR="000D7037">
          <w:rPr>
            <w:rFonts w:cs="Times New Roman"/>
            <w:sz w:val="24"/>
          </w:rPr>
          <w:t xml:space="preserve"> </w:t>
        </w:r>
      </w:ins>
      <w:ins w:id="247" w:author="Author" w:date="2021-05-17T22:46:00Z">
        <w:r w:rsidR="000D7037">
          <w:rPr>
            <w:rFonts w:cs="Times New Roman"/>
            <w:sz w:val="24"/>
          </w:rPr>
          <w:t>system</w:t>
        </w:r>
      </w:ins>
      <w:ins w:id="248" w:author="Author" w:date="2021-05-17T22:23:00Z">
        <w:r w:rsidR="009B3DF2">
          <w:rPr>
            <w:rFonts w:cs="Times New Roman"/>
            <w:sz w:val="24"/>
          </w:rPr>
          <w:t xml:space="preserve"> where stone is both imported and exported</w:t>
        </w:r>
      </w:ins>
      <w:ins w:id="249" w:author="Author" w:date="2021-05-17T22:46:00Z">
        <w:r w:rsidR="000D7037">
          <w:rPr>
            <w:rFonts w:cs="Times New Roman"/>
            <w:sz w:val="24"/>
          </w:rPr>
          <w:t xml:space="preserve"> </w:t>
        </w:r>
      </w:ins>
      <w:ins w:id="250" w:author="Author" w:date="2021-05-17T22:49:00Z">
        <w:r w:rsidR="000D7037">
          <w:rPr>
            <w:rFonts w:cs="Times New Roman"/>
            <w:sz w:val="24"/>
          </w:rPr>
          <w:t>[REFS]</w:t>
        </w:r>
      </w:ins>
      <w:ins w:id="251" w:author="Author" w:date="2021-05-17T22:23:00Z">
        <w:r w:rsidR="009B3DF2">
          <w:rPr>
            <w:rFonts w:cs="Times New Roman"/>
            <w:sz w:val="24"/>
          </w:rPr>
          <w:t>.</w:t>
        </w:r>
      </w:ins>
      <w:ins w:id="252" w:author="Author" w:date="2021-05-18T08:57:00Z">
        <w:r w:rsidR="00331119">
          <w:rPr>
            <w:rFonts w:cs="Times New Roman"/>
            <w:sz w:val="24"/>
          </w:rPr>
          <w:t xml:space="preserve"> </w:t>
        </w:r>
      </w:ins>
      <w:ins w:id="253" w:author="Author" w:date="2021-05-18T08:59:00Z">
        <w:r w:rsidR="00331119">
          <w:rPr>
            <w:rFonts w:cs="Times New Roman"/>
            <w:sz w:val="24"/>
          </w:rPr>
          <w:t>H</w:t>
        </w:r>
      </w:ins>
      <w:ins w:id="254" w:author="Author" w:date="2021-05-18T09:00:00Z">
        <w:r w:rsidR="00331119">
          <w:rPr>
            <w:rFonts w:cs="Times New Roman"/>
            <w:sz w:val="24"/>
          </w:rPr>
          <w:t xml:space="preserve">owever, most </w:t>
        </w:r>
        <w:proofErr w:type="spellStart"/>
        <w:r w:rsidR="00331119">
          <w:rPr>
            <w:rFonts w:cs="Times New Roman"/>
            <w:sz w:val="24"/>
          </w:rPr>
          <w:t>Oldowan</w:t>
        </w:r>
        <w:proofErr w:type="spellEnd"/>
        <w:r w:rsidR="00331119">
          <w:rPr>
            <w:rFonts w:cs="Times New Roman"/>
            <w:sz w:val="24"/>
          </w:rPr>
          <w:t xml:space="preserve"> sites that </w:t>
        </w:r>
        <w:r w:rsidR="00331119">
          <w:rPr>
            <w:rFonts w:cs="Times New Roman"/>
            <w:sz w:val="24"/>
          </w:rPr>
          <w:lastRenderedPageBreak/>
          <w:t>are 2.0 Ma. or older are situated close to the raw material sour</w:t>
        </w:r>
        <w:r w:rsidR="001B4A03">
          <w:rPr>
            <w:rFonts w:cs="Times New Roman"/>
            <w:sz w:val="24"/>
          </w:rPr>
          <w:t>ce, where</w:t>
        </w:r>
      </w:ins>
      <w:ins w:id="255" w:author="Author" w:date="2021-05-18T09:01:00Z">
        <w:r w:rsidR="001B4A03">
          <w:rPr>
            <w:rFonts w:cs="Times New Roman"/>
            <w:sz w:val="24"/>
          </w:rPr>
          <w:t xml:space="preserve">as </w:t>
        </w:r>
        <w:proofErr w:type="spellStart"/>
        <w:r w:rsidR="001B4A03">
          <w:rPr>
            <w:rFonts w:cs="Times New Roman"/>
            <w:sz w:val="24"/>
          </w:rPr>
          <w:t>Kanjera</w:t>
        </w:r>
      </w:ins>
      <w:proofErr w:type="spellEnd"/>
      <w:ins w:id="256" w:author="Author" w:date="2021-05-18T09:02:00Z">
        <w:r w:rsidR="001B4A03">
          <w:rPr>
            <w:rFonts w:cs="Times New Roman"/>
            <w:sz w:val="24"/>
          </w:rPr>
          <w:t xml:space="preserve"> South</w:t>
        </w:r>
      </w:ins>
      <w:ins w:id="257" w:author="Author" w:date="2021-05-18T09:01:00Z">
        <w:r w:rsidR="001B4A03">
          <w:rPr>
            <w:rFonts w:cs="Times New Roman"/>
            <w:sz w:val="24"/>
          </w:rPr>
          <w:t xml:space="preserve"> is located more distantly from </w:t>
        </w:r>
      </w:ins>
      <w:ins w:id="258" w:author="Author" w:date="2021-05-18T09:02:00Z">
        <w:r w:rsidR="001B4A03">
          <w:rPr>
            <w:rFonts w:cs="Times New Roman"/>
            <w:sz w:val="24"/>
          </w:rPr>
          <w:t xml:space="preserve">some </w:t>
        </w:r>
      </w:ins>
      <w:ins w:id="259" w:author="Author" w:date="2021-05-18T09:01:00Z">
        <w:r w:rsidR="001B4A03">
          <w:rPr>
            <w:rFonts w:cs="Times New Roman"/>
            <w:sz w:val="24"/>
          </w:rPr>
          <w:t>sources of</w:t>
        </w:r>
      </w:ins>
      <w:ins w:id="260" w:author="Author" w:date="2021-05-18T09:02:00Z">
        <w:r w:rsidR="001B4A03">
          <w:rPr>
            <w:rFonts w:cs="Times New Roman"/>
            <w:sz w:val="24"/>
          </w:rPr>
          <w:t xml:space="preserve"> raw material</w:t>
        </w:r>
      </w:ins>
      <w:ins w:id="261" w:author="Author" w:date="2021-05-18T09:19:00Z">
        <w:r w:rsidR="00D1073E">
          <w:rPr>
            <w:rFonts w:cs="Times New Roman"/>
            <w:sz w:val="24"/>
          </w:rPr>
          <w:t xml:space="preserve"> </w:t>
        </w:r>
        <w:r w:rsidR="00D1073E" w:rsidRPr="00D1073E">
          <w:rPr>
            <w:rFonts w:cs="Times New Roman"/>
            <w:sz w:val="24"/>
          </w:rPr>
          <w:t xml:space="preserve">(Isaac, 1984; Toth, 1985; Potts, 1991; Stout et al., 2005, 2010; </w:t>
        </w:r>
        <w:proofErr w:type="spellStart"/>
        <w:r w:rsidR="00D1073E" w:rsidRPr="00D1073E">
          <w:rPr>
            <w:rFonts w:cs="Times New Roman"/>
            <w:sz w:val="24"/>
          </w:rPr>
          <w:t>Semaw</w:t>
        </w:r>
        <w:proofErr w:type="spellEnd"/>
        <w:r w:rsidR="00D1073E" w:rsidRPr="00D1073E">
          <w:rPr>
            <w:rFonts w:cs="Times New Roman"/>
            <w:sz w:val="24"/>
          </w:rPr>
          <w:t>, 2006)</w:t>
        </w:r>
      </w:ins>
      <w:ins w:id="262" w:author="Author" w:date="2021-05-18T09:02:00Z">
        <w:r w:rsidR="001B4A03">
          <w:rPr>
            <w:rFonts w:cs="Times New Roman"/>
            <w:sz w:val="24"/>
          </w:rPr>
          <w:t>.</w:t>
        </w:r>
      </w:ins>
      <w:ins w:id="263" w:author="Author" w:date="2021-05-18T09:01:00Z">
        <w:r w:rsidR="001B4A03">
          <w:rPr>
            <w:rFonts w:cs="Times New Roman"/>
            <w:sz w:val="24"/>
          </w:rPr>
          <w:t xml:space="preserve"> </w:t>
        </w:r>
      </w:ins>
      <w:ins w:id="264" w:author="Author" w:date="2021-05-18T09:02:00Z">
        <w:r w:rsidR="001B4A03">
          <w:rPr>
            <w:rFonts w:cs="Times New Roman"/>
            <w:sz w:val="24"/>
          </w:rPr>
          <w:t xml:space="preserve"> </w:t>
        </w:r>
      </w:ins>
      <w:ins w:id="265" w:author="Author" w:date="2021-05-18T09:19:00Z">
        <w:r w:rsidR="001B4A03">
          <w:rPr>
            <w:rFonts w:cs="Times New Roman"/>
            <w:sz w:val="24"/>
          </w:rPr>
          <w:t>Thus, t</w:t>
        </w:r>
      </w:ins>
      <w:ins w:id="266" w:author="Author" w:date="2021-05-18T08:24:00Z">
        <w:r w:rsidR="005B4E22">
          <w:rPr>
            <w:rFonts w:cs="Times New Roman"/>
            <w:sz w:val="24"/>
          </w:rPr>
          <w:t xml:space="preserve">he combination of local and </w:t>
        </w:r>
      </w:ins>
      <w:ins w:id="267" w:author="Author" w:date="2021-05-17T22:50:00Z">
        <w:r w:rsidR="000D7037">
          <w:rPr>
            <w:rFonts w:cs="Times New Roman"/>
            <w:sz w:val="24"/>
          </w:rPr>
          <w:t>exotic raw material</w:t>
        </w:r>
      </w:ins>
      <w:ins w:id="268" w:author="Author" w:date="2021-05-17T22:51:00Z">
        <w:r w:rsidR="000D7037">
          <w:rPr>
            <w:rFonts w:cs="Times New Roman"/>
            <w:sz w:val="24"/>
          </w:rPr>
          <w:t>s</w:t>
        </w:r>
      </w:ins>
      <w:ins w:id="269" w:author="Author" w:date="2021-05-18T08:24:00Z">
        <w:r w:rsidR="005B4E22">
          <w:rPr>
            <w:rFonts w:cs="Times New Roman"/>
            <w:sz w:val="24"/>
          </w:rPr>
          <w:t xml:space="preserve"> at </w:t>
        </w:r>
        <w:proofErr w:type="spellStart"/>
        <w:r w:rsidR="005B4E22">
          <w:rPr>
            <w:rFonts w:cs="Times New Roman"/>
            <w:sz w:val="24"/>
          </w:rPr>
          <w:t>Kanjera</w:t>
        </w:r>
        <w:proofErr w:type="spellEnd"/>
        <w:r w:rsidR="005B4E22">
          <w:rPr>
            <w:rFonts w:cs="Times New Roman"/>
            <w:sz w:val="24"/>
          </w:rPr>
          <w:t xml:space="preserve"> South</w:t>
        </w:r>
      </w:ins>
      <w:ins w:id="270" w:author="Author" w:date="2021-05-17T22:51:00Z">
        <w:r w:rsidR="000D7037">
          <w:rPr>
            <w:rFonts w:cs="Times New Roman"/>
            <w:sz w:val="24"/>
          </w:rPr>
          <w:t xml:space="preserve"> allow</w:t>
        </w:r>
      </w:ins>
      <w:ins w:id="271" w:author="Author" w:date="2021-05-18T08:24:00Z">
        <w:r w:rsidR="005B4E22">
          <w:rPr>
            <w:rFonts w:cs="Times New Roman"/>
            <w:sz w:val="24"/>
          </w:rPr>
          <w:t>s</w:t>
        </w:r>
      </w:ins>
      <w:ins w:id="272" w:author="Author" w:date="2021-05-17T22:51:00Z">
        <w:r w:rsidR="000D7037">
          <w:rPr>
            <w:rFonts w:cs="Times New Roman"/>
            <w:sz w:val="24"/>
          </w:rPr>
          <w:t xml:space="preserve"> for</w:t>
        </w:r>
      </w:ins>
      <w:ins w:id="273" w:author="Author" w:date="2021-05-18T08:24:00Z">
        <w:r w:rsidR="005B4E22">
          <w:rPr>
            <w:rFonts w:cs="Times New Roman"/>
            <w:sz w:val="24"/>
          </w:rPr>
          <w:t xml:space="preserve"> a</w:t>
        </w:r>
      </w:ins>
      <w:ins w:id="274" w:author="Author" w:date="2021-05-17T22:51:00Z">
        <w:r w:rsidR="000D7037">
          <w:rPr>
            <w:rFonts w:cs="Times New Roman"/>
            <w:sz w:val="24"/>
          </w:rPr>
          <w:t xml:space="preserve"> formal analysis in</w:t>
        </w:r>
      </w:ins>
      <w:ins w:id="275" w:author="Author" w:date="2021-05-18T08:24:00Z">
        <w:r w:rsidR="005B4E22">
          <w:rPr>
            <w:rFonts w:cs="Times New Roman"/>
            <w:sz w:val="24"/>
          </w:rPr>
          <w:t xml:space="preserve"> of </w:t>
        </w:r>
      </w:ins>
      <w:ins w:id="276" w:author="Author" w:date="2021-05-18T08:55:00Z">
        <w:r w:rsidR="00331119">
          <w:rPr>
            <w:rFonts w:cs="Times New Roman"/>
            <w:sz w:val="24"/>
          </w:rPr>
          <w:t>the</w:t>
        </w:r>
      </w:ins>
      <w:ins w:id="277" w:author="Author" w:date="2021-05-18T08:54:00Z">
        <w:r w:rsidR="00331119">
          <w:rPr>
            <w:rFonts w:cs="Times New Roman"/>
            <w:sz w:val="24"/>
          </w:rPr>
          <w:t xml:space="preserve"> stone tool transport process. </w:t>
        </w:r>
      </w:ins>
      <w:ins w:id="278" w:author="Author" w:date="2021-05-17T22:50:00Z">
        <w:r w:rsidR="000D7037">
          <w:rPr>
            <w:rFonts w:cs="Times New Roman"/>
            <w:sz w:val="24"/>
          </w:rPr>
          <w:t xml:space="preserve"> </w:t>
        </w:r>
      </w:ins>
      <w:r w:rsidR="00232C7D" w:rsidRPr="00182199">
        <w:rPr>
          <w:rFonts w:cs="Times New Roman"/>
          <w:sz w:val="24"/>
        </w:rPr>
        <w:t xml:space="preserve">The results of this study show an interaction between stone tool utilization, raw material type and core reduction strategies. The most striking distinction is the difference in the degree of utilization of materials from local and </w:t>
      </w:r>
      <w:r w:rsidR="0005206C" w:rsidRPr="00182199">
        <w:rPr>
          <w:rFonts w:cs="Times New Roman"/>
          <w:sz w:val="24"/>
        </w:rPr>
        <w:t xml:space="preserve">exotic </w:t>
      </w:r>
      <w:r w:rsidR="00232C7D" w:rsidRPr="00182199">
        <w:rPr>
          <w:rFonts w:cs="Times New Roman"/>
          <w:sz w:val="24"/>
        </w:rPr>
        <w:t xml:space="preserve">sources. This is also reflected in the flake sequence data. </w:t>
      </w:r>
      <w:r w:rsidR="00B20BFE" w:rsidRPr="00182199">
        <w:rPr>
          <w:rFonts w:cs="Times New Roman"/>
          <w:sz w:val="24"/>
        </w:rPr>
        <w:t>To some extent, this can be explained by</w:t>
      </w:r>
      <w:r w:rsidR="004D62E3" w:rsidRPr="00182199">
        <w:rPr>
          <w:rFonts w:cs="Times New Roman"/>
          <w:sz w:val="24"/>
        </w:rPr>
        <w:t xml:space="preserve"> the poor quality of some of the local materials</w:t>
      </w:r>
      <w:r w:rsidR="00B20BFE" w:rsidRPr="00182199">
        <w:rPr>
          <w:rFonts w:cs="Times New Roman"/>
          <w:sz w:val="24"/>
        </w:rPr>
        <w:t>. As discussed in</w:t>
      </w:r>
      <w:r w:rsidR="007F792F" w:rsidRPr="00182199">
        <w:rPr>
          <w:rFonts w:cs="Times New Roman"/>
          <w:sz w:val="24"/>
        </w:rPr>
        <w:t xml:space="preserve"> Braun et. al </w:t>
      </w:r>
      <w:r w:rsidR="007F792F" w:rsidRPr="00182199">
        <w:rPr>
          <w:rFonts w:cs="Times New Roman"/>
          <w:noProof/>
          <w:sz w:val="24"/>
        </w:rPr>
        <w:t>(2009a)</w:t>
      </w:r>
      <w:r w:rsidR="004D62E3" w:rsidRPr="00182199">
        <w:rPr>
          <w:rFonts w:cs="Times New Roman"/>
          <w:sz w:val="24"/>
        </w:rPr>
        <w:t xml:space="preserve">, removal sequences in </w:t>
      </w:r>
      <w:r w:rsidR="00232C7D" w:rsidRPr="00182199">
        <w:rPr>
          <w:rFonts w:cs="Times New Roman"/>
          <w:sz w:val="24"/>
        </w:rPr>
        <w:t xml:space="preserve">local </w:t>
      </w:r>
      <w:proofErr w:type="spellStart"/>
      <w:r w:rsidR="00232C7D" w:rsidRPr="00182199">
        <w:rPr>
          <w:rFonts w:cs="Times New Roman"/>
          <w:sz w:val="24"/>
        </w:rPr>
        <w:t>fenetized</w:t>
      </w:r>
      <w:proofErr w:type="spellEnd"/>
      <w:r w:rsidR="00232C7D" w:rsidRPr="00182199">
        <w:rPr>
          <w:rFonts w:cs="Times New Roman"/>
          <w:sz w:val="24"/>
        </w:rPr>
        <w:t xml:space="preserve"> rocks (</w:t>
      </w:r>
      <w:proofErr w:type="spellStart"/>
      <w:r w:rsidR="00232C7D" w:rsidRPr="00182199">
        <w:rPr>
          <w:rFonts w:cs="Times New Roman"/>
          <w:sz w:val="24"/>
        </w:rPr>
        <w:t>FNy</w:t>
      </w:r>
      <w:proofErr w:type="spellEnd"/>
      <w:r w:rsidR="00232C7D" w:rsidRPr="00182199">
        <w:rPr>
          <w:rFonts w:cs="Times New Roman"/>
          <w:sz w:val="24"/>
        </w:rPr>
        <w:t>)</w:t>
      </w:r>
      <w:r w:rsidR="004D62E3" w:rsidRPr="00182199">
        <w:rPr>
          <w:rFonts w:cs="Times New Roman"/>
          <w:sz w:val="24"/>
        </w:rPr>
        <w:t xml:space="preserve"> tend to be short</w:t>
      </w:r>
      <w:r w:rsidR="00232C7D" w:rsidRPr="00182199">
        <w:rPr>
          <w:rFonts w:cs="Times New Roman"/>
          <w:sz w:val="24"/>
        </w:rPr>
        <w:t xml:space="preserve"> </w:t>
      </w:r>
      <w:r w:rsidR="004D62E3" w:rsidRPr="00182199">
        <w:rPr>
          <w:rFonts w:cs="Times New Roman"/>
          <w:sz w:val="24"/>
        </w:rPr>
        <w:t>because of the presence of</w:t>
      </w:r>
      <w:r w:rsidR="00232C7D" w:rsidRPr="00182199">
        <w:rPr>
          <w:rFonts w:cs="Times New Roman"/>
          <w:sz w:val="24"/>
        </w:rPr>
        <w:t xml:space="preserve"> preexisting internal fracture planes</w:t>
      </w:r>
      <w:r w:rsidR="00F47FC7" w:rsidRPr="00182199">
        <w:rPr>
          <w:rFonts w:cs="Times New Roman"/>
          <w:sz w:val="24"/>
        </w:rPr>
        <w:t xml:space="preserve"> </w:t>
      </w:r>
      <w:r w:rsidR="00232C7D" w:rsidRPr="00182199">
        <w:rPr>
          <w:rFonts w:cs="Times New Roman"/>
          <w:sz w:val="24"/>
        </w:rPr>
        <w:t xml:space="preserve">present in the highly metasomatized rocks. The chalky nature and block-like geometry of </w:t>
      </w:r>
      <w:proofErr w:type="spellStart"/>
      <w:r w:rsidR="00232C7D" w:rsidRPr="00182199">
        <w:rPr>
          <w:rFonts w:cs="Times New Roman"/>
          <w:sz w:val="24"/>
        </w:rPr>
        <w:t>HLi</w:t>
      </w:r>
      <w:proofErr w:type="spellEnd"/>
      <w:r w:rsidR="00232C7D" w:rsidRPr="00182199">
        <w:rPr>
          <w:rFonts w:cs="Times New Roman"/>
          <w:sz w:val="24"/>
        </w:rPr>
        <w:t xml:space="preserve"> also limits the number of flakes that can be removed. In contrast, </w:t>
      </w:r>
      <w:proofErr w:type="gramStart"/>
      <w:r w:rsidR="00232C7D" w:rsidRPr="00182199">
        <w:rPr>
          <w:rFonts w:cs="Times New Roman"/>
          <w:sz w:val="24"/>
        </w:rPr>
        <w:t>the majority of</w:t>
      </w:r>
      <w:proofErr w:type="gramEnd"/>
      <w:r w:rsidR="00232C7D" w:rsidRPr="00182199">
        <w:rPr>
          <w:rFonts w:cs="Times New Roman"/>
          <w:sz w:val="24"/>
        </w:rPr>
        <w:t xml:space="preserve"> raw materials from more distant sources possess fewer flaws and fracture more predictably than those found locally </w:t>
      </w:r>
      <w:r w:rsidR="00DB483E" w:rsidRPr="00182199">
        <w:rPr>
          <w:rFonts w:cs="Times New Roman"/>
          <w:noProof/>
          <w:sz w:val="24"/>
        </w:rPr>
        <w:t>(Braun et al., 2009a)</w:t>
      </w:r>
      <w:r w:rsidR="00232C7D" w:rsidRPr="00182199">
        <w:rPr>
          <w:rFonts w:cs="Times New Roman"/>
          <w:sz w:val="24"/>
        </w:rPr>
        <w:t>.</w:t>
      </w:r>
    </w:p>
    <w:p w14:paraId="56164EF3" w14:textId="0489EA5C" w:rsidR="00DB483E" w:rsidRPr="00182199" w:rsidRDefault="00DB483E" w:rsidP="00B00D09">
      <w:pPr>
        <w:pStyle w:val="BodyText"/>
        <w:spacing w:line="480" w:lineRule="auto"/>
        <w:rPr>
          <w:rFonts w:cs="Times New Roman"/>
          <w:sz w:val="24"/>
        </w:rPr>
      </w:pPr>
      <w:r w:rsidRPr="00182199">
        <w:rPr>
          <w:rFonts w:cs="Times New Roman"/>
          <w:sz w:val="24"/>
        </w:rPr>
        <w:t>However, n</w:t>
      </w:r>
      <w:r w:rsidR="00B4686C" w:rsidRPr="00182199">
        <w:rPr>
          <w:rFonts w:cs="Times New Roman"/>
          <w:sz w:val="24"/>
        </w:rPr>
        <w:t xml:space="preserve">ot </w:t>
      </w:r>
      <w:del w:id="279" w:author="Author" w:date="2021-05-17T14:36:00Z">
        <w:r w:rsidR="00B4686C" w:rsidRPr="00182199" w:rsidDel="009C55E7">
          <w:rPr>
            <w:rFonts w:cs="Times New Roman"/>
            <w:sz w:val="24"/>
          </w:rPr>
          <w:delText>all of</w:delText>
        </w:r>
      </w:del>
      <w:ins w:id="280" w:author="Author" w:date="2021-05-17T14:36:00Z">
        <w:r w:rsidR="009C55E7" w:rsidRPr="00182199">
          <w:rPr>
            <w:rFonts w:cs="Times New Roman"/>
            <w:sz w:val="24"/>
          </w:rPr>
          <w:t>all</w:t>
        </w:r>
      </w:ins>
      <w:r w:rsidR="00B4686C" w:rsidRPr="00182199">
        <w:rPr>
          <w:rFonts w:cs="Times New Roman"/>
          <w:sz w:val="24"/>
        </w:rPr>
        <w:t xml:space="preserve"> </w:t>
      </w:r>
      <w:del w:id="281" w:author="Author" w:date="2021-05-17T14:36:00Z">
        <w:r w:rsidR="00B4686C" w:rsidRPr="00182199" w:rsidDel="009C55E7">
          <w:rPr>
            <w:rFonts w:cs="Times New Roman"/>
            <w:sz w:val="24"/>
          </w:rPr>
          <w:delText xml:space="preserve">the </w:delText>
        </w:r>
      </w:del>
      <w:r w:rsidR="00B4686C" w:rsidRPr="00182199">
        <w:rPr>
          <w:rFonts w:cs="Times New Roman"/>
          <w:sz w:val="24"/>
        </w:rPr>
        <w:t>cores from local sources have internal flaws</w:t>
      </w:r>
      <w:r w:rsidR="00232C7D" w:rsidRPr="00182199">
        <w:rPr>
          <w:rFonts w:cs="Times New Roman"/>
          <w:sz w:val="24"/>
        </w:rPr>
        <w:t xml:space="preserve">. </w:t>
      </w:r>
      <w:proofErr w:type="gramStart"/>
      <w:r w:rsidR="00B4686C" w:rsidRPr="00182199">
        <w:rPr>
          <w:rFonts w:cs="Times New Roman"/>
          <w:sz w:val="24"/>
        </w:rPr>
        <w:t xml:space="preserve">In particular, </w:t>
      </w:r>
      <w:proofErr w:type="spellStart"/>
      <w:r w:rsidR="00232C7D" w:rsidRPr="00182199">
        <w:rPr>
          <w:rFonts w:cs="Times New Roman"/>
          <w:sz w:val="24"/>
        </w:rPr>
        <w:t>Homa</w:t>
      </w:r>
      <w:proofErr w:type="spellEnd"/>
      <w:proofErr w:type="gramEnd"/>
      <w:r w:rsidR="00232C7D" w:rsidRPr="00182199">
        <w:rPr>
          <w:rFonts w:cs="Times New Roman"/>
          <w:sz w:val="24"/>
        </w:rPr>
        <w:t xml:space="preserve"> phonolite</w:t>
      </w:r>
      <w:r w:rsidR="004F3D23" w:rsidRPr="00182199">
        <w:rPr>
          <w:rFonts w:cs="Times New Roman"/>
          <w:sz w:val="24"/>
        </w:rPr>
        <w:t xml:space="preserve"> </w:t>
      </w:r>
      <w:r w:rsidR="00232C7D" w:rsidRPr="00182199">
        <w:rPr>
          <w:rFonts w:cs="Times New Roman"/>
          <w:sz w:val="24"/>
        </w:rPr>
        <w:t xml:space="preserve">does not have the defects common in </w:t>
      </w:r>
      <w:r w:rsidR="001101A8" w:rsidRPr="00182199">
        <w:rPr>
          <w:rFonts w:cs="Times New Roman"/>
          <w:sz w:val="24"/>
        </w:rPr>
        <w:t xml:space="preserve">the </w:t>
      </w:r>
      <w:r w:rsidR="00232C7D" w:rsidRPr="00182199">
        <w:rPr>
          <w:rFonts w:cs="Times New Roman"/>
          <w:sz w:val="24"/>
        </w:rPr>
        <w:t xml:space="preserve">other local raw materials but is still less reduced than the nonlocal raw materials. </w:t>
      </w:r>
      <w:r w:rsidR="00DF6899" w:rsidRPr="00182199">
        <w:rPr>
          <w:rFonts w:cs="Times New Roman"/>
          <w:sz w:val="24"/>
        </w:rPr>
        <w:t>T</w:t>
      </w:r>
      <w:r w:rsidR="00232C7D" w:rsidRPr="00182199">
        <w:rPr>
          <w:rFonts w:cs="Times New Roman"/>
          <w:sz w:val="24"/>
        </w:rPr>
        <w:t xml:space="preserve">he </w:t>
      </w:r>
      <w:r w:rsidRPr="00182199">
        <w:rPr>
          <w:rFonts w:cs="Times New Roman"/>
          <w:sz w:val="24"/>
        </w:rPr>
        <w:t>coarse-grained</w:t>
      </w:r>
      <w:r w:rsidR="00232C7D" w:rsidRPr="00182199">
        <w:rPr>
          <w:rFonts w:cs="Times New Roman"/>
          <w:sz w:val="24"/>
        </w:rPr>
        <w:t xml:space="preserve"> nature of </w:t>
      </w:r>
      <w:proofErr w:type="spellStart"/>
      <w:r w:rsidR="004F3D23" w:rsidRPr="00182199">
        <w:rPr>
          <w:rFonts w:cs="Times New Roman"/>
          <w:sz w:val="24"/>
        </w:rPr>
        <w:t>Oyugis</w:t>
      </w:r>
      <w:proofErr w:type="spellEnd"/>
      <w:r w:rsidR="004F3D23" w:rsidRPr="00182199">
        <w:rPr>
          <w:rFonts w:cs="Times New Roman"/>
          <w:sz w:val="24"/>
        </w:rPr>
        <w:t xml:space="preserve"> granite </w:t>
      </w:r>
      <w:r w:rsidR="00873ED2" w:rsidRPr="00182199">
        <w:rPr>
          <w:rFonts w:cs="Times New Roman"/>
          <w:sz w:val="24"/>
        </w:rPr>
        <w:t xml:space="preserve">makes it </w:t>
      </w:r>
      <w:r w:rsidR="00232C7D" w:rsidRPr="00182199">
        <w:rPr>
          <w:rFonts w:cs="Times New Roman"/>
          <w:sz w:val="24"/>
        </w:rPr>
        <w:t>difficult to maintain angles of less than 90 degrees</w:t>
      </w:r>
      <w:r w:rsidR="00873ED2" w:rsidRPr="00182199">
        <w:rPr>
          <w:rFonts w:cs="Times New Roman"/>
          <w:sz w:val="24"/>
        </w:rPr>
        <w:t xml:space="preserve">, </w:t>
      </w:r>
      <w:r w:rsidR="00232C7D" w:rsidRPr="00182199">
        <w:rPr>
          <w:rFonts w:cs="Times New Roman"/>
          <w:sz w:val="24"/>
        </w:rPr>
        <w:t xml:space="preserve">thus limiting the degree that </w:t>
      </w:r>
      <w:r w:rsidR="00873ED2" w:rsidRPr="00182199">
        <w:rPr>
          <w:rFonts w:cs="Times New Roman"/>
          <w:sz w:val="24"/>
        </w:rPr>
        <w:t xml:space="preserve">the material </w:t>
      </w:r>
      <w:r w:rsidR="00232C7D" w:rsidRPr="00182199">
        <w:rPr>
          <w:rFonts w:cs="Times New Roman"/>
          <w:sz w:val="24"/>
        </w:rPr>
        <w:t xml:space="preserve">could be reduced </w:t>
      </w:r>
      <w:r w:rsidR="007F792F" w:rsidRPr="00182199">
        <w:rPr>
          <w:rFonts w:cs="Times New Roman"/>
          <w:noProof/>
          <w:sz w:val="24"/>
        </w:rPr>
        <w:t>(Braun et al., 2009a)</w:t>
      </w:r>
      <w:r w:rsidR="00232C7D" w:rsidRPr="00182199">
        <w:rPr>
          <w:rFonts w:cs="Times New Roman"/>
          <w:sz w:val="24"/>
        </w:rPr>
        <w:t>. Despite the</w:t>
      </w:r>
      <w:r w:rsidR="00873ED2" w:rsidRPr="00182199">
        <w:rPr>
          <w:rFonts w:cs="Times New Roman"/>
          <w:sz w:val="24"/>
        </w:rPr>
        <w:t>se</w:t>
      </w:r>
      <w:r w:rsidR="00232C7D" w:rsidRPr="00182199">
        <w:rPr>
          <w:rFonts w:cs="Times New Roman"/>
          <w:sz w:val="24"/>
        </w:rPr>
        <w:t xml:space="preserve"> limitations, </w:t>
      </w:r>
      <w:proofErr w:type="spellStart"/>
      <w:r w:rsidR="00232C7D" w:rsidRPr="00182199">
        <w:rPr>
          <w:rFonts w:cs="Times New Roman"/>
          <w:sz w:val="24"/>
        </w:rPr>
        <w:t>Oyugis</w:t>
      </w:r>
      <w:proofErr w:type="spellEnd"/>
      <w:r w:rsidR="00232C7D" w:rsidRPr="00182199">
        <w:rPr>
          <w:rFonts w:cs="Times New Roman"/>
          <w:sz w:val="24"/>
        </w:rPr>
        <w:t xml:space="preserve"> granite is still more reduced than any of the local raw materials (</w:t>
      </w:r>
      <w:r w:rsidR="00103B57" w:rsidRPr="00182199">
        <w:rPr>
          <w:rFonts w:cs="Times New Roman"/>
          <w:sz w:val="24"/>
        </w:rPr>
        <w:t>F</w:t>
      </w:r>
      <w:r w:rsidR="00232C7D" w:rsidRPr="00182199">
        <w:rPr>
          <w:rFonts w:cs="Times New Roman"/>
          <w:sz w:val="24"/>
        </w:rPr>
        <w:t>ig</w:t>
      </w:r>
      <w:r w:rsidR="00103B57" w:rsidRPr="00182199">
        <w:rPr>
          <w:rFonts w:cs="Times New Roman"/>
          <w:sz w:val="24"/>
        </w:rPr>
        <w:t>.</w:t>
      </w:r>
      <w:r w:rsidR="00232C7D" w:rsidRPr="00182199">
        <w:rPr>
          <w:rFonts w:cs="Times New Roman"/>
          <w:sz w:val="24"/>
        </w:rPr>
        <w:t xml:space="preserve"> </w:t>
      </w:r>
      <w:r w:rsidR="003F0E20" w:rsidRPr="00182199">
        <w:rPr>
          <w:rFonts w:cs="Times New Roman"/>
          <w:sz w:val="24"/>
        </w:rPr>
        <w:t>4</w:t>
      </w:r>
      <w:r w:rsidR="00232C7D" w:rsidRPr="00182199">
        <w:rPr>
          <w:rFonts w:cs="Times New Roman"/>
          <w:sz w:val="24"/>
        </w:rPr>
        <w:t>).</w:t>
      </w:r>
      <w:r w:rsidR="00147839" w:rsidRPr="00182199">
        <w:rPr>
          <w:rFonts w:cs="Times New Roman"/>
          <w:sz w:val="24"/>
        </w:rPr>
        <w:t xml:space="preserve"> The totality of these data suggest</w:t>
      </w:r>
      <w:ins w:id="282" w:author="Author" w:date="2021-05-01T17:45:00Z">
        <w:r w:rsidR="000775B0" w:rsidRPr="00182199">
          <w:rPr>
            <w:rFonts w:cs="Times New Roman"/>
            <w:sz w:val="24"/>
          </w:rPr>
          <w:t>s</w:t>
        </w:r>
      </w:ins>
      <w:r w:rsidR="00147839" w:rsidRPr="00182199">
        <w:rPr>
          <w:rFonts w:cs="Times New Roman"/>
          <w:sz w:val="24"/>
        </w:rPr>
        <w:t xml:space="preserve"> that raw material properties</w:t>
      </w:r>
      <w:r w:rsidR="0005206C" w:rsidRPr="00182199">
        <w:rPr>
          <w:rFonts w:cs="Times New Roman"/>
          <w:sz w:val="24"/>
        </w:rPr>
        <w:t xml:space="preserve"> play a role in reduction intensity but</w:t>
      </w:r>
      <w:r w:rsidR="00147839" w:rsidRPr="00182199">
        <w:rPr>
          <w:rFonts w:cs="Times New Roman"/>
          <w:sz w:val="24"/>
        </w:rPr>
        <w:t xml:space="preserve"> </w:t>
      </w:r>
      <w:r w:rsidR="0005206C" w:rsidRPr="00182199">
        <w:rPr>
          <w:rFonts w:cs="Times New Roman"/>
          <w:sz w:val="24"/>
        </w:rPr>
        <w:t>do</w:t>
      </w:r>
      <w:r w:rsidR="00147839" w:rsidRPr="00182199">
        <w:rPr>
          <w:rFonts w:cs="Times New Roman"/>
          <w:sz w:val="24"/>
        </w:rPr>
        <w:t xml:space="preserve"> not explain </w:t>
      </w:r>
      <w:del w:id="283" w:author="Author" w:date="2021-05-14T15:48:00Z">
        <w:r w:rsidR="00147839" w:rsidRPr="00182199" w:rsidDel="00182199">
          <w:rPr>
            <w:rFonts w:cs="Times New Roman"/>
            <w:sz w:val="24"/>
          </w:rPr>
          <w:delText>all of</w:delText>
        </w:r>
      </w:del>
      <w:ins w:id="284" w:author="Author" w:date="2021-05-14T15:48:00Z">
        <w:r w:rsidR="00182199" w:rsidRPr="00182199">
          <w:rPr>
            <w:rFonts w:cs="Times New Roman"/>
            <w:sz w:val="24"/>
          </w:rPr>
          <w:t>all</w:t>
        </w:r>
      </w:ins>
      <w:r w:rsidR="00147839" w:rsidRPr="00182199">
        <w:rPr>
          <w:rFonts w:cs="Times New Roman"/>
          <w:sz w:val="24"/>
        </w:rPr>
        <w:t xml:space="preserve"> the variation in the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147839" w:rsidRPr="00182199">
        <w:rPr>
          <w:rFonts w:cs="Times New Roman"/>
          <w:sz w:val="24"/>
        </w:rPr>
        <w:t xml:space="preserve"> assemblage</w:t>
      </w:r>
      <w:r w:rsidR="00B4686C" w:rsidRPr="00182199">
        <w:rPr>
          <w:rFonts w:cs="Times New Roman"/>
          <w:sz w:val="24"/>
        </w:rPr>
        <w:t>.</w:t>
      </w:r>
    </w:p>
    <w:p w14:paraId="1950874C" w14:textId="06F4C2AF" w:rsidR="00DF6899" w:rsidRPr="00182199" w:rsidRDefault="00183A9C" w:rsidP="00183A9C">
      <w:pPr>
        <w:pStyle w:val="BodyText"/>
        <w:spacing w:line="480" w:lineRule="auto"/>
        <w:ind w:firstLine="720"/>
        <w:rPr>
          <w:rFonts w:cs="Times New Roman"/>
          <w:sz w:val="24"/>
        </w:rPr>
      </w:pPr>
      <w:r w:rsidRPr="00182199">
        <w:rPr>
          <w:rFonts w:cs="Times New Roman"/>
          <w:sz w:val="24"/>
        </w:rPr>
        <w:lastRenderedPageBreak/>
        <w:t>Th</w:t>
      </w:r>
      <w:ins w:id="285" w:author="Author" w:date="2021-05-14T15:48:00Z">
        <w:r w:rsidR="00182199" w:rsidRPr="00182199">
          <w:rPr>
            <w:rFonts w:cs="Times New Roman"/>
            <w:sz w:val="24"/>
          </w:rPr>
          <w:t>is</w:t>
        </w:r>
      </w:ins>
      <w:del w:id="286" w:author="Author" w:date="2021-05-14T15:48:00Z">
        <w:r w:rsidRPr="00182199" w:rsidDel="00182199">
          <w:rPr>
            <w:rFonts w:cs="Times New Roman"/>
            <w:sz w:val="24"/>
          </w:rPr>
          <w:delText>ese</w:delText>
        </w:r>
      </w:del>
      <w:r w:rsidRPr="00182199">
        <w:rPr>
          <w:rFonts w:cs="Times New Roman"/>
          <w:sz w:val="24"/>
        </w:rPr>
        <w:t xml:space="preserve"> </w:t>
      </w:r>
      <w:commentRangeStart w:id="287"/>
      <w:commentRangeStart w:id="288"/>
      <w:del w:id="289" w:author="Author" w:date="2021-05-14T15:48:00Z">
        <w:r w:rsidRPr="00182199" w:rsidDel="00182199">
          <w:rPr>
            <w:rFonts w:cs="Times New Roman"/>
            <w:sz w:val="24"/>
          </w:rPr>
          <w:delText>outstandi</w:delText>
        </w:r>
      </w:del>
      <w:ins w:id="290" w:author="Author" w:date="2021-05-14T15:48:00Z">
        <w:r w:rsidR="00182199" w:rsidRPr="00182199">
          <w:rPr>
            <w:rFonts w:cs="Times New Roman"/>
            <w:sz w:val="24"/>
          </w:rPr>
          <w:t>unexplained</w:t>
        </w:r>
      </w:ins>
      <w:del w:id="291" w:author="Author" w:date="2021-05-14T15:48:00Z">
        <w:r w:rsidRPr="00182199" w:rsidDel="00182199">
          <w:rPr>
            <w:rFonts w:cs="Times New Roman"/>
            <w:sz w:val="24"/>
          </w:rPr>
          <w:delText>ng</w:delText>
        </w:r>
      </w:del>
      <w:commentRangeEnd w:id="287"/>
      <w:r w:rsidR="000775B0" w:rsidRPr="00F61189">
        <w:rPr>
          <w:rStyle w:val="CommentReference"/>
          <w:rFonts w:cs="Times New Roman"/>
          <w:rPrChange w:id="292" w:author="Author" w:date="2021-05-14T15:52:00Z">
            <w:rPr>
              <w:rStyle w:val="CommentReference"/>
              <w:rFonts w:asciiTheme="minorHAnsi" w:hAnsiTheme="minorHAnsi"/>
            </w:rPr>
          </w:rPrChange>
        </w:rPr>
        <w:commentReference w:id="287"/>
      </w:r>
      <w:commentRangeEnd w:id="288"/>
      <w:r w:rsidR="00182199" w:rsidRPr="00F61189">
        <w:rPr>
          <w:rStyle w:val="CommentReference"/>
          <w:rFonts w:cs="Times New Roman"/>
          <w:rPrChange w:id="293" w:author="Author" w:date="2021-05-14T15:52:00Z">
            <w:rPr>
              <w:rStyle w:val="CommentReference"/>
              <w:rFonts w:asciiTheme="minorHAnsi" w:hAnsiTheme="minorHAnsi"/>
            </w:rPr>
          </w:rPrChange>
        </w:rPr>
        <w:commentReference w:id="288"/>
      </w:r>
      <w:r w:rsidRPr="00182199">
        <w:rPr>
          <w:rFonts w:cs="Times New Roman"/>
          <w:sz w:val="24"/>
        </w:rPr>
        <w:t xml:space="preserve"> </w:t>
      </w:r>
      <w:del w:id="294" w:author="Author" w:date="2021-05-14T15:48:00Z">
        <w:r w:rsidRPr="00182199" w:rsidDel="00182199">
          <w:rPr>
            <w:rFonts w:cs="Times New Roman"/>
            <w:sz w:val="24"/>
          </w:rPr>
          <w:delText xml:space="preserve">differences </w:delText>
        </w:r>
      </w:del>
      <w:ins w:id="295" w:author="Author" w:date="2021-05-14T15:48:00Z">
        <w:r w:rsidR="00182199" w:rsidRPr="00182199">
          <w:rPr>
            <w:rFonts w:cs="Times New Roman"/>
            <w:sz w:val="24"/>
          </w:rPr>
          <w:t xml:space="preserve">variation </w:t>
        </w:r>
      </w:ins>
      <w:r w:rsidRPr="00182199">
        <w:rPr>
          <w:rFonts w:cs="Times New Roman"/>
          <w:sz w:val="24"/>
        </w:rPr>
        <w:t xml:space="preserve">in the degree of stone utilization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8A2934" w:rsidRPr="00182199">
        <w:rPr>
          <w:rFonts w:cs="Times New Roman"/>
          <w:sz w:val="24"/>
        </w:rPr>
        <w:t xml:space="preserve"> </w:t>
      </w:r>
      <w:r w:rsidRPr="00182199">
        <w:rPr>
          <w:rFonts w:cs="Times New Roman"/>
          <w:sz w:val="24"/>
        </w:rPr>
        <w:t xml:space="preserve">can be interpreted as the result of the continuous use of the </w:t>
      </w:r>
      <w:del w:id="296" w:author="Author" w:date="2021-05-14T15:49:00Z">
        <w:r w:rsidRPr="00182199" w:rsidDel="00182199">
          <w:rPr>
            <w:rFonts w:cs="Times New Roman"/>
            <w:sz w:val="24"/>
          </w:rPr>
          <w:delText>high quality</w:delText>
        </w:r>
      </w:del>
      <w:ins w:id="297" w:author="Author" w:date="2021-05-14T15:49:00Z">
        <w:r w:rsidR="00182199" w:rsidRPr="00182199">
          <w:rPr>
            <w:rFonts w:cs="Times New Roman"/>
            <w:sz w:val="24"/>
          </w:rPr>
          <w:t>high-quality</w:t>
        </w:r>
      </w:ins>
      <w:r w:rsidRPr="00182199">
        <w:rPr>
          <w:rFonts w:cs="Times New Roman"/>
          <w:sz w:val="24"/>
        </w:rPr>
        <w:t xml:space="preserve"> exotic raw materials as they were moved across long distances. T</w:t>
      </w:r>
      <w:r w:rsidR="005941E7" w:rsidRPr="00182199">
        <w:rPr>
          <w:rFonts w:cs="Times New Roman"/>
          <w:sz w:val="24"/>
        </w:rPr>
        <w:t>he higher core reduction intensity values and greater flake sequence values in the exotic</w:t>
      </w:r>
      <w:r w:rsidRPr="00182199">
        <w:rPr>
          <w:rFonts w:cs="Times New Roman"/>
          <w:sz w:val="24"/>
        </w:rPr>
        <w:t xml:space="preserve"> material</w:t>
      </w:r>
      <w:r w:rsidR="005941E7" w:rsidRPr="00182199">
        <w:rPr>
          <w:rFonts w:cs="Times New Roman"/>
          <w:sz w:val="24"/>
        </w:rPr>
        <w:t xml:space="preserve"> </w:t>
      </w:r>
      <w:ins w:id="298" w:author="Author" w:date="2021-05-01T17:45:00Z">
        <w:r w:rsidR="000775B0" w:rsidRPr="00182199">
          <w:rPr>
            <w:rFonts w:cs="Times New Roman"/>
            <w:sz w:val="24"/>
          </w:rPr>
          <w:t>are</w:t>
        </w:r>
      </w:ins>
      <w:r w:rsidR="00722287" w:rsidRPr="00182199">
        <w:rPr>
          <w:rFonts w:cs="Times New Roman"/>
          <w:sz w:val="24"/>
        </w:rPr>
        <w:t xml:space="preserve"> </w:t>
      </w:r>
      <w:r w:rsidR="00C41C4F" w:rsidRPr="00182199">
        <w:rPr>
          <w:rFonts w:cs="Times New Roman"/>
          <w:sz w:val="24"/>
        </w:rPr>
        <w:t xml:space="preserve">consistent with </w:t>
      </w:r>
      <w:r w:rsidR="00722287" w:rsidRPr="00182199">
        <w:rPr>
          <w:rFonts w:cs="Times New Roman"/>
          <w:sz w:val="24"/>
        </w:rPr>
        <w:t>a</w:t>
      </w:r>
      <w:r w:rsidR="00C41C4F" w:rsidRPr="00182199">
        <w:rPr>
          <w:rFonts w:cs="Times New Roman"/>
          <w:sz w:val="24"/>
        </w:rPr>
        <w:t xml:space="preserve"> distance-decay pattern of tool-use</w:t>
      </w:r>
      <w:r w:rsidR="005941E7" w:rsidRPr="00182199">
        <w:rPr>
          <w:rFonts w:cs="Times New Roman"/>
          <w:sz w:val="24"/>
        </w:rPr>
        <w:t xml:space="preserve"> that has been documented in a variety of time periods</w:t>
      </w:r>
      <w:r w:rsidR="00C41C4F" w:rsidRPr="00182199">
        <w:rPr>
          <w:rFonts w:cs="Times New Roman"/>
          <w:sz w:val="24"/>
        </w:rPr>
        <w:t xml:space="preserve"> </w:t>
      </w:r>
      <w:r w:rsidR="005941E7" w:rsidRPr="00182199">
        <w:rPr>
          <w:rFonts w:cs="Times New Roman"/>
          <w:noProof/>
          <w:sz w:val="24"/>
        </w:rPr>
        <w:t>(Clark, 1979; Newman, 1994; Close, 1999; Blumenschine et al., 2008; Luncz et al., 2016)</w:t>
      </w:r>
      <w:r w:rsidR="00C41C4F" w:rsidRPr="00182199">
        <w:rPr>
          <w:rFonts w:cs="Times New Roman"/>
          <w:sz w:val="24"/>
        </w:rPr>
        <w:t>.</w:t>
      </w:r>
      <w:r w:rsidR="005941E7" w:rsidRPr="00182199">
        <w:rPr>
          <w:rFonts w:cs="Times New Roman"/>
          <w:sz w:val="24"/>
        </w:rPr>
        <w:t xml:space="preserve"> Though this pattern has often been associated with a high level of planning and foresight, m</w:t>
      </w:r>
      <w:r w:rsidR="00610798" w:rsidRPr="00182199">
        <w:rPr>
          <w:rFonts w:cs="Times New Roman"/>
          <w:sz w:val="24"/>
        </w:rPr>
        <w:t>odeling work has demonstrated that differences in the reduction intensity of materials from local and distant sources can arise</w:t>
      </w:r>
      <w:r w:rsidRPr="00182199">
        <w:rPr>
          <w:rFonts w:cs="Times New Roman"/>
          <w:sz w:val="24"/>
        </w:rPr>
        <w:t xml:space="preserve"> </w:t>
      </w:r>
      <w:r w:rsidR="008A2934" w:rsidRPr="00182199">
        <w:rPr>
          <w:rFonts w:cs="Times New Roman"/>
          <w:sz w:val="24"/>
        </w:rPr>
        <w:t xml:space="preserve">simply </w:t>
      </w:r>
      <w:r w:rsidRPr="00182199">
        <w:rPr>
          <w:rFonts w:cs="Times New Roman"/>
          <w:sz w:val="24"/>
        </w:rPr>
        <w:t>due to continuous transport even</w:t>
      </w:r>
      <w:r w:rsidR="00610798" w:rsidRPr="00182199">
        <w:rPr>
          <w:rFonts w:cs="Times New Roman"/>
          <w:sz w:val="24"/>
        </w:rPr>
        <w:t xml:space="preserve"> </w:t>
      </w:r>
      <w:r w:rsidR="00333045" w:rsidRPr="00182199">
        <w:rPr>
          <w:rFonts w:cs="Times New Roman"/>
          <w:sz w:val="24"/>
        </w:rPr>
        <w:t>in the absence of a structured land-use pattern</w:t>
      </w:r>
      <w:r w:rsidR="005941E7" w:rsidRPr="00182199">
        <w:rPr>
          <w:rFonts w:cs="Times New Roman"/>
          <w:sz w:val="24"/>
        </w:rPr>
        <w:t xml:space="preserve"> </w:t>
      </w:r>
      <w:ins w:id="299" w:author="Author" w:date="2021-05-01T17:46:00Z">
        <w:r w:rsidR="00080775" w:rsidRPr="00182199">
          <w:rPr>
            <w:rFonts w:cs="Times New Roman"/>
            <w:sz w:val="24"/>
          </w:rPr>
          <w:t>(</w:t>
        </w:r>
      </w:ins>
      <w:r w:rsidR="008A2934" w:rsidRPr="00182199">
        <w:rPr>
          <w:rFonts w:cs="Times New Roman"/>
          <w:sz w:val="24"/>
        </w:rPr>
        <w:t>i</w:t>
      </w:r>
      <w:r w:rsidR="005941E7" w:rsidRPr="00182199">
        <w:rPr>
          <w:rFonts w:cs="Times New Roman"/>
          <w:sz w:val="24"/>
        </w:rPr>
        <w:t>.e.</w:t>
      </w:r>
      <w:r w:rsidR="008A2934" w:rsidRPr="00182199">
        <w:rPr>
          <w:rFonts w:cs="Times New Roman"/>
          <w:sz w:val="24"/>
        </w:rPr>
        <w:t>,</w:t>
      </w:r>
      <w:r w:rsidR="005941E7" w:rsidRPr="00182199">
        <w:rPr>
          <w:rFonts w:cs="Times New Roman"/>
          <w:sz w:val="24"/>
        </w:rPr>
        <w:t xml:space="preserve"> </w:t>
      </w:r>
      <w:del w:id="300" w:author="Author" w:date="2021-05-17T22:01:00Z">
        <w:r w:rsidR="005941E7" w:rsidRPr="00182199" w:rsidDel="00CA2585">
          <w:rPr>
            <w:rFonts w:cs="Times New Roman"/>
            <w:sz w:val="24"/>
          </w:rPr>
          <w:delText xml:space="preserve">random </w:delText>
        </w:r>
      </w:del>
      <w:ins w:id="301" w:author="Author" w:date="2021-05-17T22:01:00Z">
        <w:r w:rsidR="00CA2585">
          <w:rPr>
            <w:rFonts w:cs="Times New Roman"/>
            <w:sz w:val="24"/>
          </w:rPr>
          <w:t>random</w:t>
        </w:r>
        <w:r w:rsidR="00CA2585" w:rsidRPr="00182199">
          <w:rPr>
            <w:rFonts w:cs="Times New Roman"/>
            <w:sz w:val="24"/>
          </w:rPr>
          <w:t xml:space="preserve"> </w:t>
        </w:r>
      </w:ins>
      <w:r w:rsidR="005941E7" w:rsidRPr="00182199">
        <w:rPr>
          <w:rFonts w:cs="Times New Roman"/>
          <w:sz w:val="24"/>
        </w:rPr>
        <w:t>movement</w:t>
      </w:r>
      <w:ins w:id="302" w:author="Author" w:date="2021-05-01T17:46:00Z">
        <w:r w:rsidR="00080775" w:rsidRPr="00182199">
          <w:rPr>
            <w:rFonts w:cs="Times New Roman"/>
            <w:sz w:val="24"/>
          </w:rPr>
          <w:t>;</w:t>
        </w:r>
      </w:ins>
      <w:r w:rsidR="00333045" w:rsidRPr="00182199">
        <w:rPr>
          <w:rFonts w:cs="Times New Roman"/>
          <w:sz w:val="24"/>
        </w:rPr>
        <w:t xml:space="preserve"> </w:t>
      </w:r>
      <w:r w:rsidR="00C41C4F" w:rsidRPr="00182199">
        <w:rPr>
          <w:rFonts w:cs="Times New Roman"/>
          <w:noProof/>
          <w:sz w:val="24"/>
        </w:rPr>
        <w:t>Brantingham, 2003; Pop, 2016)</w:t>
      </w:r>
      <w:r w:rsidR="00610798" w:rsidRPr="00182199">
        <w:rPr>
          <w:rFonts w:cs="Times New Roman"/>
          <w:sz w:val="24"/>
        </w:rPr>
        <w:t>.</w:t>
      </w:r>
      <w:r w:rsidR="00C41C4F" w:rsidRPr="00182199">
        <w:rPr>
          <w:rFonts w:cs="Times New Roman"/>
          <w:sz w:val="24"/>
        </w:rPr>
        <w:t xml:space="preserve"> However, the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C41C4F" w:rsidRPr="00182199">
        <w:rPr>
          <w:rFonts w:cs="Times New Roman"/>
          <w:sz w:val="24"/>
        </w:rPr>
        <w:t xml:space="preserve"> assemblage deviates from these neutral models in one critical aspect. </w:t>
      </w:r>
      <w:r w:rsidR="00D7527C" w:rsidRPr="00182199">
        <w:rPr>
          <w:rFonts w:cs="Times New Roman"/>
          <w:sz w:val="24"/>
        </w:rPr>
        <w:t xml:space="preserve">These </w:t>
      </w:r>
      <w:r w:rsidR="00C41C4F" w:rsidRPr="00182199">
        <w:rPr>
          <w:rFonts w:cs="Times New Roman"/>
          <w:sz w:val="24"/>
        </w:rPr>
        <w:t xml:space="preserve">models </w:t>
      </w:r>
      <w:r w:rsidR="00722287" w:rsidRPr="00182199">
        <w:rPr>
          <w:rFonts w:cs="Times New Roman"/>
          <w:sz w:val="24"/>
        </w:rPr>
        <w:t xml:space="preserve">predict that </w:t>
      </w:r>
      <w:r w:rsidR="00C41C4F" w:rsidRPr="00182199">
        <w:rPr>
          <w:rFonts w:cs="Times New Roman"/>
          <w:sz w:val="24"/>
        </w:rPr>
        <w:t>the variance in tool reduction intensity will</w:t>
      </w:r>
      <w:r w:rsidR="005941E7" w:rsidRPr="00182199">
        <w:rPr>
          <w:rFonts w:cs="Times New Roman"/>
          <w:sz w:val="24"/>
        </w:rPr>
        <w:t xml:space="preserve"> also</w:t>
      </w:r>
      <w:r w:rsidR="00C41C4F" w:rsidRPr="00182199">
        <w:rPr>
          <w:rFonts w:cs="Times New Roman"/>
          <w:sz w:val="24"/>
        </w:rPr>
        <w:t xml:space="preserve"> decrease</w:t>
      </w:r>
      <w:r w:rsidR="0055204D" w:rsidRPr="00182199">
        <w:rPr>
          <w:rFonts w:cs="Times New Roman"/>
          <w:sz w:val="24"/>
        </w:rPr>
        <w:t xml:space="preserve"> </w:t>
      </w:r>
      <w:r w:rsidR="00722287" w:rsidRPr="00182199">
        <w:rPr>
          <w:rFonts w:cs="Times New Roman"/>
          <w:sz w:val="24"/>
        </w:rPr>
        <w:t>with</w:t>
      </w:r>
      <w:r w:rsidR="0055204D" w:rsidRPr="00182199">
        <w:rPr>
          <w:rFonts w:cs="Times New Roman"/>
          <w:sz w:val="24"/>
        </w:rPr>
        <w:t xml:space="preserve"> distance from the </w:t>
      </w:r>
      <w:r w:rsidR="00D7527C" w:rsidRPr="00182199">
        <w:rPr>
          <w:rFonts w:cs="Times New Roman"/>
          <w:sz w:val="24"/>
        </w:rPr>
        <w:t xml:space="preserve">raw material </w:t>
      </w:r>
      <w:r w:rsidR="00C41C4F" w:rsidRPr="00182199">
        <w:rPr>
          <w:rFonts w:cs="Times New Roman"/>
          <w:sz w:val="24"/>
        </w:rPr>
        <w:t>source</w:t>
      </w:r>
      <w:r w:rsidR="00722287" w:rsidRPr="00182199">
        <w:rPr>
          <w:rFonts w:cs="Times New Roman"/>
          <w:sz w:val="24"/>
        </w:rPr>
        <w:t xml:space="preserve"> </w:t>
      </w:r>
      <w:r w:rsidR="00B4686C" w:rsidRPr="00182199">
        <w:rPr>
          <w:rFonts w:cs="Times New Roman"/>
          <w:noProof/>
          <w:sz w:val="24"/>
        </w:rPr>
        <w:t>(Brantingham, 2003, p. 501)</w:t>
      </w:r>
      <w:r w:rsidR="00C41C4F" w:rsidRPr="00182199">
        <w:rPr>
          <w:rFonts w:cs="Times New Roman"/>
          <w:sz w:val="24"/>
        </w:rPr>
        <w:t xml:space="preserve">. </w:t>
      </w:r>
      <w:r w:rsidR="0055204D" w:rsidRPr="00182199">
        <w:rPr>
          <w:rFonts w:cs="Times New Roman"/>
          <w:sz w:val="24"/>
        </w:rPr>
        <w:t>In contrast with model expectations, while exotic materials are reduced more substantially than local materials, the interquartile ranges of flake sequence and core reduction measures of assemblages from distant sources are as wide (or wider) than those associated with local sources.</w:t>
      </w:r>
    </w:p>
    <w:p w14:paraId="7698754D" w14:textId="06F26103" w:rsidR="00B4686C" w:rsidRPr="00182199" w:rsidRDefault="00DF6899" w:rsidP="00AE7E23">
      <w:pPr>
        <w:pStyle w:val="BodyText"/>
        <w:spacing w:line="480" w:lineRule="auto"/>
        <w:ind w:firstLine="720"/>
        <w:rPr>
          <w:rFonts w:cs="Times New Roman"/>
          <w:sz w:val="24"/>
        </w:rPr>
      </w:pPr>
      <w:r w:rsidRPr="00182199">
        <w:rPr>
          <w:rFonts w:cs="Times New Roman"/>
          <w:sz w:val="24"/>
        </w:rPr>
        <w:t xml:space="preserve">Therefore, the </w:t>
      </w:r>
      <w:proofErr w:type="spellStart"/>
      <w:r w:rsidR="00321529" w:rsidRPr="00182199">
        <w:rPr>
          <w:rFonts w:cs="Times New Roman"/>
          <w:sz w:val="24"/>
        </w:rPr>
        <w:t>Kanjera</w:t>
      </w:r>
      <w:proofErr w:type="spellEnd"/>
      <w:r w:rsidR="00321529" w:rsidRPr="00182199">
        <w:rPr>
          <w:rFonts w:cs="Times New Roman"/>
          <w:sz w:val="24"/>
        </w:rPr>
        <w:t xml:space="preserve"> South</w:t>
      </w:r>
      <w:r w:rsidRPr="00182199">
        <w:rPr>
          <w:rFonts w:cs="Times New Roman"/>
          <w:sz w:val="24"/>
        </w:rPr>
        <w:t xml:space="preserve"> assemblage does not fit expectations under neutral conditions.</w:t>
      </w:r>
      <w:r w:rsidR="00B4686C" w:rsidRPr="00182199">
        <w:rPr>
          <w:rFonts w:cs="Times New Roman"/>
          <w:sz w:val="24"/>
        </w:rPr>
        <w:t xml:space="preserve"> </w:t>
      </w:r>
      <w:r w:rsidR="0055204D" w:rsidRPr="00182199">
        <w:rPr>
          <w:rFonts w:cs="Times New Roman"/>
          <w:sz w:val="24"/>
        </w:rPr>
        <w:t>It has been hypothesized that</w:t>
      </w:r>
      <w:r w:rsidR="005941E7" w:rsidRPr="00182199">
        <w:rPr>
          <w:rFonts w:cs="Times New Roman"/>
          <w:sz w:val="24"/>
        </w:rPr>
        <w:t xml:space="preserve"> such</w:t>
      </w:r>
      <w:r w:rsidR="0055204D" w:rsidRPr="00182199">
        <w:rPr>
          <w:rFonts w:cs="Times New Roman"/>
          <w:sz w:val="24"/>
        </w:rPr>
        <w:t xml:space="preserve"> deviations from the neutral model of this nature may arise due to increasingly linear movements toward specific locatio</w:t>
      </w:r>
      <w:r w:rsidR="005941E7" w:rsidRPr="00182199">
        <w:rPr>
          <w:rFonts w:cs="Times New Roman"/>
          <w:sz w:val="24"/>
        </w:rPr>
        <w:t xml:space="preserve">ns </w:t>
      </w:r>
      <w:r w:rsidR="005941E7" w:rsidRPr="00182199">
        <w:rPr>
          <w:rFonts w:cs="Times New Roman"/>
          <w:noProof/>
          <w:sz w:val="24"/>
        </w:rPr>
        <w:t>(Brantingham, 2003, 2006; Blumenschine et al., 2008; Braun et al., 2008b)</w:t>
      </w:r>
      <w:r w:rsidR="005941E7" w:rsidRPr="00182199">
        <w:rPr>
          <w:rFonts w:cs="Times New Roman"/>
          <w:sz w:val="24"/>
        </w:rPr>
        <w:t xml:space="preserve">. </w:t>
      </w:r>
      <w:r w:rsidR="0055204D" w:rsidRPr="00182199">
        <w:rPr>
          <w:rFonts w:cs="Times New Roman"/>
          <w:sz w:val="24"/>
        </w:rPr>
        <w:t>Moreover, subsequent work modeling the influence of directed movement towards attractors has shown that while a distance-decay pattern remains visible, tools from earlier stages of reduction will be over-represented (i.e.</w:t>
      </w:r>
      <w:ins w:id="303" w:author="Author" w:date="2021-05-01T17:46:00Z">
        <w:r w:rsidR="00080775" w:rsidRPr="00182199">
          <w:rPr>
            <w:rFonts w:cs="Times New Roman"/>
            <w:sz w:val="24"/>
          </w:rPr>
          <w:t>,</w:t>
        </w:r>
      </w:ins>
      <w:r w:rsidR="0055204D" w:rsidRPr="00182199">
        <w:rPr>
          <w:rFonts w:cs="Times New Roman"/>
          <w:sz w:val="24"/>
        </w:rPr>
        <w:t> greater variance in reduction</w:t>
      </w:r>
      <w:r w:rsidR="005941E7" w:rsidRPr="00182199">
        <w:rPr>
          <w:rFonts w:cs="Times New Roman"/>
          <w:sz w:val="24"/>
        </w:rPr>
        <w:t xml:space="preserve"> </w:t>
      </w:r>
      <w:r w:rsidR="005941E7" w:rsidRPr="00182199">
        <w:rPr>
          <w:rFonts w:cs="Times New Roman"/>
          <w:noProof/>
          <w:sz w:val="24"/>
        </w:rPr>
        <w:t>(Reeves, 2019)</w:t>
      </w:r>
      <w:r w:rsidRPr="00182199">
        <w:rPr>
          <w:rFonts w:cs="Times New Roman"/>
          <w:sz w:val="24"/>
        </w:rPr>
        <w:t>.</w:t>
      </w:r>
      <w:r w:rsidR="005941E7" w:rsidRPr="00182199">
        <w:rPr>
          <w:rFonts w:cs="Times New Roman"/>
          <w:sz w:val="24"/>
        </w:rPr>
        <w:t xml:space="preserve"> </w:t>
      </w:r>
      <w:r w:rsidR="0055204D" w:rsidRPr="00182199">
        <w:rPr>
          <w:rFonts w:cs="Times New Roman"/>
          <w:sz w:val="24"/>
        </w:rPr>
        <w:t xml:space="preserve">Thus, the greater than expected range in variance in the </w:t>
      </w:r>
      <w:r w:rsidR="0055204D" w:rsidRPr="00182199">
        <w:rPr>
          <w:rFonts w:cs="Times New Roman"/>
          <w:sz w:val="24"/>
        </w:rPr>
        <w:lastRenderedPageBreak/>
        <w:t xml:space="preserve">reduction intensity of distantly sourced cores may suggest that hominins directed their movement to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55204D" w:rsidRPr="00182199">
        <w:rPr>
          <w:rFonts w:cs="Times New Roman"/>
          <w:sz w:val="24"/>
        </w:rPr>
        <w:t>.</w:t>
      </w:r>
      <w:r w:rsidR="00123A26" w:rsidRPr="00182199">
        <w:rPr>
          <w:rFonts w:cs="Times New Roman"/>
          <w:sz w:val="24"/>
        </w:rPr>
        <w:t xml:space="preserve"> </w:t>
      </w:r>
      <w:r w:rsidR="00C36394" w:rsidRPr="00182199">
        <w:rPr>
          <w:rFonts w:cs="Times New Roman"/>
          <w:sz w:val="24"/>
        </w:rPr>
        <w:t xml:space="preserve"> </w:t>
      </w:r>
      <w:r w:rsidR="00B4686C" w:rsidRPr="00182199">
        <w:rPr>
          <w:rFonts w:cs="Times New Roman"/>
          <w:sz w:val="24"/>
        </w:rPr>
        <w:t xml:space="preserve">This is not to say that hominins carried rocks directly to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B4686C" w:rsidRPr="00182199">
        <w:rPr>
          <w:rFonts w:cs="Times New Roman"/>
          <w:sz w:val="24"/>
        </w:rPr>
        <w:t xml:space="preserve">. However,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B4686C" w:rsidRPr="00182199">
        <w:rPr>
          <w:rFonts w:cs="Times New Roman"/>
          <w:sz w:val="24"/>
        </w:rPr>
        <w:t xml:space="preserve"> may have acted as an attractor on the </w:t>
      </w:r>
      <w:r w:rsidR="00307ADA" w:rsidRPr="00182199">
        <w:rPr>
          <w:rFonts w:cs="Times New Roman"/>
          <w:sz w:val="24"/>
        </w:rPr>
        <w:t>Pleistocene landscape</w:t>
      </w:r>
      <w:r w:rsidR="00B4686C" w:rsidRPr="00182199">
        <w:rPr>
          <w:rFonts w:cs="Times New Roman"/>
          <w:sz w:val="24"/>
        </w:rPr>
        <w:t xml:space="preserve"> where hominins frequently visited </w:t>
      </w:r>
      <w:r w:rsidR="00BB7A57" w:rsidRPr="00182199">
        <w:rPr>
          <w:rFonts w:cs="Times New Roman"/>
          <w:sz w:val="24"/>
        </w:rPr>
        <w:t>to carry out stone tool</w:t>
      </w:r>
      <w:r w:rsidR="001D4F86" w:rsidRPr="00182199">
        <w:rPr>
          <w:rFonts w:cs="Times New Roman"/>
          <w:sz w:val="24"/>
        </w:rPr>
        <w:t>-</w:t>
      </w:r>
      <w:r w:rsidR="00BB7A57" w:rsidRPr="00182199">
        <w:rPr>
          <w:rFonts w:cs="Times New Roman"/>
          <w:sz w:val="24"/>
        </w:rPr>
        <w:t>using behaviors.</w:t>
      </w:r>
      <w:r w:rsidRPr="00182199">
        <w:rPr>
          <w:rFonts w:cs="Times New Roman"/>
          <w:sz w:val="24"/>
        </w:rPr>
        <w:t xml:space="preserve"> This </w:t>
      </w:r>
      <w:ins w:id="304" w:author="Author" w:date="2021-05-01T17:47:00Z">
        <w:del w:id="305" w:author="Author" w:date="2021-05-17T14:37:00Z">
          <w:r w:rsidR="00080775" w:rsidRPr="00182199" w:rsidDel="00A45151">
            <w:rPr>
              <w:rFonts w:cs="Times New Roman"/>
              <w:sz w:val="24"/>
            </w:rPr>
            <w:delText>speculation</w:delText>
          </w:r>
        </w:del>
      </w:ins>
      <w:ins w:id="306" w:author="Author" w:date="2021-05-17T14:37:00Z">
        <w:r w:rsidR="00A45151">
          <w:rPr>
            <w:rFonts w:cs="Times New Roman"/>
            <w:sz w:val="24"/>
          </w:rPr>
          <w:t>notion</w:t>
        </w:r>
      </w:ins>
      <w:r w:rsidR="00080775" w:rsidRPr="00182199">
        <w:rPr>
          <w:rFonts w:cs="Times New Roman"/>
          <w:sz w:val="24"/>
        </w:rPr>
        <w:t xml:space="preserve"> is </w:t>
      </w:r>
      <w:r w:rsidRPr="00182199">
        <w:rPr>
          <w:rFonts w:cs="Times New Roman"/>
          <w:sz w:val="24"/>
        </w:rPr>
        <w:t xml:space="preserve">supported </w:t>
      </w:r>
      <w:r w:rsidR="00080775" w:rsidRPr="00182199">
        <w:rPr>
          <w:rFonts w:cs="Times New Roman"/>
          <w:sz w:val="24"/>
        </w:rPr>
        <w:t xml:space="preserve">to some extent </w:t>
      </w:r>
      <w:r w:rsidRPr="00182199">
        <w:rPr>
          <w:rFonts w:cs="Times New Roman"/>
          <w:sz w:val="24"/>
        </w:rPr>
        <w:t xml:space="preserve">by the fact that the lithics included in this study were excavated from a </w:t>
      </w:r>
      <w:r w:rsidR="007F792F" w:rsidRPr="00182199">
        <w:rPr>
          <w:rFonts w:cs="Times New Roman"/>
          <w:sz w:val="24"/>
        </w:rPr>
        <w:t>3-meter</w:t>
      </w:r>
      <w:r w:rsidRPr="00182199">
        <w:rPr>
          <w:rFonts w:cs="Times New Roman"/>
          <w:sz w:val="24"/>
        </w:rPr>
        <w:t xml:space="preserve"> sequence</w:t>
      </w:r>
      <w:r w:rsidR="00080775" w:rsidRPr="00182199">
        <w:rPr>
          <w:rFonts w:cs="Times New Roman"/>
          <w:sz w:val="24"/>
        </w:rPr>
        <w:t>,</w:t>
      </w:r>
      <w:r w:rsidRPr="00182199">
        <w:rPr>
          <w:rFonts w:cs="Times New Roman"/>
          <w:sz w:val="24"/>
        </w:rPr>
        <w:t xml:space="preserve"> suggesting that the patterns evinced by this study are the result of the repeated visitation by hominins over hundreds to thousands of years. </w:t>
      </w:r>
    </w:p>
    <w:p w14:paraId="4E9D8BA3" w14:textId="4CDB812E" w:rsidR="00FB7682" w:rsidRPr="00182199" w:rsidRDefault="00BB7A57" w:rsidP="00DF6899">
      <w:pPr>
        <w:pStyle w:val="BodyText"/>
        <w:spacing w:line="480" w:lineRule="auto"/>
        <w:rPr>
          <w:rFonts w:cs="Times New Roman"/>
          <w:sz w:val="24"/>
        </w:rPr>
      </w:pPr>
      <w:r w:rsidRPr="00182199">
        <w:rPr>
          <w:rFonts w:cs="Times New Roman"/>
          <w:sz w:val="24"/>
        </w:rPr>
        <w:t xml:space="preserve">This </w:t>
      </w:r>
      <w:r w:rsidR="007F792F" w:rsidRPr="00182199">
        <w:rPr>
          <w:rFonts w:cs="Times New Roman"/>
          <w:sz w:val="24"/>
        </w:rPr>
        <w:t>attractiveness</w:t>
      </w:r>
      <w:r w:rsidR="00DF6899" w:rsidRPr="00182199">
        <w:rPr>
          <w:rFonts w:cs="Times New Roman"/>
          <w:sz w:val="24"/>
        </w:rPr>
        <w:t xml:space="preserve"> of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DF6899" w:rsidRPr="00182199">
        <w:rPr>
          <w:rFonts w:cs="Times New Roman"/>
          <w:sz w:val="24"/>
        </w:rPr>
        <w:t xml:space="preserve"> </w:t>
      </w:r>
      <w:r w:rsidR="00C36394" w:rsidRPr="00182199">
        <w:rPr>
          <w:rFonts w:cs="Times New Roman"/>
          <w:sz w:val="24"/>
        </w:rPr>
        <w:t>is</w:t>
      </w:r>
      <w:r w:rsidR="00DF6899" w:rsidRPr="00182199">
        <w:rPr>
          <w:rFonts w:cs="Times New Roman"/>
          <w:sz w:val="24"/>
        </w:rPr>
        <w:t xml:space="preserve"> also</w:t>
      </w:r>
      <w:r w:rsidR="00C36394" w:rsidRPr="00182199">
        <w:rPr>
          <w:rFonts w:cs="Times New Roman"/>
          <w:sz w:val="24"/>
        </w:rPr>
        <w:t xml:space="preserve"> supported by other archaeological and </w:t>
      </w:r>
      <w:proofErr w:type="spellStart"/>
      <w:r w:rsidR="00C36394" w:rsidRPr="00182199">
        <w:rPr>
          <w:rFonts w:cs="Times New Roman"/>
          <w:sz w:val="24"/>
        </w:rPr>
        <w:t>paleoecological</w:t>
      </w:r>
      <w:proofErr w:type="spellEnd"/>
      <w:r w:rsidR="00C36394" w:rsidRPr="00182199">
        <w:rPr>
          <w:rFonts w:cs="Times New Roman"/>
          <w:sz w:val="24"/>
        </w:rPr>
        <w:t xml:space="preserve"> evidence. </w:t>
      </w:r>
      <w:del w:id="307" w:author="Author" w:date="2021-05-17T21:52:00Z">
        <w:r w:rsidR="00C36394" w:rsidRPr="00182199" w:rsidDel="00CA2585">
          <w:rPr>
            <w:rFonts w:cs="Times New Roman"/>
            <w:sz w:val="24"/>
          </w:rPr>
          <w:delText xml:space="preserve">Numerous </w:delText>
        </w:r>
      </w:del>
      <w:proofErr w:type="spellStart"/>
      <w:ins w:id="308" w:author="Author" w:date="2021-05-17T21:52:00Z">
        <w:r w:rsidR="00CA2585">
          <w:rPr>
            <w:rFonts w:cs="Times New Roman"/>
            <w:sz w:val="24"/>
          </w:rPr>
          <w:t>T</w:t>
        </w:r>
      </w:ins>
      <w:del w:id="309" w:author="Author" w:date="2021-05-17T21:52:00Z">
        <w:r w:rsidR="00C36394" w:rsidRPr="00182199" w:rsidDel="00CA2585">
          <w:rPr>
            <w:rFonts w:cs="Times New Roman"/>
            <w:sz w:val="24"/>
          </w:rPr>
          <w:delText>t</w:delText>
        </w:r>
      </w:del>
      <w:r w:rsidR="00C36394" w:rsidRPr="00182199">
        <w:rPr>
          <w:rFonts w:cs="Times New Roman"/>
          <w:sz w:val="24"/>
        </w:rPr>
        <w:t>aphonomic</w:t>
      </w:r>
      <w:proofErr w:type="spellEnd"/>
      <w:r w:rsidR="00C36394" w:rsidRPr="00182199">
        <w:rPr>
          <w:rFonts w:cs="Times New Roman"/>
          <w:sz w:val="24"/>
        </w:rPr>
        <w:t xml:space="preserve"> studies of the faunal assemblage from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C36394" w:rsidRPr="00182199">
        <w:rPr>
          <w:rFonts w:cs="Times New Roman"/>
          <w:sz w:val="24"/>
        </w:rPr>
        <w:t xml:space="preserve"> have verified that hominins efficiently exploited small bovids and may have processed larger carcasses that were scavenged from carnivores</w:t>
      </w:r>
      <w:r w:rsidR="00DF6899" w:rsidRPr="00182199">
        <w:rPr>
          <w:rFonts w:cs="Times New Roman"/>
          <w:sz w:val="24"/>
        </w:rPr>
        <w:t xml:space="preserve"> </w:t>
      </w:r>
      <w:r w:rsidR="00DF6899" w:rsidRPr="00182199">
        <w:rPr>
          <w:rFonts w:cs="Times New Roman"/>
          <w:noProof/>
          <w:sz w:val="24"/>
        </w:rPr>
        <w:t>(Ferraro et al., 2013; Oliver et al., 2019)</w:t>
      </w:r>
      <w:r w:rsidR="00C36394" w:rsidRPr="00182199">
        <w:rPr>
          <w:rFonts w:cs="Times New Roman"/>
          <w:sz w:val="24"/>
        </w:rPr>
        <w:t xml:space="preserve">. Use-wear studies demonstrate that hominins carried out a variety of resource processing activities with stone artifacts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C36394" w:rsidRPr="00182199">
        <w:rPr>
          <w:rFonts w:cs="Times New Roman"/>
          <w:sz w:val="24"/>
        </w:rPr>
        <w:t xml:space="preserve">, including butchery and the processing of a variety of plants, including underground storage organs </w:t>
      </w:r>
      <w:r w:rsidR="00DF6899" w:rsidRPr="00182199">
        <w:rPr>
          <w:rFonts w:cs="Times New Roman"/>
          <w:noProof/>
          <w:sz w:val="24"/>
        </w:rPr>
        <w:t>(Lemorini et al., 2014, 2019)</w:t>
      </w:r>
      <w:r w:rsidR="00C36394" w:rsidRPr="00182199">
        <w:rPr>
          <w:rFonts w:cs="Times New Roman"/>
          <w:sz w:val="24"/>
        </w:rPr>
        <w:t xml:space="preserve">. These studies </w:t>
      </w:r>
      <w:r w:rsidR="001D4F86" w:rsidRPr="00182199">
        <w:rPr>
          <w:rFonts w:cs="Times New Roman"/>
          <w:sz w:val="24"/>
        </w:rPr>
        <w:t>suggest</w:t>
      </w:r>
      <w:r w:rsidRPr="00182199">
        <w:rPr>
          <w:rFonts w:cs="Times New Roman"/>
          <w:sz w:val="24"/>
        </w:rPr>
        <w:t xml:space="preserve"> that hominins spent a great deal of time producing stone tools for a variety of tasks</w:t>
      </w:r>
      <w:r w:rsidR="00C36394" w:rsidRPr="00182199">
        <w:rPr>
          <w:rFonts w:cs="Times New Roman"/>
          <w:sz w:val="24"/>
        </w:rPr>
        <w:t xml:space="preserve">. </w:t>
      </w:r>
      <w:r w:rsidR="00DF6899" w:rsidRPr="00182199">
        <w:rPr>
          <w:rFonts w:cs="Times New Roman"/>
          <w:sz w:val="24"/>
        </w:rPr>
        <w:t xml:space="preserve"> </w:t>
      </w:r>
      <w:r w:rsidR="00C36394" w:rsidRPr="00182199">
        <w:rPr>
          <w:rFonts w:cs="Times New Roman"/>
          <w:sz w:val="24"/>
        </w:rPr>
        <w:t>While the notion that hominins directed their movement toward specific localities or ecotones has been suggested at other localities</w:t>
      </w:r>
      <w:r w:rsidR="001D4F86" w:rsidRPr="00182199">
        <w:rPr>
          <w:rFonts w:cs="Times New Roman"/>
          <w:sz w:val="24"/>
        </w:rPr>
        <w:t xml:space="preserve"> </w:t>
      </w:r>
      <w:r w:rsidR="00F33279" w:rsidRPr="00182199">
        <w:rPr>
          <w:rFonts w:cs="Times New Roman"/>
          <w:sz w:val="24"/>
        </w:rPr>
        <w:t>(</w:t>
      </w:r>
      <w:proofErr w:type="gramStart"/>
      <w:r w:rsidR="00F33279" w:rsidRPr="00182199">
        <w:rPr>
          <w:rFonts w:cs="Times New Roman"/>
          <w:sz w:val="24"/>
        </w:rPr>
        <w:t>e.g.</w:t>
      </w:r>
      <w:proofErr w:type="gramEnd"/>
      <w:r w:rsidR="0015775C" w:rsidRPr="00182199">
        <w:rPr>
          <w:rFonts w:cs="Times New Roman"/>
          <w:sz w:val="24"/>
        </w:rPr>
        <w:t xml:space="preserve"> </w:t>
      </w:r>
      <w:proofErr w:type="spellStart"/>
      <w:r w:rsidR="0015775C" w:rsidRPr="00182199">
        <w:rPr>
          <w:rFonts w:cs="Times New Roman"/>
          <w:sz w:val="24"/>
        </w:rPr>
        <w:t>Blumenschine</w:t>
      </w:r>
      <w:proofErr w:type="spellEnd"/>
      <w:r w:rsidR="0015775C" w:rsidRPr="00182199">
        <w:rPr>
          <w:rFonts w:cs="Times New Roman"/>
          <w:sz w:val="24"/>
        </w:rPr>
        <w:t xml:space="preserve"> et al., 2008, 2012a, 2012b)</w:t>
      </w:r>
      <w:r w:rsidR="00C36394" w:rsidRPr="00182199">
        <w:rPr>
          <w:rFonts w:cs="Times New Roman"/>
          <w:sz w:val="24"/>
        </w:rPr>
        <w:t xml:space="preserve">,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123A26" w:rsidRPr="00182199">
        <w:rPr>
          <w:rFonts w:cs="Times New Roman"/>
          <w:sz w:val="24"/>
        </w:rPr>
        <w:t xml:space="preserve"> represents the earliest documented evidence of this pattern.</w:t>
      </w:r>
      <w:r w:rsidR="00FB7682" w:rsidRPr="00182199">
        <w:rPr>
          <w:rFonts w:cs="Times New Roman"/>
          <w:sz w:val="24"/>
        </w:rPr>
        <w:t xml:space="preserve"> This reinforces that notion that </w:t>
      </w:r>
      <w:proofErr w:type="spellStart"/>
      <w:r w:rsidR="008431E4" w:rsidRPr="00182199">
        <w:rPr>
          <w:rFonts w:cs="Times New Roman"/>
          <w:sz w:val="24"/>
        </w:rPr>
        <w:t>O</w:t>
      </w:r>
      <w:r w:rsidR="00FB7682" w:rsidRPr="00182199">
        <w:rPr>
          <w:rFonts w:cs="Times New Roman"/>
          <w:sz w:val="24"/>
        </w:rPr>
        <w:t>ldowan</w:t>
      </w:r>
      <w:proofErr w:type="spellEnd"/>
      <w:r w:rsidR="00FB7682" w:rsidRPr="00182199">
        <w:rPr>
          <w:rFonts w:cs="Times New Roman"/>
          <w:sz w:val="24"/>
        </w:rPr>
        <w:t xml:space="preserve"> stone tool-us</w:t>
      </w:r>
      <w:r w:rsidR="00080775" w:rsidRPr="00182199">
        <w:rPr>
          <w:rFonts w:cs="Times New Roman"/>
          <w:sz w:val="24"/>
        </w:rPr>
        <w:t>e</w:t>
      </w:r>
      <w:r w:rsidR="00FB7682" w:rsidRPr="00182199">
        <w:rPr>
          <w:rFonts w:cs="Times New Roman"/>
          <w:sz w:val="24"/>
        </w:rPr>
        <w:t xml:space="preserve"> behavior was strongly integrated into broader foraging strategies of Early Pleistocene hominins. It may</w:t>
      </w:r>
      <w:r w:rsidR="001D4F86" w:rsidRPr="00182199">
        <w:rPr>
          <w:rFonts w:cs="Times New Roman"/>
          <w:sz w:val="24"/>
        </w:rPr>
        <w:t xml:space="preserve"> </w:t>
      </w:r>
      <w:r w:rsidR="00FB7682" w:rsidRPr="00182199">
        <w:rPr>
          <w:rFonts w:cs="Times New Roman"/>
          <w:sz w:val="24"/>
        </w:rPr>
        <w:t xml:space="preserve">be that this pattern of behavior, as has been suggested by Potts (1992), is synonymous with the appearance of the </w:t>
      </w:r>
      <w:proofErr w:type="spellStart"/>
      <w:r w:rsidR="00FB7682" w:rsidRPr="00182199">
        <w:rPr>
          <w:rFonts w:cs="Times New Roman"/>
          <w:sz w:val="24"/>
        </w:rPr>
        <w:t>Oldowan</w:t>
      </w:r>
      <w:proofErr w:type="spellEnd"/>
      <w:r w:rsidR="00FB7682" w:rsidRPr="00182199">
        <w:rPr>
          <w:rFonts w:cs="Times New Roman"/>
          <w:sz w:val="24"/>
        </w:rPr>
        <w:t xml:space="preserve">. This could be tested by future landscape scale studies at the earliest localities such as </w:t>
      </w:r>
      <w:proofErr w:type="spellStart"/>
      <w:r w:rsidR="00FB7682" w:rsidRPr="00182199">
        <w:rPr>
          <w:rFonts w:cs="Times New Roman"/>
          <w:sz w:val="24"/>
        </w:rPr>
        <w:t>Ledi</w:t>
      </w:r>
      <w:proofErr w:type="spellEnd"/>
      <w:r w:rsidR="00FB7682" w:rsidRPr="00182199">
        <w:rPr>
          <w:rFonts w:cs="Times New Roman"/>
          <w:sz w:val="24"/>
        </w:rPr>
        <w:t xml:space="preserve"> </w:t>
      </w:r>
      <w:proofErr w:type="spellStart"/>
      <w:r w:rsidR="00FB7682" w:rsidRPr="00182199">
        <w:rPr>
          <w:rFonts w:cs="Times New Roman"/>
          <w:sz w:val="24"/>
        </w:rPr>
        <w:t>Geraru</w:t>
      </w:r>
      <w:proofErr w:type="spellEnd"/>
      <w:r w:rsidR="00FB7682" w:rsidRPr="00182199">
        <w:rPr>
          <w:rFonts w:cs="Times New Roman"/>
          <w:sz w:val="24"/>
        </w:rPr>
        <w:t xml:space="preserve"> and </w:t>
      </w:r>
      <w:proofErr w:type="spellStart"/>
      <w:r w:rsidR="00FB7682" w:rsidRPr="00182199">
        <w:rPr>
          <w:rFonts w:cs="Times New Roman"/>
          <w:sz w:val="24"/>
        </w:rPr>
        <w:t>Gona</w:t>
      </w:r>
      <w:proofErr w:type="spellEnd"/>
      <w:r w:rsidR="0069090D" w:rsidRPr="00182199">
        <w:rPr>
          <w:rFonts w:cs="Times New Roman"/>
          <w:sz w:val="24"/>
        </w:rPr>
        <w:t xml:space="preserve"> </w:t>
      </w:r>
      <w:r w:rsidR="00376888" w:rsidRPr="00182199">
        <w:rPr>
          <w:rFonts w:cs="Times New Roman"/>
          <w:noProof/>
          <w:sz w:val="24"/>
        </w:rPr>
        <w:t>(Stout et al., 2010; Braun et al., 2019)</w:t>
      </w:r>
      <w:r w:rsidR="00FB7682" w:rsidRPr="00182199">
        <w:rPr>
          <w:rFonts w:cs="Times New Roman"/>
          <w:sz w:val="24"/>
        </w:rPr>
        <w:t xml:space="preserve">.    </w:t>
      </w:r>
      <w:r w:rsidR="00123A26" w:rsidRPr="00182199">
        <w:rPr>
          <w:rFonts w:cs="Times New Roman"/>
          <w:sz w:val="24"/>
        </w:rPr>
        <w:t xml:space="preserve"> </w:t>
      </w:r>
    </w:p>
    <w:p w14:paraId="1D0B58B4" w14:textId="7528E78A" w:rsidR="0005761E" w:rsidRPr="00182199" w:rsidRDefault="00980C95" w:rsidP="002F2FA2">
      <w:pPr>
        <w:pStyle w:val="BodyText"/>
        <w:spacing w:line="480" w:lineRule="auto"/>
        <w:rPr>
          <w:rFonts w:cs="Times New Roman"/>
          <w:i/>
          <w:iCs/>
          <w:sz w:val="24"/>
        </w:rPr>
      </w:pPr>
      <w:r w:rsidRPr="00182199">
        <w:rPr>
          <w:rFonts w:cs="Times New Roman"/>
          <w:sz w:val="24"/>
        </w:rPr>
        <w:lastRenderedPageBreak/>
        <w:t>The land-use p</w:t>
      </w:r>
      <w:r w:rsidR="00FB7682" w:rsidRPr="00182199">
        <w:rPr>
          <w:rFonts w:cs="Times New Roman"/>
          <w:sz w:val="24"/>
        </w:rPr>
        <w:t>a</w:t>
      </w:r>
      <w:r w:rsidRPr="00182199">
        <w:rPr>
          <w:rFonts w:cs="Times New Roman"/>
          <w:sz w:val="24"/>
        </w:rPr>
        <w:t xml:space="preserve">ttern elucidated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8B3E63" w:rsidRPr="00182199">
        <w:rPr>
          <w:rFonts w:cs="Times New Roman"/>
          <w:sz w:val="24"/>
        </w:rPr>
        <w:t xml:space="preserve"> also differs</w:t>
      </w:r>
      <w:r w:rsidR="00C36394" w:rsidRPr="00182199">
        <w:rPr>
          <w:rFonts w:cs="Times New Roman"/>
          <w:sz w:val="24"/>
        </w:rPr>
        <w:t xml:space="preserve"> from</w:t>
      </w:r>
      <w:r w:rsidR="00DF6899" w:rsidRPr="00182199">
        <w:rPr>
          <w:rFonts w:cs="Times New Roman"/>
          <w:sz w:val="24"/>
        </w:rPr>
        <w:t xml:space="preserve"> younger</w:t>
      </w:r>
      <w:r w:rsidR="00C36394" w:rsidRPr="00182199">
        <w:rPr>
          <w:rFonts w:cs="Times New Roman"/>
          <w:sz w:val="24"/>
        </w:rPr>
        <w:t xml:space="preserve"> </w:t>
      </w:r>
      <w:proofErr w:type="spellStart"/>
      <w:r w:rsidR="00C36394" w:rsidRPr="00182199">
        <w:rPr>
          <w:rFonts w:cs="Times New Roman"/>
          <w:sz w:val="24"/>
        </w:rPr>
        <w:t>Oldowan</w:t>
      </w:r>
      <w:proofErr w:type="spellEnd"/>
      <w:r w:rsidR="00C36394" w:rsidRPr="00182199">
        <w:rPr>
          <w:rFonts w:cs="Times New Roman"/>
          <w:sz w:val="24"/>
        </w:rPr>
        <w:t xml:space="preserve"> sites </w:t>
      </w:r>
      <w:r w:rsidR="008B3E63" w:rsidRPr="00182199">
        <w:rPr>
          <w:rFonts w:cs="Times New Roman"/>
          <w:sz w:val="24"/>
        </w:rPr>
        <w:t>in scale</w:t>
      </w:r>
      <w:r w:rsidR="001B0889" w:rsidRPr="00182199">
        <w:rPr>
          <w:rFonts w:cs="Times New Roman"/>
          <w:sz w:val="24"/>
        </w:rPr>
        <w:t xml:space="preserve">. </w:t>
      </w:r>
      <w:r w:rsidR="00AF26B6" w:rsidRPr="00182199">
        <w:rPr>
          <w:rFonts w:cs="Times New Roman"/>
          <w:sz w:val="24"/>
        </w:rPr>
        <w:t xml:space="preserve">The </w:t>
      </w:r>
      <w:r w:rsidR="00376888" w:rsidRPr="00182199">
        <w:rPr>
          <w:rFonts w:cs="Times New Roman"/>
          <w:sz w:val="24"/>
        </w:rPr>
        <w:t xml:space="preserve">movement </w:t>
      </w:r>
      <w:r w:rsidR="00AF26B6" w:rsidRPr="00182199">
        <w:rPr>
          <w:rFonts w:cs="Times New Roman"/>
          <w:sz w:val="24"/>
        </w:rPr>
        <w:t>pattern described a</w:t>
      </w:r>
      <w:r w:rsidR="001D4F86" w:rsidRPr="00182199">
        <w:rPr>
          <w:rFonts w:cs="Times New Roman"/>
          <w:sz w:val="24"/>
        </w:rPr>
        <w:t>t</w:t>
      </w:r>
      <w:r w:rsidR="001B0889" w:rsidRPr="00182199">
        <w:rPr>
          <w:rFonts w:cs="Times New Roman"/>
          <w:sz w:val="24"/>
        </w:rPr>
        <w:t xml:space="preserve"> </w:t>
      </w:r>
      <w:proofErr w:type="spellStart"/>
      <w:r w:rsidR="001B0889" w:rsidRPr="00182199">
        <w:rPr>
          <w:rFonts w:cs="Times New Roman"/>
          <w:sz w:val="24"/>
        </w:rPr>
        <w:t>Koobi</w:t>
      </w:r>
      <w:proofErr w:type="spellEnd"/>
      <w:r w:rsidR="001B0889" w:rsidRPr="00182199">
        <w:rPr>
          <w:rFonts w:cs="Times New Roman"/>
          <w:sz w:val="24"/>
        </w:rPr>
        <w:t xml:space="preserve"> </w:t>
      </w:r>
      <w:r w:rsidR="00376888" w:rsidRPr="00182199">
        <w:rPr>
          <w:rFonts w:cs="Times New Roman"/>
          <w:sz w:val="24"/>
        </w:rPr>
        <w:t xml:space="preserve">Fora </w:t>
      </w:r>
      <w:r w:rsidR="00376888" w:rsidRPr="00182199">
        <w:rPr>
          <w:rFonts w:cs="Times New Roman"/>
          <w:noProof/>
          <w:sz w:val="24"/>
        </w:rPr>
        <w:t>(Braun et al., 2008b)</w:t>
      </w:r>
      <w:r w:rsidR="00376888" w:rsidRPr="00182199">
        <w:rPr>
          <w:rFonts w:cs="Times New Roman"/>
          <w:sz w:val="24"/>
        </w:rPr>
        <w:t xml:space="preserve"> </w:t>
      </w:r>
      <w:r w:rsidR="00AF26B6" w:rsidRPr="00182199">
        <w:rPr>
          <w:rFonts w:cs="Times New Roman"/>
          <w:sz w:val="24"/>
        </w:rPr>
        <w:t>suggest</w:t>
      </w:r>
      <w:r w:rsidR="001D4F86" w:rsidRPr="00182199">
        <w:rPr>
          <w:rFonts w:cs="Times New Roman"/>
          <w:sz w:val="24"/>
        </w:rPr>
        <w:t>s</w:t>
      </w:r>
      <w:r w:rsidR="00AF26B6" w:rsidRPr="00182199">
        <w:rPr>
          <w:rFonts w:cs="Times New Roman"/>
          <w:sz w:val="24"/>
        </w:rPr>
        <w:t xml:space="preserve"> that hominins directed their movements across paleogeographic settings</w:t>
      </w:r>
      <w:r w:rsidR="001D4F86" w:rsidRPr="00182199">
        <w:rPr>
          <w:rFonts w:cs="Times New Roman"/>
          <w:sz w:val="24"/>
        </w:rPr>
        <w:t xml:space="preserve"> </w:t>
      </w:r>
      <w:r w:rsidR="00AF26B6" w:rsidRPr="00182199">
        <w:rPr>
          <w:rFonts w:cs="Times New Roman"/>
          <w:sz w:val="24"/>
        </w:rPr>
        <w:t>at</w:t>
      </w:r>
      <w:r w:rsidR="001D4F86" w:rsidRPr="00182199">
        <w:rPr>
          <w:rFonts w:cs="Times New Roman"/>
          <w:sz w:val="24"/>
        </w:rPr>
        <w:t xml:space="preserve"> a</w:t>
      </w:r>
      <w:r w:rsidR="00AF26B6" w:rsidRPr="00182199">
        <w:rPr>
          <w:rFonts w:cs="Times New Roman"/>
          <w:sz w:val="24"/>
        </w:rPr>
        <w:t xml:space="preserve"> scale of</w:t>
      </w:r>
      <w:r w:rsidR="001D4F86" w:rsidRPr="00182199">
        <w:rPr>
          <w:rFonts w:cs="Times New Roman"/>
          <w:sz w:val="24"/>
        </w:rPr>
        <w:t xml:space="preserve"> hundreds</w:t>
      </w:r>
      <w:r w:rsidR="00AF26B6" w:rsidRPr="00182199">
        <w:rPr>
          <w:rFonts w:cs="Times New Roman"/>
          <w:sz w:val="24"/>
        </w:rPr>
        <w:t xml:space="preserve"> of meters</w:t>
      </w:r>
      <w:r w:rsidRPr="00182199">
        <w:rPr>
          <w:rFonts w:cs="Times New Roman"/>
          <w:sz w:val="24"/>
        </w:rPr>
        <w:t>.</w:t>
      </w:r>
      <w:r w:rsidR="00AF26B6" w:rsidRPr="00182199">
        <w:rPr>
          <w:rFonts w:cs="Times New Roman"/>
          <w:sz w:val="24"/>
        </w:rPr>
        <w:t xml:space="preserve"> </w:t>
      </w:r>
      <w:r w:rsidR="001D4F86" w:rsidRPr="00182199">
        <w:rPr>
          <w:rFonts w:cs="Times New Roman"/>
          <w:sz w:val="24"/>
        </w:rPr>
        <w:t>A</w:t>
      </w:r>
      <w:r w:rsidRPr="00182199">
        <w:rPr>
          <w:rFonts w:cs="Times New Roman"/>
          <w:sz w:val="24"/>
        </w:rPr>
        <w:t>t Olduvai Gorge</w:t>
      </w:r>
      <w:r w:rsidR="0090305C" w:rsidRPr="00182199">
        <w:rPr>
          <w:rFonts w:cs="Times New Roman"/>
          <w:sz w:val="24"/>
        </w:rPr>
        <w:t>,</w:t>
      </w:r>
      <w:r w:rsidRPr="00182199">
        <w:rPr>
          <w:rFonts w:cs="Times New Roman"/>
          <w:sz w:val="24"/>
        </w:rPr>
        <w:t xml:space="preserve"> the directed movement toward riparian woodlands</w:t>
      </w:r>
      <w:r w:rsidR="00AF26B6" w:rsidRPr="00182199">
        <w:rPr>
          <w:rFonts w:cs="Times New Roman"/>
          <w:sz w:val="24"/>
        </w:rPr>
        <w:t xml:space="preserve"> is </w:t>
      </w:r>
      <w:r w:rsidR="001D4F86" w:rsidRPr="00182199">
        <w:rPr>
          <w:rFonts w:cs="Times New Roman"/>
          <w:sz w:val="24"/>
        </w:rPr>
        <w:t>thought</w:t>
      </w:r>
      <w:r w:rsidR="00AF26B6" w:rsidRPr="00182199">
        <w:rPr>
          <w:rFonts w:cs="Times New Roman"/>
          <w:sz w:val="24"/>
        </w:rPr>
        <w:t xml:space="preserve"> to</w:t>
      </w:r>
      <w:r w:rsidR="001D4F86" w:rsidRPr="00182199">
        <w:rPr>
          <w:rFonts w:cs="Times New Roman"/>
          <w:sz w:val="24"/>
        </w:rPr>
        <w:t xml:space="preserve"> have</w:t>
      </w:r>
      <w:r w:rsidR="00AF26B6" w:rsidRPr="00182199">
        <w:rPr>
          <w:rFonts w:cs="Times New Roman"/>
          <w:sz w:val="24"/>
        </w:rPr>
        <w:t xml:space="preserve"> </w:t>
      </w:r>
      <w:r w:rsidR="0090305C" w:rsidRPr="00182199">
        <w:rPr>
          <w:rFonts w:cs="Times New Roman"/>
          <w:sz w:val="24"/>
        </w:rPr>
        <w:t>occurred</w:t>
      </w:r>
      <w:r w:rsidR="00EF0101" w:rsidRPr="00182199">
        <w:rPr>
          <w:rFonts w:cs="Times New Roman"/>
          <w:sz w:val="24"/>
        </w:rPr>
        <w:t xml:space="preserve"> over a scale </w:t>
      </w:r>
      <w:r w:rsidR="00376888" w:rsidRPr="00182199">
        <w:rPr>
          <w:rFonts w:cs="Times New Roman"/>
          <w:sz w:val="24"/>
        </w:rPr>
        <w:t>no greater than</w:t>
      </w:r>
      <w:r w:rsidR="00EF0101" w:rsidRPr="00182199">
        <w:rPr>
          <w:rFonts w:cs="Times New Roman"/>
          <w:sz w:val="24"/>
        </w:rPr>
        <w:t xml:space="preserve"> 5 kilometers</w:t>
      </w:r>
      <w:r w:rsidR="001D4F86" w:rsidRPr="00182199">
        <w:rPr>
          <w:rFonts w:cs="Times New Roman"/>
          <w:sz w:val="24"/>
        </w:rPr>
        <w:t xml:space="preserve"> </w:t>
      </w:r>
      <w:r w:rsidR="00F81F6E" w:rsidRPr="00182199">
        <w:rPr>
          <w:rFonts w:cs="Times New Roman"/>
          <w:sz w:val="24"/>
        </w:rPr>
        <w:t>(</w:t>
      </w:r>
      <w:proofErr w:type="spellStart"/>
      <w:r w:rsidR="00F81F6E" w:rsidRPr="00182199">
        <w:rPr>
          <w:rFonts w:cs="Times New Roman"/>
          <w:sz w:val="24"/>
        </w:rPr>
        <w:t>Blumenschine</w:t>
      </w:r>
      <w:proofErr w:type="spellEnd"/>
      <w:r w:rsidR="00F81F6E" w:rsidRPr="00182199">
        <w:rPr>
          <w:rFonts w:cs="Times New Roman"/>
          <w:sz w:val="24"/>
        </w:rPr>
        <w:t xml:space="preserve"> et al., 2008, 2012a)</w:t>
      </w:r>
      <w:r w:rsidR="00EF0101" w:rsidRPr="00182199">
        <w:rPr>
          <w:rFonts w:cs="Times New Roman"/>
          <w:sz w:val="24"/>
        </w:rPr>
        <w:t xml:space="preserve">. </w:t>
      </w:r>
      <w:r w:rsidR="0090305C" w:rsidRPr="00182199">
        <w:rPr>
          <w:rFonts w:cs="Times New Roman"/>
          <w:sz w:val="24"/>
        </w:rPr>
        <w:t>T</w:t>
      </w:r>
      <w:r w:rsidR="00C36394" w:rsidRPr="00182199">
        <w:rPr>
          <w:rFonts w:cs="Times New Roman"/>
          <w:sz w:val="24"/>
        </w:rPr>
        <w:t>he data presented here impl</w:t>
      </w:r>
      <w:r w:rsidR="002F785D" w:rsidRPr="00182199">
        <w:rPr>
          <w:rFonts w:cs="Times New Roman"/>
          <w:sz w:val="24"/>
        </w:rPr>
        <w:t>y</w:t>
      </w:r>
      <w:r w:rsidR="00C36394" w:rsidRPr="00182199">
        <w:rPr>
          <w:rFonts w:cs="Times New Roman"/>
          <w:sz w:val="24"/>
        </w:rPr>
        <w:t xml:space="preserve"> that a pattern of directed movement occur</w:t>
      </w:r>
      <w:r w:rsidR="00080775" w:rsidRPr="00182199">
        <w:rPr>
          <w:rFonts w:cs="Times New Roman"/>
          <w:sz w:val="24"/>
        </w:rPr>
        <w:t>red</w:t>
      </w:r>
      <w:r w:rsidR="00C36394" w:rsidRPr="00182199">
        <w:rPr>
          <w:rFonts w:cs="Times New Roman"/>
          <w:sz w:val="24"/>
        </w:rPr>
        <w:t xml:space="preserve"> at a scale of at least 10</w:t>
      </w:r>
      <w:ins w:id="310" w:author="Author" w:date="2021-05-01T17:48:00Z">
        <w:r w:rsidR="00080775" w:rsidRPr="00182199">
          <w:rPr>
            <w:rFonts w:cs="Times New Roman"/>
            <w:sz w:val="24"/>
          </w:rPr>
          <w:t>–</w:t>
        </w:r>
      </w:ins>
      <w:r w:rsidR="00C36394" w:rsidRPr="00182199">
        <w:rPr>
          <w:rFonts w:cs="Times New Roman"/>
          <w:sz w:val="24"/>
        </w:rPr>
        <w:t>13 kilometers</w:t>
      </w:r>
      <w:r w:rsidR="0090305C" w:rsidRPr="00182199">
        <w:rPr>
          <w:rFonts w:cs="Times New Roman"/>
          <w:sz w:val="24"/>
        </w:rPr>
        <w:t xml:space="preserve"> for nonlocal materials</w:t>
      </w:r>
      <w:r w:rsidR="00C36394" w:rsidRPr="00182199">
        <w:rPr>
          <w:rFonts w:cs="Times New Roman"/>
          <w:sz w:val="24"/>
        </w:rPr>
        <w:t>.</w:t>
      </w:r>
      <w:r w:rsidR="00AF26B6" w:rsidRPr="00182199">
        <w:rPr>
          <w:rFonts w:cs="Times New Roman"/>
          <w:sz w:val="24"/>
        </w:rPr>
        <w:t xml:space="preserve"> This is an interesting distinction </w:t>
      </w:r>
      <w:r w:rsidR="00774A3D" w:rsidRPr="00182199">
        <w:rPr>
          <w:rFonts w:cs="Times New Roman"/>
          <w:sz w:val="24"/>
        </w:rPr>
        <w:t>because</w:t>
      </w:r>
      <w:r w:rsidR="00AF26B6" w:rsidRPr="00182199">
        <w:rPr>
          <w:rFonts w:cs="Times New Roman"/>
          <w:sz w:val="24"/>
        </w:rPr>
        <w:t xml:space="preserve">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AF26B6" w:rsidRPr="00182199">
        <w:rPr>
          <w:rFonts w:cs="Times New Roman"/>
          <w:sz w:val="24"/>
        </w:rPr>
        <w:t xml:space="preserve"> is </w:t>
      </w:r>
      <w:r w:rsidR="00DF6899" w:rsidRPr="00182199">
        <w:rPr>
          <w:rFonts w:cs="Times New Roman"/>
          <w:sz w:val="24"/>
        </w:rPr>
        <w:t xml:space="preserve">one of the few </w:t>
      </w:r>
      <w:r w:rsidR="00AF26B6" w:rsidRPr="00182199">
        <w:rPr>
          <w:rFonts w:cs="Times New Roman"/>
          <w:sz w:val="24"/>
        </w:rPr>
        <w:t>site</w:t>
      </w:r>
      <w:r w:rsidR="00DF6899" w:rsidRPr="00182199">
        <w:rPr>
          <w:rFonts w:cs="Times New Roman"/>
          <w:sz w:val="24"/>
        </w:rPr>
        <w:t>s</w:t>
      </w:r>
      <w:r w:rsidR="00AF26B6" w:rsidRPr="00182199">
        <w:rPr>
          <w:rFonts w:cs="Times New Roman"/>
          <w:sz w:val="24"/>
        </w:rPr>
        <w:t xml:space="preserve"> from this time frame situated in an open grassland</w:t>
      </w:r>
      <w:r w:rsidR="00376888" w:rsidRPr="00182199">
        <w:rPr>
          <w:rFonts w:cs="Times New Roman"/>
          <w:sz w:val="24"/>
        </w:rPr>
        <w:t xml:space="preserve"> </w:t>
      </w:r>
      <w:r w:rsidR="00376888" w:rsidRPr="00182199">
        <w:rPr>
          <w:rFonts w:cs="Times New Roman"/>
          <w:noProof/>
          <w:sz w:val="24"/>
        </w:rPr>
        <w:t>(Plummer et al., 2009b)</w:t>
      </w:r>
      <w:r w:rsidR="00774A3D" w:rsidRPr="00182199">
        <w:rPr>
          <w:rFonts w:cs="Times New Roman"/>
          <w:sz w:val="24"/>
        </w:rPr>
        <w:t>. Modern h</w:t>
      </w:r>
      <w:r w:rsidR="00AF26B6" w:rsidRPr="00182199">
        <w:rPr>
          <w:rFonts w:cs="Times New Roman"/>
          <w:sz w:val="24"/>
        </w:rPr>
        <w:t xml:space="preserve">umans tend to travel farther and more frequently in open arid environments than those that live in more </w:t>
      </w:r>
      <w:r w:rsidR="002D586A" w:rsidRPr="00182199">
        <w:rPr>
          <w:rFonts w:cs="Times New Roman"/>
          <w:sz w:val="24"/>
        </w:rPr>
        <w:t>closed habitats</w:t>
      </w:r>
      <w:r w:rsidR="00AF26B6" w:rsidRPr="00182199">
        <w:rPr>
          <w:rFonts w:cs="Times New Roman"/>
          <w:sz w:val="24"/>
        </w:rPr>
        <w:t xml:space="preserve"> </w:t>
      </w:r>
      <w:r w:rsidR="00376888" w:rsidRPr="00182199">
        <w:rPr>
          <w:rFonts w:cs="Times New Roman"/>
          <w:noProof/>
          <w:sz w:val="24"/>
        </w:rPr>
        <w:t>(Kelly, 2007; Burnside et al., 2012)</w:t>
      </w:r>
      <w:r w:rsidR="00376888" w:rsidRPr="00182199">
        <w:rPr>
          <w:rFonts w:cs="Times New Roman"/>
          <w:sz w:val="24"/>
        </w:rPr>
        <w:t xml:space="preserve">. </w:t>
      </w:r>
      <w:r w:rsidR="002D586A" w:rsidRPr="00182199">
        <w:rPr>
          <w:rFonts w:cs="Times New Roman"/>
          <w:sz w:val="24"/>
        </w:rPr>
        <w:t>S</w:t>
      </w:r>
      <w:r w:rsidR="00AF26B6" w:rsidRPr="00182199">
        <w:rPr>
          <w:rFonts w:cs="Times New Roman"/>
          <w:sz w:val="24"/>
        </w:rPr>
        <w:t xml:space="preserve">avanna-adapted chimpanzees from </w:t>
      </w:r>
      <w:proofErr w:type="spellStart"/>
      <w:r w:rsidR="00AF26B6" w:rsidRPr="00182199">
        <w:rPr>
          <w:rFonts w:cs="Times New Roman"/>
          <w:sz w:val="24"/>
        </w:rPr>
        <w:t>Fongoli</w:t>
      </w:r>
      <w:proofErr w:type="spellEnd"/>
      <w:r w:rsidR="00774A3D" w:rsidRPr="00182199">
        <w:rPr>
          <w:rFonts w:cs="Times New Roman"/>
          <w:sz w:val="24"/>
        </w:rPr>
        <w:t xml:space="preserve">, Senegal </w:t>
      </w:r>
      <w:r w:rsidR="00AF26B6" w:rsidRPr="00182199">
        <w:rPr>
          <w:rFonts w:cs="Times New Roman"/>
          <w:sz w:val="24"/>
        </w:rPr>
        <w:t xml:space="preserve">also possess a larger home range and practice fission-fusion less frequently </w:t>
      </w:r>
      <w:r w:rsidR="00376888" w:rsidRPr="00182199">
        <w:rPr>
          <w:rFonts w:cs="Times New Roman"/>
          <w:noProof/>
          <w:sz w:val="24"/>
        </w:rPr>
        <w:t>(Pruetz and Bertolani, 2009)</w:t>
      </w:r>
      <w:r w:rsidR="00376888" w:rsidRPr="00182199">
        <w:rPr>
          <w:rFonts w:cs="Times New Roman"/>
          <w:sz w:val="24"/>
        </w:rPr>
        <w:t xml:space="preserve">. </w:t>
      </w:r>
      <w:r w:rsidR="00FB7682" w:rsidRPr="00182199">
        <w:rPr>
          <w:rFonts w:cs="Times New Roman"/>
          <w:sz w:val="24"/>
        </w:rPr>
        <w:t xml:space="preserve">In this respect, the </w:t>
      </w:r>
      <w:r w:rsidR="00497026" w:rsidRPr="00182199">
        <w:rPr>
          <w:rFonts w:cs="Times New Roman"/>
          <w:sz w:val="24"/>
        </w:rPr>
        <w:t>increased scale of</w:t>
      </w:r>
      <w:r w:rsidR="00DF6899" w:rsidRPr="00182199">
        <w:rPr>
          <w:rFonts w:cs="Times New Roman"/>
          <w:sz w:val="24"/>
        </w:rPr>
        <w:t xml:space="preserve"> this structured</w:t>
      </w:r>
      <w:r w:rsidR="00497026" w:rsidRPr="00182199">
        <w:rPr>
          <w:rFonts w:cs="Times New Roman"/>
          <w:sz w:val="24"/>
        </w:rPr>
        <w:t xml:space="preserve"> land</w:t>
      </w:r>
      <w:r w:rsidR="00676BB2" w:rsidRPr="00182199">
        <w:rPr>
          <w:rFonts w:cs="Times New Roman"/>
          <w:sz w:val="24"/>
        </w:rPr>
        <w:t>-</w:t>
      </w:r>
      <w:r w:rsidR="00497026" w:rsidRPr="00182199">
        <w:rPr>
          <w:rFonts w:cs="Times New Roman"/>
          <w:sz w:val="24"/>
        </w:rPr>
        <w:t xml:space="preserve">use pattern </w:t>
      </w:r>
      <w:r w:rsidR="00FB7682" w:rsidRPr="00182199">
        <w:rPr>
          <w:rFonts w:cs="Times New Roman"/>
          <w:sz w:val="24"/>
        </w:rPr>
        <w:t xml:space="preserve">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FB7682" w:rsidRPr="00182199">
        <w:rPr>
          <w:rFonts w:cs="Times New Roman"/>
          <w:sz w:val="24"/>
        </w:rPr>
        <w:t xml:space="preserve"> may </w:t>
      </w:r>
      <w:r w:rsidR="00DF6899" w:rsidRPr="00182199">
        <w:rPr>
          <w:rFonts w:cs="Times New Roman"/>
          <w:sz w:val="24"/>
        </w:rPr>
        <w:t xml:space="preserve">further attest to the </w:t>
      </w:r>
      <w:r w:rsidR="00FB7682" w:rsidRPr="00182199">
        <w:rPr>
          <w:rFonts w:cs="Times New Roman"/>
          <w:sz w:val="24"/>
        </w:rPr>
        <w:t xml:space="preserve">adaptive flexibility of </w:t>
      </w:r>
      <w:proofErr w:type="spellStart"/>
      <w:r w:rsidR="00FB7682" w:rsidRPr="00182199">
        <w:rPr>
          <w:rFonts w:cs="Times New Roman"/>
          <w:sz w:val="24"/>
        </w:rPr>
        <w:t>Oldowan</w:t>
      </w:r>
      <w:proofErr w:type="spellEnd"/>
      <w:r w:rsidR="00FB7682" w:rsidRPr="00182199">
        <w:rPr>
          <w:rFonts w:cs="Times New Roman"/>
          <w:sz w:val="24"/>
        </w:rPr>
        <w:t xml:space="preserve"> hominins </w:t>
      </w:r>
      <w:r w:rsidR="00676BB2" w:rsidRPr="00182199">
        <w:rPr>
          <w:rFonts w:cs="Times New Roman"/>
          <w:sz w:val="24"/>
        </w:rPr>
        <w:t>open</w:t>
      </w:r>
      <w:r w:rsidR="00FB7682" w:rsidRPr="00182199">
        <w:rPr>
          <w:rFonts w:cs="Times New Roman"/>
          <w:sz w:val="24"/>
        </w:rPr>
        <w:t xml:space="preserve"> environments. </w:t>
      </w:r>
    </w:p>
    <w:p w14:paraId="0FA8CF71" w14:textId="1A7FA073" w:rsidR="00650493" w:rsidRPr="00182199" w:rsidRDefault="00080775" w:rsidP="00D73A78">
      <w:pPr>
        <w:pStyle w:val="BodyText"/>
        <w:spacing w:line="480" w:lineRule="auto"/>
        <w:rPr>
          <w:rFonts w:cs="Times New Roman"/>
          <w:sz w:val="24"/>
        </w:rPr>
        <w:pPrChange w:id="311" w:author="Author" w:date="2021-05-18T09:23:00Z">
          <w:pPr>
            <w:pStyle w:val="BodyText"/>
            <w:spacing w:line="480" w:lineRule="auto"/>
            <w:ind w:firstLine="0"/>
          </w:pPr>
        </w:pPrChange>
      </w:pPr>
      <w:ins w:id="312" w:author="Author" w:date="2021-05-01T17:49:00Z">
        <w:del w:id="313" w:author="Author" w:date="2021-05-18T09:23:00Z">
          <w:r w:rsidRPr="00182199" w:rsidDel="00D1073E">
            <w:rPr>
              <w:rFonts w:cs="Times New Roman"/>
              <w:i/>
              <w:iCs/>
              <w:sz w:val="24"/>
            </w:rPr>
            <w:delText>4.2.</w:delText>
          </w:r>
          <w:r w:rsidRPr="00182199" w:rsidDel="00D1073E">
            <w:rPr>
              <w:rFonts w:cs="Times New Roman"/>
              <w:i/>
              <w:iCs/>
              <w:sz w:val="24"/>
            </w:rPr>
            <w:tab/>
          </w:r>
        </w:del>
      </w:ins>
      <w:r w:rsidR="0005761E" w:rsidRPr="00182199">
        <w:rPr>
          <w:rFonts w:cs="Times New Roman"/>
          <w:i/>
          <w:iCs/>
          <w:sz w:val="24"/>
        </w:rPr>
        <w:t>The influence of land</w:t>
      </w:r>
      <w:r w:rsidR="00676BB2" w:rsidRPr="00182199">
        <w:rPr>
          <w:rFonts w:cs="Times New Roman"/>
          <w:i/>
          <w:iCs/>
          <w:sz w:val="24"/>
        </w:rPr>
        <w:t>-</w:t>
      </w:r>
      <w:r w:rsidR="0005761E" w:rsidRPr="00182199">
        <w:rPr>
          <w:rFonts w:cs="Times New Roman"/>
          <w:i/>
          <w:iCs/>
          <w:sz w:val="24"/>
        </w:rPr>
        <w:t xml:space="preserve">use on </w:t>
      </w:r>
      <w:proofErr w:type="spellStart"/>
      <w:r w:rsidR="0005761E" w:rsidRPr="00182199">
        <w:rPr>
          <w:rFonts w:cs="Times New Roman"/>
          <w:i/>
          <w:iCs/>
          <w:sz w:val="24"/>
        </w:rPr>
        <w:t>Oldowan</w:t>
      </w:r>
      <w:proofErr w:type="spellEnd"/>
      <w:r w:rsidR="0005761E" w:rsidRPr="00182199">
        <w:rPr>
          <w:rFonts w:cs="Times New Roman"/>
          <w:i/>
          <w:iCs/>
          <w:sz w:val="24"/>
        </w:rPr>
        <w:t xml:space="preserve"> production strategies</w:t>
      </w:r>
      <w:bookmarkStart w:id="314" w:name="implications-for-land-use"/>
    </w:p>
    <w:p w14:paraId="5445896D" w14:textId="65B486C8" w:rsidR="00A96708" w:rsidRPr="00182199" w:rsidRDefault="00FB7682" w:rsidP="00F129FF">
      <w:pPr>
        <w:pStyle w:val="BodyText"/>
        <w:spacing w:line="480" w:lineRule="auto"/>
        <w:ind w:firstLine="720"/>
        <w:rPr>
          <w:rFonts w:cs="Times New Roman"/>
          <w:sz w:val="24"/>
        </w:rPr>
      </w:pPr>
      <w:r w:rsidRPr="00182199">
        <w:rPr>
          <w:rFonts w:cs="Times New Roman"/>
          <w:sz w:val="24"/>
        </w:rPr>
        <w:t>The results of this study</w:t>
      </w:r>
      <w:r w:rsidR="00F81F6E" w:rsidRPr="00182199">
        <w:rPr>
          <w:rFonts w:cs="Times New Roman"/>
          <w:sz w:val="24"/>
        </w:rPr>
        <w:t xml:space="preserve"> also</w:t>
      </w:r>
      <w:r w:rsidRPr="00182199">
        <w:rPr>
          <w:rFonts w:cs="Times New Roman"/>
          <w:sz w:val="24"/>
        </w:rPr>
        <w:t xml:space="preserve"> suggest that pattern</w:t>
      </w:r>
      <w:r w:rsidR="00256ECB" w:rsidRPr="00182199">
        <w:rPr>
          <w:rFonts w:cs="Times New Roman"/>
          <w:sz w:val="24"/>
        </w:rPr>
        <w:t>s</w:t>
      </w:r>
      <w:r w:rsidRPr="00182199">
        <w:rPr>
          <w:rFonts w:cs="Times New Roman"/>
          <w:sz w:val="24"/>
        </w:rPr>
        <w:t xml:space="preserve"> of land-use </w:t>
      </w:r>
      <w:r w:rsidR="00497026" w:rsidRPr="00182199">
        <w:rPr>
          <w:rFonts w:cs="Times New Roman"/>
          <w:sz w:val="24"/>
        </w:rPr>
        <w:t xml:space="preserve">influence the technical decisions of </w:t>
      </w:r>
      <w:proofErr w:type="spellStart"/>
      <w:r w:rsidR="00497026" w:rsidRPr="00182199">
        <w:rPr>
          <w:rFonts w:cs="Times New Roman"/>
          <w:sz w:val="24"/>
        </w:rPr>
        <w:t>Oldowan</w:t>
      </w:r>
      <w:proofErr w:type="spellEnd"/>
      <w:r w:rsidR="00497026" w:rsidRPr="00182199">
        <w:rPr>
          <w:rFonts w:cs="Times New Roman"/>
          <w:sz w:val="24"/>
        </w:rPr>
        <w:t xml:space="preserve"> tool makers.</w:t>
      </w:r>
      <w:r w:rsidR="00257547" w:rsidRPr="00182199">
        <w:rPr>
          <w:rFonts w:cs="Times New Roman"/>
          <w:sz w:val="24"/>
        </w:rPr>
        <w:t xml:space="preserve"> </w:t>
      </w:r>
      <w:r w:rsidR="00256ECB" w:rsidRPr="00182199">
        <w:rPr>
          <w:rFonts w:cs="Times New Roman"/>
          <w:sz w:val="24"/>
        </w:rPr>
        <w:t xml:space="preserve">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256ECB" w:rsidRPr="00182199">
        <w:rPr>
          <w:rFonts w:cs="Times New Roman"/>
          <w:sz w:val="24"/>
        </w:rPr>
        <w:t>, e</w:t>
      </w:r>
      <w:r w:rsidR="00FB0BF4" w:rsidRPr="00182199">
        <w:rPr>
          <w:rFonts w:cs="Times New Roman"/>
          <w:sz w:val="24"/>
        </w:rPr>
        <w:t xml:space="preserve">xotic raw materials show a strong bias toward more reduced, complete bifacial and </w:t>
      </w:r>
      <w:proofErr w:type="spellStart"/>
      <w:r w:rsidR="00FB0BF4" w:rsidRPr="00182199">
        <w:rPr>
          <w:rFonts w:cs="Times New Roman"/>
          <w:sz w:val="24"/>
        </w:rPr>
        <w:t>multifacial</w:t>
      </w:r>
      <w:proofErr w:type="spellEnd"/>
      <w:r w:rsidR="00FB0BF4" w:rsidRPr="00182199">
        <w:rPr>
          <w:rFonts w:cs="Times New Roman"/>
          <w:sz w:val="24"/>
        </w:rPr>
        <w:t xml:space="preserve"> reduction strategies</w:t>
      </w:r>
      <w:r w:rsidR="00676BB2" w:rsidRPr="00182199">
        <w:rPr>
          <w:rFonts w:cs="Times New Roman"/>
          <w:sz w:val="24"/>
        </w:rPr>
        <w:t>,</w:t>
      </w:r>
      <w:r w:rsidR="00FB0BF4" w:rsidRPr="00182199">
        <w:rPr>
          <w:rFonts w:cs="Times New Roman"/>
          <w:sz w:val="24"/>
        </w:rPr>
        <w:t xml:space="preserve"> as opposed to the more even representation of core reduction strategies among local materials</w:t>
      </w:r>
      <w:r w:rsidR="00256ECB" w:rsidRPr="00182199">
        <w:rPr>
          <w:rFonts w:cs="Times New Roman"/>
          <w:sz w:val="24"/>
        </w:rPr>
        <w:t>. This</w:t>
      </w:r>
      <w:r w:rsidR="00FB0BF4" w:rsidRPr="00182199">
        <w:rPr>
          <w:rFonts w:cs="Times New Roman"/>
          <w:sz w:val="24"/>
        </w:rPr>
        <w:t xml:space="preserve"> suggest</w:t>
      </w:r>
      <w:r w:rsidR="00256ECB" w:rsidRPr="00182199">
        <w:rPr>
          <w:rFonts w:cs="Times New Roman"/>
          <w:sz w:val="24"/>
        </w:rPr>
        <w:t>s</w:t>
      </w:r>
      <w:r w:rsidR="00FB0BF4" w:rsidRPr="00182199">
        <w:rPr>
          <w:rFonts w:cs="Times New Roman"/>
          <w:sz w:val="24"/>
        </w:rPr>
        <w:t xml:space="preserve"> that the broader pattern of stone tool transport</w:t>
      </w:r>
      <w:r w:rsidR="00650493" w:rsidRPr="00182199">
        <w:rPr>
          <w:rFonts w:cs="Times New Roman"/>
          <w:sz w:val="24"/>
        </w:rPr>
        <w:t xml:space="preserve"> influenced </w:t>
      </w:r>
      <w:r w:rsidR="00256ECB" w:rsidRPr="00182199">
        <w:rPr>
          <w:rFonts w:cs="Times New Roman"/>
          <w:sz w:val="24"/>
        </w:rPr>
        <w:t xml:space="preserve">the </w:t>
      </w:r>
      <w:r w:rsidR="00650493" w:rsidRPr="00182199">
        <w:rPr>
          <w:rFonts w:cs="Times New Roman"/>
          <w:sz w:val="24"/>
        </w:rPr>
        <w:t xml:space="preserve">ways in which </w:t>
      </w:r>
      <w:proofErr w:type="spellStart"/>
      <w:r w:rsidR="00650493" w:rsidRPr="00182199">
        <w:rPr>
          <w:rFonts w:cs="Times New Roman"/>
          <w:sz w:val="24"/>
        </w:rPr>
        <w:t>Oldowan</w:t>
      </w:r>
      <w:proofErr w:type="spellEnd"/>
      <w:r w:rsidR="00650493" w:rsidRPr="00182199">
        <w:rPr>
          <w:rFonts w:cs="Times New Roman"/>
          <w:sz w:val="24"/>
        </w:rPr>
        <w:t xml:space="preserve"> hominin</w:t>
      </w:r>
      <w:r w:rsidR="00256ECB" w:rsidRPr="00182199">
        <w:rPr>
          <w:rFonts w:cs="Times New Roman"/>
          <w:sz w:val="24"/>
        </w:rPr>
        <w:t>s</w:t>
      </w:r>
      <w:r w:rsidR="00650493" w:rsidRPr="00182199">
        <w:rPr>
          <w:rFonts w:cs="Times New Roman"/>
          <w:sz w:val="24"/>
        </w:rPr>
        <w:t xml:space="preserve"> economized stone.  The relatively long transport distance</w:t>
      </w:r>
      <w:r w:rsidR="00256ECB" w:rsidRPr="00182199">
        <w:rPr>
          <w:rFonts w:cs="Times New Roman"/>
          <w:sz w:val="24"/>
        </w:rPr>
        <w:t>,</w:t>
      </w:r>
      <w:r w:rsidR="00650493" w:rsidRPr="00182199">
        <w:rPr>
          <w:rFonts w:cs="Times New Roman"/>
          <w:sz w:val="24"/>
        </w:rPr>
        <w:t xml:space="preserve"> in combination with the lower quality of material available near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256ECB" w:rsidRPr="00182199">
        <w:rPr>
          <w:rFonts w:cs="Times New Roman"/>
          <w:sz w:val="24"/>
        </w:rPr>
        <w:t>,</w:t>
      </w:r>
      <w:r w:rsidR="00650493" w:rsidRPr="00182199">
        <w:rPr>
          <w:rFonts w:cs="Times New Roman"/>
          <w:sz w:val="24"/>
        </w:rPr>
        <w:t xml:space="preserve"> may have incentivized the retention of exotic raw materials</w:t>
      </w:r>
      <w:r w:rsidR="00FA3452" w:rsidRPr="00182199">
        <w:rPr>
          <w:rFonts w:cs="Times New Roman"/>
          <w:sz w:val="24"/>
        </w:rPr>
        <w:t xml:space="preserve"> in areas where </w:t>
      </w:r>
      <w:r w:rsidR="00256ECB" w:rsidRPr="00182199">
        <w:rPr>
          <w:rFonts w:cs="Times New Roman"/>
          <w:sz w:val="24"/>
        </w:rPr>
        <w:t>lithologies</w:t>
      </w:r>
      <w:r w:rsidR="00FA3452" w:rsidRPr="00182199">
        <w:rPr>
          <w:rFonts w:cs="Times New Roman"/>
          <w:sz w:val="24"/>
        </w:rPr>
        <w:t xml:space="preserve"> of such quality were less abundant</w:t>
      </w:r>
      <w:r w:rsidR="00650493" w:rsidRPr="00182199">
        <w:rPr>
          <w:rFonts w:cs="Times New Roman"/>
          <w:sz w:val="24"/>
        </w:rPr>
        <w:t xml:space="preserve">. In this light, the high </w:t>
      </w:r>
      <w:r w:rsidR="00650493" w:rsidRPr="00182199">
        <w:rPr>
          <w:rFonts w:cs="Times New Roman"/>
          <w:sz w:val="24"/>
        </w:rPr>
        <w:lastRenderedPageBreak/>
        <w:t xml:space="preserve">frequency of bifacial and </w:t>
      </w:r>
      <w:proofErr w:type="spellStart"/>
      <w:r w:rsidR="00650493" w:rsidRPr="00182199">
        <w:rPr>
          <w:rFonts w:cs="Times New Roman"/>
          <w:sz w:val="24"/>
        </w:rPr>
        <w:t>multifacial</w:t>
      </w:r>
      <w:proofErr w:type="spellEnd"/>
      <w:r w:rsidR="00650493" w:rsidRPr="00182199">
        <w:rPr>
          <w:rFonts w:cs="Times New Roman"/>
          <w:sz w:val="24"/>
        </w:rPr>
        <w:t xml:space="preserve"> reduction strategies</w:t>
      </w:r>
      <w:r w:rsidR="00F81F6E" w:rsidRPr="00182199">
        <w:rPr>
          <w:rFonts w:cs="Times New Roman"/>
          <w:sz w:val="24"/>
        </w:rPr>
        <w:t xml:space="preserve"> and the higher cutting edge to mass ratios present in the exotic raw materials may reflect </w:t>
      </w:r>
      <w:r w:rsidR="00650493" w:rsidRPr="00182199">
        <w:rPr>
          <w:rFonts w:cs="Times New Roman"/>
          <w:sz w:val="24"/>
        </w:rPr>
        <w:t>a</w:t>
      </w:r>
      <w:r w:rsidR="00F81F6E" w:rsidRPr="00182199">
        <w:rPr>
          <w:rFonts w:cs="Times New Roman"/>
          <w:sz w:val="24"/>
        </w:rPr>
        <w:t xml:space="preserve"> general</w:t>
      </w:r>
      <w:r w:rsidR="00650493" w:rsidRPr="00182199">
        <w:rPr>
          <w:rFonts w:cs="Times New Roman"/>
          <w:sz w:val="24"/>
        </w:rPr>
        <w:t xml:space="preserve"> need to maximize the utility that could be extracted from these cores.</w:t>
      </w:r>
      <w:r w:rsidR="0045286A" w:rsidRPr="00182199">
        <w:rPr>
          <w:rFonts w:cs="Times New Roman"/>
          <w:sz w:val="24"/>
        </w:rPr>
        <w:t xml:space="preserve"> </w:t>
      </w:r>
      <w:r w:rsidR="00256ECB" w:rsidRPr="00182199">
        <w:rPr>
          <w:rFonts w:cs="Times New Roman"/>
          <w:sz w:val="24"/>
        </w:rPr>
        <w:t>T</w:t>
      </w:r>
      <w:bookmarkEnd w:id="314"/>
      <w:r w:rsidR="00232C7D" w:rsidRPr="00182199">
        <w:rPr>
          <w:rFonts w:cs="Times New Roman"/>
          <w:sz w:val="24"/>
        </w:rPr>
        <w:t xml:space="preserve">he exploitation of multiple flake removal surfaces </w:t>
      </w:r>
      <w:r w:rsidR="00256ECB" w:rsidRPr="00182199">
        <w:rPr>
          <w:rFonts w:cs="Times New Roman"/>
          <w:sz w:val="24"/>
        </w:rPr>
        <w:t xml:space="preserve">allows </w:t>
      </w:r>
      <w:r w:rsidR="00232C7D" w:rsidRPr="00182199">
        <w:rPr>
          <w:rFonts w:cs="Times New Roman"/>
          <w:sz w:val="24"/>
        </w:rPr>
        <w:t xml:space="preserve">a core to remain active in a toolkit for a longer </w:t>
      </w:r>
      <w:del w:id="315" w:author="Author" w:date="2021-05-18T09:24:00Z">
        <w:r w:rsidR="00232C7D" w:rsidRPr="00182199" w:rsidDel="00D1073E">
          <w:rPr>
            <w:rFonts w:cs="Times New Roman"/>
            <w:sz w:val="24"/>
          </w:rPr>
          <w:delText>period of time</w:delText>
        </w:r>
      </w:del>
      <w:ins w:id="316" w:author="Author" w:date="2021-05-18T09:24:00Z">
        <w:r w:rsidR="00D1073E" w:rsidRPr="00182199">
          <w:rPr>
            <w:rFonts w:cs="Times New Roman"/>
            <w:sz w:val="24"/>
          </w:rPr>
          <w:t>period</w:t>
        </w:r>
      </w:ins>
      <w:r w:rsidR="00FA3452" w:rsidRPr="00182199">
        <w:rPr>
          <w:rFonts w:cs="Times New Roman"/>
          <w:sz w:val="24"/>
        </w:rPr>
        <w:t xml:space="preserve">. </w:t>
      </w:r>
    </w:p>
    <w:p w14:paraId="3325A9F5" w14:textId="598A8D11" w:rsidR="00257547" w:rsidRPr="00182199" w:rsidRDefault="00A96708" w:rsidP="00F81F6E">
      <w:pPr>
        <w:pStyle w:val="BodyText"/>
        <w:spacing w:line="480" w:lineRule="auto"/>
        <w:ind w:firstLine="720"/>
        <w:rPr>
          <w:rFonts w:cs="Times New Roman"/>
          <w:sz w:val="24"/>
        </w:rPr>
      </w:pPr>
      <w:r w:rsidRPr="00182199">
        <w:rPr>
          <w:rFonts w:cs="Times New Roman"/>
          <w:sz w:val="24"/>
        </w:rPr>
        <w:t xml:space="preserve">In contrast, the predominantly unifacial and partial bifacial reduction strategies in </w:t>
      </w:r>
      <w:r w:rsidR="00621CF9" w:rsidRPr="00182199">
        <w:rPr>
          <w:rFonts w:cs="Times New Roman"/>
          <w:sz w:val="24"/>
        </w:rPr>
        <w:t>combination</w:t>
      </w:r>
      <w:r w:rsidRPr="00182199">
        <w:rPr>
          <w:rFonts w:cs="Times New Roman"/>
          <w:sz w:val="24"/>
        </w:rPr>
        <w:t xml:space="preserve"> with the significantly lower edge to mass ratio values may reflect a more expedient treatment of the lower quality local raw materials. </w:t>
      </w:r>
      <w:r w:rsidR="000E24FD" w:rsidRPr="00182199">
        <w:rPr>
          <w:rFonts w:cs="Times New Roman"/>
          <w:sz w:val="24"/>
        </w:rPr>
        <w:t xml:space="preserve">However, </w:t>
      </w:r>
      <w:r w:rsidRPr="00182199">
        <w:rPr>
          <w:rFonts w:cs="Times New Roman"/>
          <w:sz w:val="24"/>
        </w:rPr>
        <w:t xml:space="preserve">it must </w:t>
      </w:r>
      <w:r w:rsidR="000E24FD" w:rsidRPr="00182199">
        <w:rPr>
          <w:rFonts w:cs="Times New Roman"/>
          <w:sz w:val="24"/>
        </w:rPr>
        <w:t xml:space="preserve">also </w:t>
      </w:r>
      <w:r w:rsidRPr="00182199">
        <w:rPr>
          <w:rFonts w:cs="Times New Roman"/>
          <w:sz w:val="24"/>
        </w:rPr>
        <w:t xml:space="preserve">be noted that some of the technical variation within the local assemblage likely reflects the constraints imposed by the quality of the raw material. </w:t>
      </w:r>
      <w:r w:rsidR="00B427C2" w:rsidRPr="00182199">
        <w:rPr>
          <w:rFonts w:cs="Times New Roman"/>
          <w:sz w:val="24"/>
        </w:rPr>
        <w:t xml:space="preserve"> The predominance of irregular multi-facial strategies in the </w:t>
      </w:r>
      <w:proofErr w:type="spellStart"/>
      <w:r w:rsidR="00B427C2" w:rsidRPr="00182199">
        <w:rPr>
          <w:rFonts w:cs="Times New Roman"/>
          <w:sz w:val="24"/>
        </w:rPr>
        <w:t>HLi</w:t>
      </w:r>
      <w:proofErr w:type="spellEnd"/>
      <w:r w:rsidR="00B427C2" w:rsidRPr="00182199">
        <w:rPr>
          <w:rFonts w:cs="Times New Roman"/>
          <w:sz w:val="24"/>
        </w:rPr>
        <w:t xml:space="preserve"> is argued to be result of its</w:t>
      </w:r>
      <w:r w:rsidRPr="00182199">
        <w:rPr>
          <w:rFonts w:cs="Times New Roman"/>
          <w:sz w:val="24"/>
        </w:rPr>
        <w:t xml:space="preserve"> chalky nature and block-like geometry</w:t>
      </w:r>
      <w:r w:rsidR="00B427C2" w:rsidRPr="00182199">
        <w:rPr>
          <w:rFonts w:cs="Times New Roman"/>
          <w:sz w:val="24"/>
        </w:rPr>
        <w:t xml:space="preserve"> (Braun et al., 2009a)</w:t>
      </w:r>
      <w:r w:rsidRPr="00182199">
        <w:rPr>
          <w:rFonts w:cs="Times New Roman"/>
          <w:sz w:val="24"/>
        </w:rPr>
        <w:t xml:space="preserve">.   </w:t>
      </w:r>
      <w:r w:rsidR="00257547" w:rsidRPr="00182199">
        <w:rPr>
          <w:rFonts w:cs="Times New Roman"/>
          <w:sz w:val="24"/>
        </w:rPr>
        <w:t xml:space="preserve">Therefore, this corpus of information may </w:t>
      </w:r>
      <w:r w:rsidR="00F47FC7" w:rsidRPr="00182199">
        <w:rPr>
          <w:rFonts w:cs="Times New Roman"/>
          <w:sz w:val="24"/>
        </w:rPr>
        <w:t xml:space="preserve">indicate </w:t>
      </w:r>
      <w:r w:rsidR="00257547" w:rsidRPr="00182199">
        <w:rPr>
          <w:rFonts w:cs="Times New Roman"/>
          <w:sz w:val="24"/>
        </w:rPr>
        <w:t xml:space="preserve">that </w:t>
      </w:r>
      <w:proofErr w:type="spellStart"/>
      <w:r w:rsidR="00257547" w:rsidRPr="00182199">
        <w:rPr>
          <w:rFonts w:cs="Times New Roman"/>
          <w:sz w:val="24"/>
        </w:rPr>
        <w:t>Oldowan</w:t>
      </w:r>
      <w:proofErr w:type="spellEnd"/>
      <w:r w:rsidR="00257547" w:rsidRPr="00182199">
        <w:rPr>
          <w:rFonts w:cs="Times New Roman"/>
          <w:sz w:val="24"/>
        </w:rPr>
        <w:t xml:space="preserve"> hominins where able to adopt different technical strategies </w:t>
      </w:r>
      <w:del w:id="317" w:author="Author" w:date="2021-05-17T14:51:00Z">
        <w:r w:rsidR="00257547" w:rsidRPr="00182199" w:rsidDel="004A46D0">
          <w:rPr>
            <w:rFonts w:cs="Times New Roman"/>
            <w:sz w:val="24"/>
          </w:rPr>
          <w:delText>in order to</w:delText>
        </w:r>
      </w:del>
      <w:ins w:id="318" w:author="Author" w:date="2021-05-17T14:51:00Z">
        <w:r w:rsidR="004A46D0" w:rsidRPr="00182199">
          <w:rPr>
            <w:rFonts w:cs="Times New Roman"/>
            <w:sz w:val="24"/>
          </w:rPr>
          <w:t>to</w:t>
        </w:r>
      </w:ins>
      <w:r w:rsidR="00257547" w:rsidRPr="00182199">
        <w:rPr>
          <w:rFonts w:cs="Times New Roman"/>
          <w:sz w:val="24"/>
        </w:rPr>
        <w:t xml:space="preserve"> mitigate the changing qualities in available raw materials over large transport distances. This pattern of exploitation</w:t>
      </w:r>
      <w:r w:rsidR="00256ECB" w:rsidRPr="00182199">
        <w:rPr>
          <w:rFonts w:cs="Times New Roman"/>
          <w:sz w:val="24"/>
        </w:rPr>
        <w:t>,</w:t>
      </w:r>
      <w:r w:rsidR="00257547" w:rsidRPr="00182199">
        <w:rPr>
          <w:rFonts w:cs="Times New Roman"/>
          <w:sz w:val="24"/>
        </w:rPr>
        <w:t xml:space="preserve"> in the context of the broader land-use strategy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257547" w:rsidRPr="00182199">
        <w:rPr>
          <w:rFonts w:cs="Times New Roman"/>
          <w:sz w:val="24"/>
        </w:rPr>
        <w:t xml:space="preserve">, provides additional evidence for </w:t>
      </w:r>
      <w:r w:rsidR="00256ECB" w:rsidRPr="00182199">
        <w:rPr>
          <w:rFonts w:cs="Times New Roman"/>
          <w:sz w:val="24"/>
        </w:rPr>
        <w:t xml:space="preserve">a </w:t>
      </w:r>
      <w:r w:rsidR="00257547" w:rsidRPr="00182199">
        <w:rPr>
          <w:rFonts w:cs="Times New Roman"/>
          <w:sz w:val="24"/>
        </w:rPr>
        <w:t xml:space="preserve">high level of planning and foresight in </w:t>
      </w:r>
      <w:proofErr w:type="spellStart"/>
      <w:r w:rsidR="00257547" w:rsidRPr="00182199">
        <w:rPr>
          <w:rFonts w:cs="Times New Roman"/>
          <w:sz w:val="24"/>
        </w:rPr>
        <w:t>Oldowan</w:t>
      </w:r>
      <w:proofErr w:type="spellEnd"/>
      <w:r w:rsidR="00257547" w:rsidRPr="00182199">
        <w:rPr>
          <w:rFonts w:cs="Times New Roman"/>
          <w:sz w:val="24"/>
        </w:rPr>
        <w:t xml:space="preserve"> hominins.  </w:t>
      </w:r>
    </w:p>
    <w:p w14:paraId="3A1AB251" w14:textId="5DEC5B7B" w:rsidR="00F129FF" w:rsidRPr="00182199" w:rsidRDefault="00257547">
      <w:pPr>
        <w:pStyle w:val="BodyText"/>
        <w:spacing w:line="480" w:lineRule="auto"/>
        <w:ind w:firstLine="0"/>
        <w:rPr>
          <w:rFonts w:cs="Times New Roman"/>
          <w:sz w:val="24"/>
        </w:rPr>
      </w:pPr>
      <w:r w:rsidRPr="00182199">
        <w:rPr>
          <w:rFonts w:cs="Times New Roman"/>
          <w:sz w:val="24"/>
        </w:rPr>
        <w:t xml:space="preserve"> </w:t>
      </w:r>
      <w:r w:rsidRPr="00182199">
        <w:rPr>
          <w:rFonts w:cs="Times New Roman"/>
          <w:sz w:val="24"/>
        </w:rPr>
        <w:tab/>
      </w:r>
      <w:r w:rsidR="00F129FF" w:rsidRPr="00182199">
        <w:rPr>
          <w:rFonts w:cs="Times New Roman"/>
          <w:sz w:val="24"/>
        </w:rPr>
        <w:t xml:space="preserve">These results also have broader implications for how techno-economic variation arises in the </w:t>
      </w:r>
      <w:proofErr w:type="spellStart"/>
      <w:r w:rsidR="00F129FF" w:rsidRPr="00182199">
        <w:rPr>
          <w:rFonts w:cs="Times New Roman"/>
          <w:sz w:val="24"/>
        </w:rPr>
        <w:t>Oldowan</w:t>
      </w:r>
      <w:proofErr w:type="spellEnd"/>
      <w:r w:rsidR="00F129FF" w:rsidRPr="00182199">
        <w:rPr>
          <w:rFonts w:cs="Times New Roman"/>
          <w:sz w:val="24"/>
        </w:rPr>
        <w:t xml:space="preserve"> record.  The variability in the </w:t>
      </w:r>
      <w:proofErr w:type="spellStart"/>
      <w:r w:rsidR="00F129FF" w:rsidRPr="00182199">
        <w:rPr>
          <w:rFonts w:cs="Times New Roman"/>
          <w:sz w:val="24"/>
        </w:rPr>
        <w:t>Oldowan</w:t>
      </w:r>
      <w:proofErr w:type="spellEnd"/>
      <w:r w:rsidR="00F129FF" w:rsidRPr="00182199">
        <w:rPr>
          <w:rFonts w:cs="Times New Roman"/>
          <w:sz w:val="24"/>
        </w:rPr>
        <w:t xml:space="preserve"> record is often interpreted through a socio-cognitive lens, in which technological differences between assemblages are argued to reflect socially learned information that particularize various groups or individuals (</w:t>
      </w:r>
      <w:proofErr w:type="spellStart"/>
      <w:r w:rsidR="00F129FF" w:rsidRPr="00182199">
        <w:rPr>
          <w:rFonts w:cs="Times New Roman"/>
          <w:sz w:val="24"/>
        </w:rPr>
        <w:t>Delagnes</w:t>
      </w:r>
      <w:proofErr w:type="spellEnd"/>
      <w:r w:rsidR="00F129FF" w:rsidRPr="00182199">
        <w:rPr>
          <w:rFonts w:cs="Times New Roman"/>
          <w:sz w:val="24"/>
        </w:rPr>
        <w:t xml:space="preserve"> and Roche, 2005; Roche et al., 2009, 2018; Stout, 2011; Stout et al., 2019). More recently, these criteria have been used to argue for the presence of copying social learning mechanisms in the earliest </w:t>
      </w:r>
      <w:proofErr w:type="spellStart"/>
      <w:r w:rsidR="00F129FF" w:rsidRPr="00182199">
        <w:rPr>
          <w:rFonts w:cs="Times New Roman"/>
          <w:sz w:val="24"/>
        </w:rPr>
        <w:t>Oldowan</w:t>
      </w:r>
      <w:proofErr w:type="spellEnd"/>
      <w:r w:rsidR="00F129FF" w:rsidRPr="00182199">
        <w:rPr>
          <w:rFonts w:cs="Times New Roman"/>
          <w:sz w:val="24"/>
        </w:rPr>
        <w:t xml:space="preserve"> </w:t>
      </w:r>
      <w:r w:rsidR="00F129FF" w:rsidRPr="00182199">
        <w:rPr>
          <w:rFonts w:cs="Times New Roman"/>
          <w:noProof/>
          <w:sz w:val="24"/>
        </w:rPr>
        <w:t>(Stout et al., 2019)</w:t>
      </w:r>
      <w:r w:rsidR="00F129FF" w:rsidRPr="00182199">
        <w:rPr>
          <w:rFonts w:cs="Times New Roman"/>
          <w:sz w:val="24"/>
        </w:rPr>
        <w:t xml:space="preserve">. However, the results of this </w:t>
      </w:r>
      <w:r w:rsidR="000E24FD" w:rsidRPr="00182199">
        <w:rPr>
          <w:rFonts w:cs="Times New Roman"/>
          <w:sz w:val="24"/>
        </w:rPr>
        <w:t xml:space="preserve">study </w:t>
      </w:r>
      <w:r w:rsidR="00F129FF" w:rsidRPr="00182199">
        <w:rPr>
          <w:rFonts w:cs="Times New Roman"/>
          <w:sz w:val="24"/>
        </w:rPr>
        <w:t xml:space="preserve">strongly link the application of various technical strategies with the broader land-use system in which tool-use is </w:t>
      </w:r>
      <w:r w:rsidR="00F129FF" w:rsidRPr="00182199">
        <w:rPr>
          <w:rFonts w:cs="Times New Roman"/>
          <w:sz w:val="24"/>
        </w:rPr>
        <w:lastRenderedPageBreak/>
        <w:t xml:space="preserve">incorporated. Moreover, the fact that core reduction intensity seems to increase as cores are increasingly rotated further suggests that unifacial, bifacial and </w:t>
      </w:r>
      <w:proofErr w:type="spellStart"/>
      <w:r w:rsidR="00F129FF" w:rsidRPr="00182199">
        <w:rPr>
          <w:rFonts w:cs="Times New Roman"/>
          <w:sz w:val="24"/>
        </w:rPr>
        <w:t>multifacial</w:t>
      </w:r>
      <w:proofErr w:type="spellEnd"/>
      <w:r w:rsidR="00F129FF" w:rsidRPr="00182199">
        <w:rPr>
          <w:rFonts w:cs="Times New Roman"/>
          <w:sz w:val="24"/>
        </w:rPr>
        <w:t xml:space="preserve"> cores may not reflect discrete strategies but are rather points on continuum of reduction that arise out of a need to maximize the utility of high-quality materials.</w:t>
      </w:r>
    </w:p>
    <w:p w14:paraId="177120EE" w14:textId="2E116D4F" w:rsidR="002034E8" w:rsidRPr="00182199" w:rsidRDefault="00F129FF" w:rsidP="00F129FF">
      <w:pPr>
        <w:pStyle w:val="BodyText"/>
        <w:spacing w:line="480" w:lineRule="auto"/>
        <w:rPr>
          <w:rFonts w:cs="Times New Roman"/>
          <w:sz w:val="24"/>
        </w:rPr>
      </w:pPr>
      <w:r w:rsidRPr="00182199">
        <w:rPr>
          <w:rFonts w:cs="Times New Roman"/>
          <w:sz w:val="24"/>
        </w:rPr>
        <w:t xml:space="preserve">The notion that </w:t>
      </w:r>
      <w:proofErr w:type="spellStart"/>
      <w:r w:rsidRPr="00182199">
        <w:rPr>
          <w:rFonts w:cs="Times New Roman"/>
          <w:sz w:val="24"/>
        </w:rPr>
        <w:t>Oldowan</w:t>
      </w:r>
      <w:proofErr w:type="spellEnd"/>
      <w:r w:rsidRPr="00182199">
        <w:rPr>
          <w:rFonts w:cs="Times New Roman"/>
          <w:sz w:val="24"/>
        </w:rPr>
        <w:t xml:space="preserve"> stone tool variation may reflect a continuum of utilization has been previously suggested </w:t>
      </w:r>
      <w:r w:rsidR="00DB7582" w:rsidRPr="00182199">
        <w:rPr>
          <w:rFonts w:cs="Times New Roman"/>
          <w:sz w:val="24"/>
        </w:rPr>
        <w:t>based on</w:t>
      </w:r>
      <w:r w:rsidRPr="00182199">
        <w:rPr>
          <w:rFonts w:cs="Times New Roman"/>
          <w:sz w:val="24"/>
        </w:rPr>
        <w:t xml:space="preserve"> evidence from</w:t>
      </w:r>
      <w:r w:rsidR="00DB7582" w:rsidRPr="00182199">
        <w:rPr>
          <w:rFonts w:cs="Times New Roman"/>
          <w:sz w:val="24"/>
        </w:rPr>
        <w:t xml:space="preserve"> controll</w:t>
      </w:r>
      <w:r w:rsidRPr="00182199">
        <w:rPr>
          <w:rFonts w:cs="Times New Roman"/>
          <w:sz w:val="24"/>
        </w:rPr>
        <w:t xml:space="preserve">ed </w:t>
      </w:r>
      <w:r w:rsidR="00DB7582" w:rsidRPr="00182199">
        <w:rPr>
          <w:rFonts w:cs="Times New Roman"/>
          <w:sz w:val="24"/>
        </w:rPr>
        <w:t xml:space="preserve">least effort experiments by Toth </w:t>
      </w:r>
      <w:r w:rsidR="002034E8" w:rsidRPr="00182199">
        <w:rPr>
          <w:rFonts w:cs="Times New Roman"/>
          <w:sz w:val="24"/>
        </w:rPr>
        <w:t>(1982)</w:t>
      </w:r>
      <w:r w:rsidR="00DB7582" w:rsidRPr="00182199">
        <w:rPr>
          <w:rFonts w:cs="Times New Roman"/>
          <w:sz w:val="24"/>
        </w:rPr>
        <w:t xml:space="preserve"> and later by Moore and </w:t>
      </w:r>
      <w:proofErr w:type="spellStart"/>
      <w:r w:rsidR="00DB7582" w:rsidRPr="00182199">
        <w:rPr>
          <w:rFonts w:cs="Times New Roman"/>
          <w:sz w:val="24"/>
        </w:rPr>
        <w:t>Perston</w:t>
      </w:r>
      <w:proofErr w:type="spellEnd"/>
      <w:r w:rsidR="002034E8" w:rsidRPr="00182199">
        <w:rPr>
          <w:rFonts w:cs="Times New Roman"/>
          <w:sz w:val="24"/>
        </w:rPr>
        <w:t xml:space="preserve"> (2016)</w:t>
      </w:r>
      <w:r w:rsidR="006A759E" w:rsidRPr="00182199">
        <w:rPr>
          <w:rFonts w:cs="Times New Roman"/>
          <w:sz w:val="24"/>
        </w:rPr>
        <w:t>.</w:t>
      </w:r>
      <w:r w:rsidR="000F654D" w:rsidRPr="00182199">
        <w:rPr>
          <w:rFonts w:cs="Times New Roman"/>
          <w:sz w:val="24"/>
        </w:rPr>
        <w:t xml:space="preserve"> Potts </w:t>
      </w:r>
      <w:r w:rsidR="006A759E" w:rsidRPr="00182199">
        <w:rPr>
          <w:rFonts w:cs="Times New Roman"/>
          <w:noProof/>
          <w:sz w:val="24"/>
        </w:rPr>
        <w:t>(1991)</w:t>
      </w:r>
      <w:r w:rsidR="006A759E" w:rsidRPr="00182199">
        <w:rPr>
          <w:rFonts w:cs="Times New Roman"/>
          <w:sz w:val="24"/>
        </w:rPr>
        <w:t xml:space="preserve"> </w:t>
      </w:r>
      <w:r w:rsidR="000F654D" w:rsidRPr="00182199">
        <w:rPr>
          <w:rFonts w:cs="Times New Roman"/>
          <w:sz w:val="24"/>
        </w:rPr>
        <w:t>suggested that this</w:t>
      </w:r>
      <w:r w:rsidR="006A759E" w:rsidRPr="00182199">
        <w:rPr>
          <w:rFonts w:cs="Times New Roman"/>
          <w:sz w:val="24"/>
        </w:rPr>
        <w:t xml:space="preserve"> also</w:t>
      </w:r>
      <w:r w:rsidR="000F654D" w:rsidRPr="00182199">
        <w:rPr>
          <w:rFonts w:cs="Times New Roman"/>
          <w:sz w:val="24"/>
        </w:rPr>
        <w:t xml:space="preserve"> may be the case with cores at Olduvai Gorge</w:t>
      </w:r>
      <w:r w:rsidR="006A759E" w:rsidRPr="00182199">
        <w:rPr>
          <w:rFonts w:cs="Times New Roman"/>
          <w:sz w:val="24"/>
        </w:rPr>
        <w:t xml:space="preserve"> by showing how different core types varied according to mass</w:t>
      </w:r>
      <w:r w:rsidR="000F654D" w:rsidRPr="00182199">
        <w:rPr>
          <w:rFonts w:cs="Times New Roman"/>
          <w:sz w:val="24"/>
        </w:rPr>
        <w:t xml:space="preserve">. </w:t>
      </w:r>
      <w:r w:rsidR="006A759E" w:rsidRPr="00182199">
        <w:rPr>
          <w:rFonts w:cs="Times New Roman"/>
          <w:sz w:val="24"/>
        </w:rPr>
        <w:t>B</w:t>
      </w:r>
      <w:r w:rsidR="00E721C0" w:rsidRPr="00182199">
        <w:rPr>
          <w:rFonts w:cs="Times New Roman"/>
          <w:sz w:val="24"/>
        </w:rPr>
        <w:t>y directly estimating the amount of mass lost from each core in the assemblage</w:t>
      </w:r>
      <w:r w:rsidR="006A759E" w:rsidRPr="00182199">
        <w:rPr>
          <w:rFonts w:cs="Times New Roman"/>
          <w:sz w:val="24"/>
        </w:rPr>
        <w:t>, we</w:t>
      </w:r>
      <w:r w:rsidR="00E721C0" w:rsidRPr="00182199">
        <w:rPr>
          <w:rFonts w:cs="Times New Roman"/>
          <w:sz w:val="24"/>
        </w:rPr>
        <w:t xml:space="preserve"> </w:t>
      </w:r>
      <w:r w:rsidR="006A759E" w:rsidRPr="00182199">
        <w:rPr>
          <w:rFonts w:cs="Times New Roman"/>
          <w:sz w:val="24"/>
        </w:rPr>
        <w:t>f</w:t>
      </w:r>
      <w:r w:rsidR="000F654D" w:rsidRPr="00182199">
        <w:rPr>
          <w:rFonts w:cs="Times New Roman"/>
          <w:sz w:val="24"/>
        </w:rPr>
        <w:t>ind</w:t>
      </w:r>
      <w:r w:rsidR="006A759E" w:rsidRPr="00182199">
        <w:rPr>
          <w:rFonts w:cs="Times New Roman"/>
          <w:sz w:val="24"/>
        </w:rPr>
        <w:t xml:space="preserve"> further support for this notion as</w:t>
      </w:r>
      <w:r w:rsidR="000F654D" w:rsidRPr="00182199">
        <w:rPr>
          <w:rFonts w:cs="Times New Roman"/>
          <w:sz w:val="24"/>
        </w:rPr>
        <w:t xml:space="preserve"> </w:t>
      </w:r>
      <w:r w:rsidR="00E721C0" w:rsidRPr="00182199">
        <w:rPr>
          <w:rFonts w:cs="Times New Roman"/>
          <w:sz w:val="24"/>
        </w:rPr>
        <w:t xml:space="preserve">the various core exploitation strategies present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00E721C0" w:rsidRPr="00182199">
        <w:rPr>
          <w:rFonts w:cs="Times New Roman"/>
          <w:sz w:val="24"/>
        </w:rPr>
        <w:t xml:space="preserve"> are correlated with reduction intensity</w:t>
      </w:r>
      <w:r w:rsidR="006A759E" w:rsidRPr="00182199">
        <w:rPr>
          <w:rFonts w:cs="Times New Roman"/>
          <w:sz w:val="24"/>
        </w:rPr>
        <w:t>.</w:t>
      </w:r>
      <w:r w:rsidR="00E721C0" w:rsidRPr="00182199">
        <w:rPr>
          <w:rFonts w:cs="Times New Roman"/>
          <w:sz w:val="24"/>
        </w:rPr>
        <w:t xml:space="preserve"> </w:t>
      </w:r>
      <w:proofErr w:type="gramStart"/>
      <w:r w:rsidR="00DF6899" w:rsidRPr="00182199">
        <w:rPr>
          <w:rFonts w:cs="Times New Roman"/>
          <w:sz w:val="24"/>
        </w:rPr>
        <w:t>In light of</w:t>
      </w:r>
      <w:proofErr w:type="gramEnd"/>
      <w:r w:rsidR="00DF6899" w:rsidRPr="00182199">
        <w:rPr>
          <w:rFonts w:cs="Times New Roman"/>
          <w:sz w:val="24"/>
        </w:rPr>
        <w:t xml:space="preserve"> the results of this study, the frequent use of unifacial reduction strategies at sites such as </w:t>
      </w:r>
      <w:proofErr w:type="spellStart"/>
      <w:r w:rsidR="00DF6899" w:rsidRPr="00182199">
        <w:rPr>
          <w:rFonts w:cs="Times New Roman"/>
          <w:sz w:val="24"/>
        </w:rPr>
        <w:t>Lokalelei</w:t>
      </w:r>
      <w:proofErr w:type="spellEnd"/>
      <w:r w:rsidR="00DF6899" w:rsidRPr="00182199">
        <w:rPr>
          <w:rFonts w:cs="Times New Roman"/>
          <w:sz w:val="24"/>
        </w:rPr>
        <w:t xml:space="preserve"> 2C, East </w:t>
      </w:r>
      <w:proofErr w:type="spellStart"/>
      <w:r w:rsidR="00DF6899" w:rsidRPr="00182199">
        <w:rPr>
          <w:rFonts w:cs="Times New Roman"/>
          <w:sz w:val="24"/>
        </w:rPr>
        <w:t>Gona</w:t>
      </w:r>
      <w:proofErr w:type="spellEnd"/>
      <w:r w:rsidR="00DF6899" w:rsidRPr="00182199">
        <w:rPr>
          <w:rFonts w:cs="Times New Roman"/>
          <w:sz w:val="24"/>
        </w:rPr>
        <w:t xml:space="preserve">, </w:t>
      </w:r>
      <w:proofErr w:type="spellStart"/>
      <w:r w:rsidR="00DF6899" w:rsidRPr="00182199">
        <w:rPr>
          <w:rFonts w:cs="Times New Roman"/>
          <w:sz w:val="24"/>
        </w:rPr>
        <w:t>Hadar</w:t>
      </w:r>
      <w:proofErr w:type="spellEnd"/>
      <w:r w:rsidR="00DF6899" w:rsidRPr="00182199">
        <w:rPr>
          <w:rFonts w:cs="Times New Roman"/>
          <w:sz w:val="24"/>
        </w:rPr>
        <w:t xml:space="preserve">, </w:t>
      </w:r>
      <w:proofErr w:type="spellStart"/>
      <w:r w:rsidR="00DF6899" w:rsidRPr="00182199">
        <w:rPr>
          <w:rFonts w:cs="Times New Roman"/>
          <w:sz w:val="24"/>
        </w:rPr>
        <w:t>Omo</w:t>
      </w:r>
      <w:proofErr w:type="spellEnd"/>
      <w:r w:rsidR="00DF6899" w:rsidRPr="00182199">
        <w:rPr>
          <w:rFonts w:cs="Times New Roman"/>
          <w:sz w:val="24"/>
        </w:rPr>
        <w:t xml:space="preserve">, </w:t>
      </w:r>
      <w:proofErr w:type="spellStart"/>
      <w:r w:rsidR="00DF6899" w:rsidRPr="00182199">
        <w:rPr>
          <w:rFonts w:cs="Times New Roman"/>
          <w:sz w:val="24"/>
        </w:rPr>
        <w:t>Ledi</w:t>
      </w:r>
      <w:proofErr w:type="spellEnd"/>
      <w:r w:rsidR="00DF6899" w:rsidRPr="00182199">
        <w:rPr>
          <w:rFonts w:cs="Times New Roman"/>
          <w:sz w:val="24"/>
        </w:rPr>
        <w:t xml:space="preserve"> </w:t>
      </w:r>
      <w:proofErr w:type="spellStart"/>
      <w:r w:rsidR="00DF6899" w:rsidRPr="00182199">
        <w:rPr>
          <w:rFonts w:cs="Times New Roman"/>
          <w:sz w:val="24"/>
        </w:rPr>
        <w:t>Geraru</w:t>
      </w:r>
      <w:proofErr w:type="spellEnd"/>
      <w:r w:rsidR="00DF6899" w:rsidRPr="00182199">
        <w:rPr>
          <w:rFonts w:cs="Times New Roman"/>
          <w:sz w:val="24"/>
        </w:rPr>
        <w:t xml:space="preserve"> may relate to the overall abundance of </w:t>
      </w:r>
      <w:proofErr w:type="spellStart"/>
      <w:r w:rsidR="00DF6899" w:rsidRPr="00182199">
        <w:rPr>
          <w:rFonts w:cs="Times New Roman"/>
          <w:sz w:val="24"/>
        </w:rPr>
        <w:t>knappable</w:t>
      </w:r>
      <w:proofErr w:type="spellEnd"/>
      <w:r w:rsidR="00DF6899" w:rsidRPr="00182199">
        <w:rPr>
          <w:rFonts w:cs="Times New Roman"/>
          <w:sz w:val="24"/>
        </w:rPr>
        <w:t xml:space="preserve"> material that is immediately available at these sites</w:t>
      </w:r>
      <w:r w:rsidR="002034E8" w:rsidRPr="00182199">
        <w:rPr>
          <w:rFonts w:cs="Times New Roman"/>
          <w:sz w:val="24"/>
        </w:rPr>
        <w:t xml:space="preserve"> (</w:t>
      </w:r>
      <w:proofErr w:type="spellStart"/>
      <w:r w:rsidR="002034E8" w:rsidRPr="00182199">
        <w:rPr>
          <w:rFonts w:cs="Times New Roman"/>
          <w:sz w:val="24"/>
        </w:rPr>
        <w:t>Kimbel</w:t>
      </w:r>
      <w:proofErr w:type="spellEnd"/>
      <w:r w:rsidR="002034E8" w:rsidRPr="00182199">
        <w:rPr>
          <w:rFonts w:cs="Times New Roman"/>
          <w:sz w:val="24"/>
        </w:rPr>
        <w:t xml:space="preserve"> et al., 1996; Roche et al., 1999; Stout et al., 2005; Braun et al., 2019)</w:t>
      </w:r>
    </w:p>
    <w:p w14:paraId="6B444127" w14:textId="511D7B13" w:rsidR="0094198C" w:rsidRPr="00182199" w:rsidRDefault="006A759E" w:rsidP="002F2FA2">
      <w:pPr>
        <w:pStyle w:val="BodyText"/>
        <w:spacing w:line="480" w:lineRule="auto"/>
        <w:rPr>
          <w:rFonts w:cs="Times New Roman"/>
          <w:sz w:val="24"/>
        </w:rPr>
      </w:pPr>
      <w:r w:rsidRPr="00182199">
        <w:rPr>
          <w:rFonts w:cs="Times New Roman"/>
          <w:sz w:val="24"/>
        </w:rPr>
        <w:t>Finally,</w:t>
      </w:r>
      <w:r w:rsidR="0094198C" w:rsidRPr="00182199">
        <w:rPr>
          <w:rFonts w:cs="Times New Roman"/>
          <w:sz w:val="24"/>
        </w:rPr>
        <w:t xml:space="preserve"> while the preceding analysis emphasizes the role of the broader environment and land-use on technological variability, ecology is not the sole driver of </w:t>
      </w:r>
      <w:proofErr w:type="spellStart"/>
      <w:r w:rsidR="0094198C" w:rsidRPr="00182199">
        <w:rPr>
          <w:rFonts w:cs="Times New Roman"/>
          <w:sz w:val="24"/>
        </w:rPr>
        <w:t>Oldowan</w:t>
      </w:r>
      <w:proofErr w:type="spellEnd"/>
      <w:r w:rsidR="0094198C" w:rsidRPr="00182199">
        <w:rPr>
          <w:rFonts w:cs="Times New Roman"/>
          <w:sz w:val="24"/>
        </w:rPr>
        <w:t xml:space="preserve"> technical variation. The inter-quartile ranges in </w:t>
      </w:r>
      <w:r w:rsidR="00525E82" w:rsidRPr="00182199">
        <w:rPr>
          <w:rFonts w:cs="Times New Roman"/>
          <w:sz w:val="24"/>
        </w:rPr>
        <w:t>F</w:t>
      </w:r>
      <w:r w:rsidR="0094198C" w:rsidRPr="00182199">
        <w:rPr>
          <w:rFonts w:cs="Times New Roman"/>
          <w:sz w:val="24"/>
        </w:rPr>
        <w:t>ig</w:t>
      </w:r>
      <w:ins w:id="319" w:author="Author" w:date="2021-05-01T17:51:00Z">
        <w:r w:rsidR="00080775" w:rsidRPr="00182199">
          <w:rPr>
            <w:rFonts w:cs="Times New Roman"/>
            <w:sz w:val="24"/>
          </w:rPr>
          <w:t>ure</w:t>
        </w:r>
      </w:ins>
      <w:r w:rsidR="0094198C" w:rsidRPr="00182199">
        <w:rPr>
          <w:rFonts w:cs="Times New Roman"/>
          <w:sz w:val="24"/>
        </w:rPr>
        <w:t xml:space="preserve"> 6 show a substantial amount of overlap between the reduction intensity and core reduction strategies. This suggests that not all variation can be explained by environmental parameters such as raw material </w:t>
      </w:r>
      <w:r w:rsidR="007577AD" w:rsidRPr="00182199">
        <w:rPr>
          <w:rFonts w:cs="Times New Roman"/>
          <w:sz w:val="24"/>
        </w:rPr>
        <w:t>availability</w:t>
      </w:r>
      <w:r w:rsidR="0094198C" w:rsidRPr="00182199">
        <w:rPr>
          <w:rFonts w:cs="Times New Roman"/>
          <w:sz w:val="24"/>
        </w:rPr>
        <w:t xml:space="preserve"> and material properties. Moreover, </w:t>
      </w:r>
      <w:r w:rsidR="00525E82" w:rsidRPr="00182199">
        <w:rPr>
          <w:rFonts w:cs="Times New Roman"/>
          <w:sz w:val="24"/>
        </w:rPr>
        <w:t>at other localities (</w:t>
      </w:r>
      <w:proofErr w:type="gramStart"/>
      <w:r w:rsidR="00525E82" w:rsidRPr="00182199">
        <w:rPr>
          <w:rFonts w:cs="Times New Roman"/>
          <w:sz w:val="24"/>
        </w:rPr>
        <w:t>e.g.</w:t>
      </w:r>
      <w:proofErr w:type="gramEnd"/>
      <w:r w:rsidR="00525E82" w:rsidRPr="00182199">
        <w:rPr>
          <w:rFonts w:cs="Times New Roman"/>
          <w:sz w:val="24"/>
        </w:rPr>
        <w:t xml:space="preserve"> West Turkana) </w:t>
      </w:r>
      <w:r w:rsidR="0094198C" w:rsidRPr="00182199">
        <w:rPr>
          <w:rFonts w:cs="Times New Roman"/>
          <w:sz w:val="24"/>
        </w:rPr>
        <w:t xml:space="preserve">inter-site differences are not easily explained </w:t>
      </w:r>
      <w:r w:rsidR="00F47FC7" w:rsidRPr="00182199">
        <w:rPr>
          <w:rFonts w:cs="Times New Roman"/>
          <w:sz w:val="24"/>
        </w:rPr>
        <w:t xml:space="preserve">by </w:t>
      </w:r>
      <w:r w:rsidR="0094198C" w:rsidRPr="00182199">
        <w:rPr>
          <w:rFonts w:cs="Times New Roman"/>
          <w:sz w:val="24"/>
        </w:rPr>
        <w:t>factors such as raw material availability alone</w:t>
      </w:r>
      <w:r w:rsidR="00AE58C2" w:rsidRPr="00182199">
        <w:rPr>
          <w:rFonts w:cs="Times New Roman"/>
          <w:sz w:val="24"/>
        </w:rPr>
        <w:t xml:space="preserve"> </w:t>
      </w:r>
      <w:r w:rsidR="00AE58C2" w:rsidRPr="00182199">
        <w:rPr>
          <w:rFonts w:cs="Times New Roman"/>
          <w:noProof/>
          <w:sz w:val="24"/>
        </w:rPr>
        <w:t>(Roche et al., 2018)</w:t>
      </w:r>
      <w:r w:rsidR="0094198C" w:rsidRPr="00182199">
        <w:rPr>
          <w:rFonts w:cs="Times New Roman"/>
          <w:sz w:val="24"/>
        </w:rPr>
        <w:t xml:space="preserve">. This unexplained variation may be the result of socio-cultural dynamics that may have maintained information regarding the stone tool production process between groups. However, the fidelity and the mechanisms that </w:t>
      </w:r>
      <w:r w:rsidR="0094198C" w:rsidRPr="00182199">
        <w:rPr>
          <w:rFonts w:cs="Times New Roman"/>
          <w:sz w:val="24"/>
        </w:rPr>
        <w:lastRenderedPageBreak/>
        <w:t>underlie the maintenance of this information remain an open debate</w:t>
      </w:r>
      <w:r w:rsidR="00AE58C2" w:rsidRPr="00182199">
        <w:rPr>
          <w:rFonts w:cs="Times New Roman"/>
          <w:sz w:val="24"/>
        </w:rPr>
        <w:t xml:space="preserve"> </w:t>
      </w:r>
      <w:r w:rsidR="00AE58C2" w:rsidRPr="00182199">
        <w:rPr>
          <w:rFonts w:cs="Times New Roman"/>
          <w:noProof/>
          <w:sz w:val="24"/>
        </w:rPr>
        <w:t>(Hovers, 2012; Morgan et al., 2015; Tennie et al., 2016, 2017; Stout et al., 2019)</w:t>
      </w:r>
      <w:r w:rsidR="0094198C" w:rsidRPr="00182199">
        <w:rPr>
          <w:rFonts w:cs="Times New Roman"/>
          <w:sz w:val="24"/>
        </w:rPr>
        <w:t>.</w:t>
      </w:r>
      <w:r w:rsidR="00F129FF" w:rsidRPr="00182199">
        <w:rPr>
          <w:rFonts w:cs="Times New Roman"/>
          <w:sz w:val="24"/>
        </w:rPr>
        <w:t xml:space="preserve"> Nevertheless, the application</w:t>
      </w:r>
      <w:r w:rsidR="00315DB6" w:rsidRPr="00182199">
        <w:rPr>
          <w:rFonts w:cs="Times New Roman"/>
          <w:sz w:val="24"/>
        </w:rPr>
        <w:t xml:space="preserve"> of quantitative measures of core reduction intensity, flake sequence, and edge to mass ratio, in combination with broader contextual information regarding raw material quality</w:t>
      </w:r>
      <w:r w:rsidR="00621CF9" w:rsidRPr="00182199">
        <w:rPr>
          <w:rFonts w:cs="Times New Roman"/>
          <w:sz w:val="24"/>
        </w:rPr>
        <w:t xml:space="preserve"> and </w:t>
      </w:r>
      <w:r w:rsidR="00315DB6" w:rsidRPr="00182199">
        <w:rPr>
          <w:rFonts w:cs="Times New Roman"/>
          <w:sz w:val="24"/>
        </w:rPr>
        <w:t>provenance</w:t>
      </w:r>
      <w:r w:rsidR="00621CF9" w:rsidRPr="00182199">
        <w:rPr>
          <w:rFonts w:cs="Times New Roman"/>
          <w:sz w:val="24"/>
        </w:rPr>
        <w:t>,</w:t>
      </w:r>
      <w:r w:rsidR="00315DB6" w:rsidRPr="00182199">
        <w:rPr>
          <w:rFonts w:cs="Times New Roman"/>
          <w:sz w:val="24"/>
        </w:rPr>
        <w:t xml:space="preserve"> further elucidate the relationship between hominin land-use and </w:t>
      </w:r>
      <w:proofErr w:type="spellStart"/>
      <w:r w:rsidR="00315DB6" w:rsidRPr="00182199">
        <w:rPr>
          <w:rFonts w:cs="Times New Roman"/>
          <w:sz w:val="24"/>
        </w:rPr>
        <w:t>Oldowan</w:t>
      </w:r>
      <w:proofErr w:type="spellEnd"/>
      <w:r w:rsidR="00315DB6" w:rsidRPr="00182199">
        <w:rPr>
          <w:rFonts w:cs="Times New Roman"/>
          <w:sz w:val="24"/>
        </w:rPr>
        <w:t xml:space="preserve"> technical decision making.  </w:t>
      </w:r>
    </w:p>
    <w:p w14:paraId="03CBF5E8" w14:textId="42FFD7E9" w:rsidR="001A42AA" w:rsidRPr="00182199" w:rsidRDefault="00103B57" w:rsidP="005B4E22">
      <w:pPr>
        <w:pStyle w:val="Heading1"/>
      </w:pPr>
      <w:bookmarkStart w:id="320" w:name="conclusion"/>
      <w:del w:id="321" w:author="Author" w:date="2021-05-17T14:51:00Z">
        <w:r w:rsidRPr="00182199" w:rsidDel="004A46D0">
          <w:delText xml:space="preserve">5.  </w:delText>
        </w:r>
      </w:del>
      <w:r w:rsidR="00232C7D" w:rsidRPr="00182199">
        <w:t>Conclusion</w:t>
      </w:r>
      <w:bookmarkEnd w:id="320"/>
    </w:p>
    <w:p w14:paraId="42A56D5E" w14:textId="1409D20E" w:rsidR="001A42AA" w:rsidRPr="00182199" w:rsidDel="00B06564" w:rsidRDefault="00232C7D" w:rsidP="00B06564">
      <w:pPr>
        <w:pStyle w:val="FirstParagraph"/>
        <w:spacing w:line="480" w:lineRule="auto"/>
        <w:rPr>
          <w:del w:id="322" w:author="Author" w:date="2021-05-02T08:52:00Z"/>
          <w:rFonts w:cs="Times New Roman"/>
          <w:sz w:val="24"/>
        </w:rPr>
      </w:pPr>
      <w:commentRangeStart w:id="323"/>
      <w:commentRangeStart w:id="324"/>
      <w:del w:id="325" w:author="Author" w:date="2021-05-14T15:49:00Z">
        <w:r w:rsidRPr="00182199" w:rsidDel="00182199">
          <w:rPr>
            <w:rFonts w:cs="Times New Roman"/>
            <w:sz w:val="24"/>
          </w:rPr>
          <w:delText xml:space="preserve">Despite the superficial simplicity of </w:delText>
        </w:r>
      </w:del>
      <w:ins w:id="326" w:author="Author" w:date="2021-05-14T15:50:00Z">
        <w:r w:rsidR="00182199" w:rsidRPr="00182199">
          <w:rPr>
            <w:rFonts w:cs="Times New Roman"/>
            <w:sz w:val="24"/>
          </w:rPr>
          <w:t xml:space="preserve">The </w:t>
        </w:r>
      </w:ins>
      <w:del w:id="327" w:author="Author" w:date="2021-05-14T15:50:00Z">
        <w:r w:rsidRPr="00182199" w:rsidDel="00182199">
          <w:rPr>
            <w:rFonts w:cs="Times New Roman"/>
            <w:sz w:val="24"/>
          </w:rPr>
          <w:delText xml:space="preserve">the </w:delText>
        </w:r>
      </w:del>
      <w:proofErr w:type="spellStart"/>
      <w:r w:rsidRPr="00182199">
        <w:rPr>
          <w:rFonts w:cs="Times New Roman"/>
          <w:sz w:val="24"/>
        </w:rPr>
        <w:t>Oldowan</w:t>
      </w:r>
      <w:commentRangeEnd w:id="323"/>
      <w:commentRangeEnd w:id="324"/>
      <w:proofErr w:type="spellEnd"/>
      <w:ins w:id="328" w:author="Author" w:date="2021-05-14T15:50:00Z">
        <w:r w:rsidR="00182199" w:rsidRPr="00182199">
          <w:rPr>
            <w:rFonts w:cs="Times New Roman"/>
            <w:sz w:val="24"/>
          </w:rPr>
          <w:t xml:space="preserve"> industrial complex</w:t>
        </w:r>
      </w:ins>
      <w:r w:rsidR="00080775" w:rsidRPr="00685B2C">
        <w:rPr>
          <w:rStyle w:val="CommentReference"/>
          <w:rFonts w:cs="Times New Roman"/>
        </w:rPr>
        <w:commentReference w:id="323"/>
      </w:r>
      <w:r w:rsidR="00182199" w:rsidRPr="00685B2C">
        <w:rPr>
          <w:rStyle w:val="CommentReference"/>
          <w:rFonts w:cs="Times New Roman"/>
        </w:rPr>
        <w:commentReference w:id="324"/>
      </w:r>
      <w:ins w:id="329" w:author="Author" w:date="2021-05-14T15:50:00Z">
        <w:r w:rsidR="00182199" w:rsidRPr="00182199">
          <w:rPr>
            <w:rFonts w:cs="Times New Roman"/>
            <w:sz w:val="24"/>
          </w:rPr>
          <w:t xml:space="preserve"> </w:t>
        </w:r>
      </w:ins>
      <w:del w:id="330" w:author="Author" w:date="2021-05-14T15:50:00Z">
        <w:r w:rsidRPr="00182199" w:rsidDel="00182199">
          <w:rPr>
            <w:rFonts w:cs="Times New Roman"/>
            <w:sz w:val="24"/>
          </w:rPr>
          <w:delText xml:space="preserve">, its variability </w:delText>
        </w:r>
      </w:del>
      <w:r w:rsidRPr="00182199">
        <w:rPr>
          <w:rFonts w:cs="Times New Roman"/>
          <w:sz w:val="24"/>
        </w:rPr>
        <w:t xml:space="preserve">reflects a complex </w:t>
      </w:r>
      <w:r w:rsidR="00FA417E" w:rsidRPr="00182199">
        <w:rPr>
          <w:rFonts w:cs="Times New Roman"/>
          <w:sz w:val="24"/>
        </w:rPr>
        <w:t xml:space="preserve">interaction </w:t>
      </w:r>
      <w:r w:rsidRPr="00182199">
        <w:rPr>
          <w:rFonts w:cs="Times New Roman"/>
          <w:sz w:val="24"/>
        </w:rPr>
        <w:t xml:space="preserve">of ecological, </w:t>
      </w:r>
      <w:proofErr w:type="gramStart"/>
      <w:r w:rsidRPr="00182199">
        <w:rPr>
          <w:rFonts w:cs="Times New Roman"/>
          <w:sz w:val="24"/>
        </w:rPr>
        <w:t>behavioral</w:t>
      </w:r>
      <w:proofErr w:type="gramEnd"/>
      <w:r w:rsidRPr="00182199">
        <w:rPr>
          <w:rFonts w:cs="Times New Roman"/>
          <w:sz w:val="24"/>
        </w:rPr>
        <w:t xml:space="preserve"> and social factors. </w:t>
      </w:r>
      <w:r w:rsidR="00E42CC2" w:rsidRPr="00182199">
        <w:rPr>
          <w:rFonts w:cs="Times New Roman"/>
          <w:sz w:val="24"/>
        </w:rPr>
        <w:t>The c</w:t>
      </w:r>
      <w:r w:rsidRPr="00182199">
        <w:rPr>
          <w:rFonts w:cs="Times New Roman"/>
          <w:sz w:val="24"/>
        </w:rPr>
        <w:t>ombination of quanti</w:t>
      </w:r>
      <w:r w:rsidR="00E42CC2" w:rsidRPr="00182199">
        <w:rPr>
          <w:rFonts w:cs="Times New Roman"/>
          <w:sz w:val="24"/>
        </w:rPr>
        <w:t>ta</w:t>
      </w:r>
      <w:r w:rsidRPr="00182199">
        <w:rPr>
          <w:rFonts w:cs="Times New Roman"/>
          <w:sz w:val="24"/>
        </w:rPr>
        <w:t>tive measures of stone tool reduction with qualitative characterizations of lithic technology (e</w:t>
      </w:r>
      <w:r w:rsidR="0051007B" w:rsidRPr="00182199">
        <w:rPr>
          <w:rFonts w:cs="Times New Roman"/>
          <w:sz w:val="24"/>
        </w:rPr>
        <w:t>.g.</w:t>
      </w:r>
      <w:ins w:id="331" w:author="Author" w:date="2021-05-01T17:52:00Z">
        <w:r w:rsidR="00080775" w:rsidRPr="00182199">
          <w:rPr>
            <w:rFonts w:cs="Times New Roman"/>
            <w:sz w:val="24"/>
          </w:rPr>
          <w:t>,</w:t>
        </w:r>
      </w:ins>
      <w:r w:rsidRPr="00182199">
        <w:rPr>
          <w:rFonts w:cs="Times New Roman"/>
          <w:sz w:val="24"/>
        </w:rPr>
        <w:t xml:space="preserve"> Braun</w:t>
      </w:r>
      <w:r w:rsidR="0051007B" w:rsidRPr="00182199">
        <w:rPr>
          <w:rFonts w:cs="Times New Roman"/>
          <w:sz w:val="24"/>
        </w:rPr>
        <w:t xml:space="preserve"> </w:t>
      </w:r>
      <w:r w:rsidRPr="00182199">
        <w:rPr>
          <w:rFonts w:cs="Times New Roman"/>
          <w:sz w:val="24"/>
        </w:rPr>
        <w:t>et al.</w:t>
      </w:r>
      <w:r w:rsidR="00103B57" w:rsidRPr="00182199">
        <w:rPr>
          <w:rFonts w:cs="Times New Roman"/>
          <w:sz w:val="24"/>
        </w:rPr>
        <w:t xml:space="preserve">, </w:t>
      </w:r>
      <w:r w:rsidRPr="00182199">
        <w:rPr>
          <w:rFonts w:cs="Times New Roman"/>
          <w:sz w:val="24"/>
        </w:rPr>
        <w:t>2009; Plummer and Bishop</w:t>
      </w:r>
      <w:r w:rsidR="00103B57" w:rsidRPr="00182199">
        <w:rPr>
          <w:rFonts w:cs="Times New Roman"/>
          <w:sz w:val="24"/>
        </w:rPr>
        <w:t>,</w:t>
      </w:r>
      <w:r w:rsidRPr="00182199">
        <w:rPr>
          <w:rFonts w:cs="Times New Roman"/>
          <w:sz w:val="24"/>
        </w:rPr>
        <w:t xml:space="preserve"> 2016) provides new insights into the ecological factors that influence </w:t>
      </w:r>
      <w:proofErr w:type="spellStart"/>
      <w:r w:rsidR="00C42325" w:rsidRPr="00182199">
        <w:rPr>
          <w:rFonts w:cs="Times New Roman"/>
          <w:sz w:val="24"/>
        </w:rPr>
        <w:t>O</w:t>
      </w:r>
      <w:r w:rsidRPr="00182199">
        <w:rPr>
          <w:rFonts w:cs="Times New Roman"/>
          <w:sz w:val="24"/>
        </w:rPr>
        <w:t>ldowan</w:t>
      </w:r>
      <w:proofErr w:type="spellEnd"/>
      <w:r w:rsidRPr="00182199">
        <w:rPr>
          <w:rFonts w:cs="Times New Roman"/>
          <w:sz w:val="24"/>
        </w:rPr>
        <w:t xml:space="preserve"> technology, and hominin behavior.</w:t>
      </w:r>
      <w:ins w:id="332" w:author="Author" w:date="2021-05-02T08:52:00Z">
        <w:r w:rsidR="00B06564" w:rsidRPr="00182199">
          <w:rPr>
            <w:rFonts w:cs="Times New Roman"/>
            <w:sz w:val="24"/>
          </w:rPr>
          <w:t xml:space="preserve"> </w:t>
        </w:r>
      </w:ins>
    </w:p>
    <w:p w14:paraId="5F618FCE" w14:textId="6E259114" w:rsidR="001A42AA" w:rsidRPr="00F61189" w:rsidRDefault="00563ABC" w:rsidP="00D1073E">
      <w:pPr>
        <w:pStyle w:val="FirstParagraph"/>
        <w:spacing w:line="480" w:lineRule="auto"/>
        <w:rPr>
          <w:rFonts w:cs="Times New Roman"/>
          <w:sz w:val="24"/>
          <w:rPrChange w:id="333" w:author="Author" w:date="2021-05-14T15:52:00Z">
            <w:rPr/>
          </w:rPrChange>
        </w:rPr>
      </w:pPr>
      <w:commentRangeStart w:id="334"/>
      <w:commentRangeStart w:id="335"/>
      <w:r w:rsidRPr="00F61189">
        <w:rPr>
          <w:rFonts w:cs="Times New Roman"/>
          <w:sz w:val="24"/>
          <w:rPrChange w:id="336" w:author="Author" w:date="2021-05-14T15:52:00Z">
            <w:rPr/>
          </w:rPrChange>
        </w:rPr>
        <w:t xml:space="preserve">At </w:t>
      </w:r>
      <w:proofErr w:type="spellStart"/>
      <w:r w:rsidR="00321529" w:rsidRPr="00F61189">
        <w:rPr>
          <w:rFonts w:cs="Times New Roman"/>
          <w:sz w:val="24"/>
          <w:rPrChange w:id="337" w:author="Author" w:date="2021-05-14T15:52:00Z">
            <w:rPr/>
          </w:rPrChange>
        </w:rPr>
        <w:t>Kanjera</w:t>
      </w:r>
      <w:proofErr w:type="spellEnd"/>
      <w:r w:rsidR="00321529" w:rsidRPr="00F61189">
        <w:rPr>
          <w:rFonts w:cs="Times New Roman"/>
          <w:sz w:val="24"/>
          <w:rPrChange w:id="338" w:author="Author" w:date="2021-05-14T15:52:00Z">
            <w:rPr/>
          </w:rPrChange>
        </w:rPr>
        <w:t xml:space="preserve"> South</w:t>
      </w:r>
      <w:r w:rsidRPr="00F61189">
        <w:rPr>
          <w:rFonts w:cs="Times New Roman"/>
          <w:sz w:val="24"/>
          <w:rPrChange w:id="339" w:author="Author" w:date="2021-05-14T15:52:00Z">
            <w:rPr/>
          </w:rPrChange>
        </w:rPr>
        <w:t>,</w:t>
      </w:r>
      <w:r w:rsidR="00232C7D" w:rsidRPr="00F61189">
        <w:rPr>
          <w:rFonts w:cs="Times New Roman"/>
          <w:sz w:val="24"/>
          <w:rPrChange w:id="340" w:author="Author" w:date="2021-05-14T15:52:00Z">
            <w:rPr/>
          </w:rPrChange>
        </w:rPr>
        <w:t xml:space="preserve"> exotic materials are more substantially reduced tha</w:t>
      </w:r>
      <w:r w:rsidRPr="00F61189">
        <w:rPr>
          <w:rFonts w:cs="Times New Roman"/>
          <w:sz w:val="24"/>
          <w:rPrChange w:id="341" w:author="Author" w:date="2021-05-14T15:52:00Z">
            <w:rPr/>
          </w:rPrChange>
        </w:rPr>
        <w:t>n</w:t>
      </w:r>
      <w:r w:rsidR="00232C7D" w:rsidRPr="00F61189">
        <w:rPr>
          <w:rFonts w:cs="Times New Roman"/>
          <w:sz w:val="24"/>
          <w:rPrChange w:id="342" w:author="Author" w:date="2021-05-14T15:52:00Z">
            <w:rPr/>
          </w:rPrChange>
        </w:rPr>
        <w:t xml:space="preserve"> local </w:t>
      </w:r>
      <w:r w:rsidRPr="00F61189">
        <w:rPr>
          <w:rFonts w:cs="Times New Roman"/>
          <w:sz w:val="24"/>
          <w:rPrChange w:id="343" w:author="Author" w:date="2021-05-14T15:52:00Z">
            <w:rPr/>
          </w:rPrChange>
        </w:rPr>
        <w:t xml:space="preserve">materials, </w:t>
      </w:r>
      <w:r w:rsidR="00232C7D" w:rsidRPr="00F61189">
        <w:rPr>
          <w:rFonts w:cs="Times New Roman"/>
          <w:sz w:val="24"/>
          <w:rPrChange w:id="344" w:author="Author" w:date="2021-05-14T15:52:00Z">
            <w:rPr/>
          </w:rPrChange>
        </w:rPr>
        <w:t>reflect</w:t>
      </w:r>
      <w:r w:rsidRPr="00F61189">
        <w:rPr>
          <w:rFonts w:cs="Times New Roman"/>
          <w:sz w:val="24"/>
          <w:rPrChange w:id="345" w:author="Author" w:date="2021-05-14T15:52:00Z">
            <w:rPr/>
          </w:rPrChange>
        </w:rPr>
        <w:t>ing</w:t>
      </w:r>
      <w:r w:rsidR="00232C7D" w:rsidRPr="00F61189">
        <w:rPr>
          <w:rFonts w:cs="Times New Roman"/>
          <w:sz w:val="24"/>
          <w:rPrChange w:id="346" w:author="Author" w:date="2021-05-14T15:52:00Z">
            <w:rPr/>
          </w:rPrChange>
        </w:rPr>
        <w:t xml:space="preserve"> differences in the quality of the </w:t>
      </w:r>
      <w:r w:rsidRPr="00F61189">
        <w:rPr>
          <w:rFonts w:cs="Times New Roman"/>
          <w:sz w:val="24"/>
          <w:rPrChange w:id="347" w:author="Author" w:date="2021-05-14T15:52:00Z">
            <w:rPr/>
          </w:rPrChange>
        </w:rPr>
        <w:t xml:space="preserve">lithologies </w:t>
      </w:r>
      <w:r w:rsidR="00232C7D" w:rsidRPr="00F61189">
        <w:rPr>
          <w:rFonts w:cs="Times New Roman"/>
          <w:sz w:val="24"/>
          <w:rPrChange w:id="348" w:author="Author" w:date="2021-05-14T15:52:00Z">
            <w:rPr/>
          </w:rPrChange>
        </w:rPr>
        <w:t xml:space="preserve">available. The </w:t>
      </w:r>
      <w:r w:rsidRPr="00F61189">
        <w:rPr>
          <w:rFonts w:cs="Times New Roman"/>
          <w:sz w:val="24"/>
          <w:rPrChange w:id="349" w:author="Author" w:date="2021-05-14T15:52:00Z">
            <w:rPr/>
          </w:rPrChange>
        </w:rPr>
        <w:t xml:space="preserve">durability and hardness </w:t>
      </w:r>
      <w:r w:rsidR="00232C7D" w:rsidRPr="00F61189">
        <w:rPr>
          <w:rFonts w:cs="Times New Roman"/>
          <w:sz w:val="24"/>
          <w:rPrChange w:id="350" w:author="Author" w:date="2021-05-14T15:52:00Z">
            <w:rPr/>
          </w:rPrChange>
        </w:rPr>
        <w:t xml:space="preserve">of exotic materials </w:t>
      </w:r>
      <w:r w:rsidRPr="00F61189">
        <w:rPr>
          <w:rFonts w:cs="Times New Roman"/>
          <w:sz w:val="24"/>
          <w:rPrChange w:id="351" w:author="Author" w:date="2021-05-14T15:52:00Z">
            <w:rPr/>
          </w:rPrChange>
        </w:rPr>
        <w:t>(Braun et al., 200</w:t>
      </w:r>
      <w:r w:rsidR="00EC441D" w:rsidRPr="00F61189">
        <w:rPr>
          <w:rFonts w:cs="Times New Roman"/>
          <w:sz w:val="24"/>
          <w:rPrChange w:id="352" w:author="Author" w:date="2021-05-14T15:52:00Z">
            <w:rPr/>
          </w:rPrChange>
        </w:rPr>
        <w:t xml:space="preserve">9a) </w:t>
      </w:r>
      <w:r w:rsidR="00232C7D" w:rsidRPr="00F61189">
        <w:rPr>
          <w:rFonts w:cs="Times New Roman"/>
          <w:sz w:val="24"/>
          <w:rPrChange w:id="353" w:author="Author" w:date="2021-05-14T15:52:00Z">
            <w:rPr/>
          </w:rPrChange>
        </w:rPr>
        <w:t xml:space="preserve">would have </w:t>
      </w:r>
      <w:r w:rsidR="00E42CC2" w:rsidRPr="00F61189">
        <w:rPr>
          <w:rFonts w:cs="Times New Roman"/>
          <w:sz w:val="24"/>
          <w:rPrChange w:id="354" w:author="Author" w:date="2021-05-14T15:52:00Z">
            <w:rPr/>
          </w:rPrChange>
        </w:rPr>
        <w:t>incentivized</w:t>
      </w:r>
      <w:r w:rsidR="00232C7D" w:rsidRPr="00F61189">
        <w:rPr>
          <w:rFonts w:cs="Times New Roman"/>
          <w:sz w:val="24"/>
          <w:rPrChange w:id="355" w:author="Author" w:date="2021-05-14T15:52:00Z">
            <w:rPr/>
          </w:rPrChange>
        </w:rPr>
        <w:t xml:space="preserve"> the</w:t>
      </w:r>
      <w:r w:rsidR="00EC441D" w:rsidRPr="00F61189">
        <w:rPr>
          <w:rFonts w:cs="Times New Roman"/>
          <w:sz w:val="24"/>
          <w:rPrChange w:id="356" w:author="Author" w:date="2021-05-14T15:52:00Z">
            <w:rPr/>
          </w:rPrChange>
        </w:rPr>
        <w:t>ir</w:t>
      </w:r>
      <w:r w:rsidR="00232C7D" w:rsidRPr="00F61189">
        <w:rPr>
          <w:rFonts w:cs="Times New Roman"/>
          <w:sz w:val="24"/>
          <w:rPrChange w:id="357" w:author="Author" w:date="2021-05-14T15:52:00Z">
            <w:rPr/>
          </w:rPrChange>
        </w:rPr>
        <w:t xml:space="preserve"> transport over longer distance</w:t>
      </w:r>
      <w:r w:rsidR="00EC441D" w:rsidRPr="00F61189">
        <w:rPr>
          <w:rFonts w:cs="Times New Roman"/>
          <w:sz w:val="24"/>
          <w:rPrChange w:id="358" w:author="Author" w:date="2021-05-14T15:52:00Z">
            <w:rPr/>
          </w:rPrChange>
        </w:rPr>
        <w:t>s</w:t>
      </w:r>
      <w:r w:rsidR="002034E8" w:rsidRPr="00F61189">
        <w:rPr>
          <w:rFonts w:cs="Times New Roman"/>
          <w:sz w:val="24"/>
          <w:rPrChange w:id="359" w:author="Author" w:date="2021-05-14T15:52:00Z">
            <w:rPr/>
          </w:rPrChange>
        </w:rPr>
        <w:t xml:space="preserve"> (Braun et al., 2008a)</w:t>
      </w:r>
      <w:r w:rsidR="00EC441D" w:rsidRPr="00F61189">
        <w:rPr>
          <w:rFonts w:cs="Times New Roman"/>
          <w:sz w:val="24"/>
          <w:rPrChange w:id="360" w:author="Author" w:date="2021-05-14T15:52:00Z">
            <w:rPr/>
          </w:rPrChange>
        </w:rPr>
        <w:t>. D</w:t>
      </w:r>
      <w:r w:rsidR="00232C7D" w:rsidRPr="00F61189">
        <w:rPr>
          <w:rFonts w:cs="Times New Roman"/>
          <w:sz w:val="24"/>
          <w:rPrChange w:id="361" w:author="Author" w:date="2021-05-14T15:52:00Z">
            <w:rPr/>
          </w:rPrChange>
        </w:rPr>
        <w:t xml:space="preserve">ifferences in </w:t>
      </w:r>
      <w:commentRangeStart w:id="362"/>
      <w:commentRangeStart w:id="363"/>
      <w:r w:rsidR="00232C7D" w:rsidRPr="00F61189">
        <w:rPr>
          <w:rFonts w:cs="Times New Roman"/>
          <w:sz w:val="24"/>
          <w:rPrChange w:id="364" w:author="Author" w:date="2021-05-14T15:52:00Z">
            <w:rPr/>
          </w:rPrChange>
        </w:rPr>
        <w:t>reduction</w:t>
      </w:r>
      <w:commentRangeEnd w:id="334"/>
      <w:commentRangeEnd w:id="362"/>
      <w:commentRangeEnd w:id="363"/>
      <w:r w:rsidR="008C71CA" w:rsidRPr="00F61189">
        <w:rPr>
          <w:rStyle w:val="CommentReference"/>
          <w:rFonts w:cs="Times New Roman"/>
          <w:sz w:val="24"/>
          <w:szCs w:val="24"/>
          <w:rPrChange w:id="365" w:author="Author" w:date="2021-05-14T15:52:00Z">
            <w:rPr>
              <w:rStyle w:val="CommentReference"/>
              <w:rFonts w:asciiTheme="minorHAnsi" w:hAnsiTheme="minorHAnsi"/>
            </w:rPr>
          </w:rPrChange>
        </w:rPr>
        <w:commentReference w:id="334"/>
      </w:r>
      <w:commentRangeEnd w:id="335"/>
      <w:r w:rsidR="00182199">
        <w:rPr>
          <w:rStyle w:val="CommentReference"/>
          <w:rFonts w:asciiTheme="minorHAnsi" w:hAnsiTheme="minorHAnsi"/>
        </w:rPr>
        <w:commentReference w:id="335"/>
      </w:r>
      <w:r w:rsidR="00080775" w:rsidRPr="00F61189">
        <w:rPr>
          <w:rStyle w:val="CommentReference"/>
          <w:rFonts w:cs="Times New Roman"/>
          <w:sz w:val="24"/>
          <w:szCs w:val="24"/>
          <w:rPrChange w:id="366" w:author="Author" w:date="2021-05-14T15:52:00Z">
            <w:rPr>
              <w:rStyle w:val="CommentReference"/>
              <w:rFonts w:asciiTheme="minorHAnsi" w:hAnsiTheme="minorHAnsi"/>
            </w:rPr>
          </w:rPrChange>
        </w:rPr>
        <w:commentReference w:id="362"/>
      </w:r>
      <w:r w:rsidR="00F61189">
        <w:rPr>
          <w:rStyle w:val="CommentReference"/>
          <w:rFonts w:asciiTheme="minorHAnsi" w:hAnsiTheme="minorHAnsi"/>
        </w:rPr>
        <w:commentReference w:id="363"/>
      </w:r>
      <w:r w:rsidR="00232C7D" w:rsidRPr="00F61189">
        <w:rPr>
          <w:rFonts w:cs="Times New Roman"/>
          <w:sz w:val="24"/>
          <w:rPrChange w:id="367" w:author="Author" w:date="2021-05-14T15:52:00Z">
            <w:rPr/>
          </w:rPrChange>
        </w:rPr>
        <w:t xml:space="preserve"> </w:t>
      </w:r>
      <w:ins w:id="368" w:author="Author" w:date="2021-05-14T15:54:00Z">
        <w:r w:rsidR="00F61189">
          <w:rPr>
            <w:rFonts w:cs="Times New Roman"/>
            <w:sz w:val="24"/>
          </w:rPr>
          <w:t>intensity</w:t>
        </w:r>
      </w:ins>
      <w:ins w:id="369" w:author="Author" w:date="2021-05-14T15:53:00Z">
        <w:r w:rsidR="00182199">
          <w:rPr>
            <w:rFonts w:cs="Times New Roman"/>
            <w:sz w:val="24"/>
          </w:rPr>
          <w:t xml:space="preserve"> </w:t>
        </w:r>
      </w:ins>
      <w:r w:rsidR="00232C7D" w:rsidRPr="00F61189">
        <w:rPr>
          <w:rFonts w:cs="Times New Roman"/>
          <w:sz w:val="24"/>
          <w:rPrChange w:id="370" w:author="Author" w:date="2021-05-14T15:52:00Z">
            <w:rPr/>
          </w:rPrChange>
        </w:rPr>
        <w:t xml:space="preserve">highlight that </w:t>
      </w:r>
      <w:proofErr w:type="spellStart"/>
      <w:r w:rsidR="00232C7D" w:rsidRPr="00F61189">
        <w:rPr>
          <w:rFonts w:cs="Times New Roman"/>
          <w:sz w:val="24"/>
          <w:rPrChange w:id="371" w:author="Author" w:date="2021-05-14T15:52:00Z">
            <w:rPr/>
          </w:rPrChange>
        </w:rPr>
        <w:t>Oldowan</w:t>
      </w:r>
      <w:proofErr w:type="spellEnd"/>
      <w:r w:rsidR="00232C7D" w:rsidRPr="00F61189">
        <w:rPr>
          <w:rFonts w:cs="Times New Roman"/>
          <w:sz w:val="24"/>
          <w:rPrChange w:id="372" w:author="Author" w:date="2021-05-14T15:52:00Z">
            <w:rPr/>
          </w:rPrChange>
        </w:rPr>
        <w:t xml:space="preserve"> tools were part of a mobile tool kit that reflects a broader land-use strategy. The marked differences in reduction intensity in combination with the paucity of early sequence flakes suggest that exotic materials were often utilized prior to their arrival at </w:t>
      </w:r>
      <w:proofErr w:type="spellStart"/>
      <w:r w:rsidR="00321529" w:rsidRPr="00F61189">
        <w:rPr>
          <w:rFonts w:cs="Times New Roman"/>
          <w:sz w:val="24"/>
          <w:rPrChange w:id="373" w:author="Author" w:date="2021-05-14T15:52:00Z">
            <w:rPr/>
          </w:rPrChange>
        </w:rPr>
        <w:t>Kanjera</w:t>
      </w:r>
      <w:proofErr w:type="spellEnd"/>
      <w:r w:rsidR="00321529" w:rsidRPr="00F61189">
        <w:rPr>
          <w:rFonts w:cs="Times New Roman"/>
          <w:sz w:val="24"/>
          <w:rPrChange w:id="374" w:author="Author" w:date="2021-05-14T15:52:00Z">
            <w:rPr/>
          </w:rPrChange>
        </w:rPr>
        <w:t xml:space="preserve"> South</w:t>
      </w:r>
      <w:r w:rsidR="00232C7D" w:rsidRPr="00F61189">
        <w:rPr>
          <w:rFonts w:cs="Times New Roman"/>
          <w:sz w:val="24"/>
          <w:rPrChange w:id="375" w:author="Author" w:date="2021-05-14T15:52:00Z">
            <w:rPr/>
          </w:rPrChange>
        </w:rPr>
        <w:t xml:space="preserve">. Although exotic materials are more reduced than local </w:t>
      </w:r>
      <w:r w:rsidRPr="00F61189">
        <w:rPr>
          <w:rFonts w:cs="Times New Roman"/>
          <w:sz w:val="24"/>
          <w:rPrChange w:id="376" w:author="Author" w:date="2021-05-14T15:52:00Z">
            <w:rPr/>
          </w:rPrChange>
        </w:rPr>
        <w:t>materials</w:t>
      </w:r>
      <w:r w:rsidR="00EC441D" w:rsidRPr="00F61189">
        <w:rPr>
          <w:rFonts w:cs="Times New Roman"/>
          <w:sz w:val="24"/>
          <w:rPrChange w:id="377" w:author="Author" w:date="2021-05-14T15:52:00Z">
            <w:rPr/>
          </w:rPrChange>
        </w:rPr>
        <w:t>,</w:t>
      </w:r>
      <w:r w:rsidR="00232C7D" w:rsidRPr="00F61189">
        <w:rPr>
          <w:rFonts w:cs="Times New Roman"/>
          <w:sz w:val="24"/>
          <w:rPrChange w:id="378" w:author="Author" w:date="2021-05-14T15:52:00Z">
            <w:rPr/>
          </w:rPrChange>
        </w:rPr>
        <w:t xml:space="preserve"> the variance in the amount of stone tool reduction does not adhere to neutral expectations. This result suggests that the lithic assemblage at </w:t>
      </w:r>
      <w:proofErr w:type="spellStart"/>
      <w:r w:rsidR="00321529" w:rsidRPr="00F61189">
        <w:rPr>
          <w:rFonts w:cs="Times New Roman"/>
          <w:sz w:val="24"/>
          <w:rPrChange w:id="379" w:author="Author" w:date="2021-05-14T15:52:00Z">
            <w:rPr/>
          </w:rPrChange>
        </w:rPr>
        <w:t>Kanjera</w:t>
      </w:r>
      <w:proofErr w:type="spellEnd"/>
      <w:r w:rsidR="00321529" w:rsidRPr="00F61189">
        <w:rPr>
          <w:rFonts w:cs="Times New Roman"/>
          <w:sz w:val="24"/>
          <w:rPrChange w:id="380" w:author="Author" w:date="2021-05-14T15:52:00Z">
            <w:rPr/>
          </w:rPrChange>
        </w:rPr>
        <w:t xml:space="preserve"> South</w:t>
      </w:r>
      <w:r w:rsidR="00232C7D" w:rsidRPr="00F61189">
        <w:rPr>
          <w:rFonts w:cs="Times New Roman"/>
          <w:sz w:val="24"/>
          <w:rPrChange w:id="381" w:author="Author" w:date="2021-05-14T15:52:00Z">
            <w:rPr/>
          </w:rPrChange>
        </w:rPr>
        <w:t xml:space="preserve"> reflects a structured land-use pattern </w:t>
      </w:r>
      <w:r w:rsidR="00EC441D" w:rsidRPr="00F61189">
        <w:rPr>
          <w:rFonts w:cs="Times New Roman"/>
          <w:sz w:val="24"/>
          <w:rPrChange w:id="382" w:author="Author" w:date="2021-05-14T15:52:00Z">
            <w:rPr/>
          </w:rPrChange>
        </w:rPr>
        <w:t xml:space="preserve">where </w:t>
      </w:r>
      <w:r w:rsidR="00232C7D" w:rsidRPr="00F61189">
        <w:rPr>
          <w:rFonts w:cs="Times New Roman"/>
          <w:sz w:val="24"/>
          <w:rPrChange w:id="383" w:author="Author" w:date="2021-05-14T15:52:00Z">
            <w:rPr/>
          </w:rPrChange>
        </w:rPr>
        <w:t xml:space="preserve">hominins </w:t>
      </w:r>
      <w:r w:rsidR="00EC441D" w:rsidRPr="00F61189">
        <w:rPr>
          <w:rFonts w:cs="Times New Roman"/>
          <w:sz w:val="24"/>
          <w:rPrChange w:id="384" w:author="Author" w:date="2021-05-14T15:52:00Z">
            <w:rPr/>
          </w:rPrChange>
        </w:rPr>
        <w:t xml:space="preserve">may have </w:t>
      </w:r>
      <w:r w:rsidR="00232C7D" w:rsidRPr="00F61189">
        <w:rPr>
          <w:rFonts w:cs="Times New Roman"/>
          <w:sz w:val="24"/>
          <w:rPrChange w:id="385" w:author="Author" w:date="2021-05-14T15:52:00Z">
            <w:rPr/>
          </w:rPrChange>
        </w:rPr>
        <w:t xml:space="preserve">directed their movement, at least on </w:t>
      </w:r>
      <w:r w:rsidR="00E42CC2" w:rsidRPr="00F61189">
        <w:rPr>
          <w:rFonts w:cs="Times New Roman"/>
          <w:sz w:val="24"/>
          <w:rPrChange w:id="386" w:author="Author" w:date="2021-05-14T15:52:00Z">
            <w:rPr/>
          </w:rPrChange>
        </w:rPr>
        <w:t>occasion</w:t>
      </w:r>
      <w:r w:rsidR="00232C7D" w:rsidRPr="00F61189">
        <w:rPr>
          <w:rFonts w:cs="Times New Roman"/>
          <w:sz w:val="24"/>
          <w:rPrChange w:id="387" w:author="Author" w:date="2021-05-14T15:52:00Z">
            <w:rPr/>
          </w:rPrChange>
        </w:rPr>
        <w:t xml:space="preserve">, to </w:t>
      </w:r>
      <w:proofErr w:type="spellStart"/>
      <w:r w:rsidR="00321529" w:rsidRPr="00F61189">
        <w:rPr>
          <w:rFonts w:cs="Times New Roman"/>
          <w:sz w:val="24"/>
          <w:rPrChange w:id="388" w:author="Author" w:date="2021-05-14T15:52:00Z">
            <w:rPr/>
          </w:rPrChange>
        </w:rPr>
        <w:t>Kanjera</w:t>
      </w:r>
      <w:proofErr w:type="spellEnd"/>
      <w:r w:rsidR="00321529" w:rsidRPr="00F61189">
        <w:rPr>
          <w:rFonts w:cs="Times New Roman"/>
          <w:sz w:val="24"/>
          <w:rPrChange w:id="389" w:author="Author" w:date="2021-05-14T15:52:00Z">
            <w:rPr/>
          </w:rPrChange>
        </w:rPr>
        <w:t xml:space="preserve"> South</w:t>
      </w:r>
      <w:r w:rsidR="00232C7D" w:rsidRPr="00F61189">
        <w:rPr>
          <w:rFonts w:cs="Times New Roman"/>
          <w:sz w:val="24"/>
          <w:rPrChange w:id="390" w:author="Author" w:date="2021-05-14T15:52:00Z">
            <w:rPr/>
          </w:rPrChange>
        </w:rPr>
        <w:t>.</w:t>
      </w:r>
    </w:p>
    <w:p w14:paraId="54675DEA" w14:textId="6939054B" w:rsidR="00080775" w:rsidRPr="00182199" w:rsidRDefault="00232C7D">
      <w:pPr>
        <w:pStyle w:val="BodyText"/>
        <w:spacing w:line="480" w:lineRule="auto"/>
        <w:rPr>
          <w:ins w:id="391" w:author="Author" w:date="2021-05-01T17:55:00Z"/>
          <w:rFonts w:cs="Times New Roman"/>
          <w:sz w:val="24"/>
        </w:rPr>
      </w:pPr>
      <w:commentRangeStart w:id="392"/>
      <w:commentRangeStart w:id="393"/>
      <w:r w:rsidRPr="00182199">
        <w:rPr>
          <w:rFonts w:cs="Times New Roman"/>
          <w:sz w:val="24"/>
        </w:rPr>
        <w:lastRenderedPageBreak/>
        <w:t>This pattern</w:t>
      </w:r>
      <w:ins w:id="394" w:author="Author" w:date="2021-05-14T15:55:00Z">
        <w:r w:rsidR="00F61189">
          <w:rPr>
            <w:rFonts w:cs="Times New Roman"/>
            <w:sz w:val="24"/>
          </w:rPr>
          <w:t xml:space="preserve"> of stone </w:t>
        </w:r>
        <w:proofErr w:type="spellStart"/>
        <w:r w:rsidR="00F61189">
          <w:rPr>
            <w:rFonts w:cs="Times New Roman"/>
            <w:sz w:val="24"/>
          </w:rPr>
          <w:t>tool</w:t>
        </w:r>
        <w:del w:id="395" w:author="Author" w:date="2021-05-17T14:39:00Z">
          <w:r w:rsidR="00F61189" w:rsidDel="00A45151">
            <w:rPr>
              <w:rFonts w:cs="Times New Roman"/>
              <w:sz w:val="24"/>
            </w:rPr>
            <w:delText xml:space="preserve"> use and </w:delText>
          </w:r>
        </w:del>
        <w:r w:rsidR="00F61189">
          <w:rPr>
            <w:rFonts w:cs="Times New Roman"/>
            <w:sz w:val="24"/>
          </w:rPr>
          <w:t>transport</w:t>
        </w:r>
      </w:ins>
      <w:proofErr w:type="spellEnd"/>
      <w:ins w:id="396" w:author="Author" w:date="2021-05-17T14:39:00Z">
        <w:r w:rsidR="00A45151">
          <w:rPr>
            <w:rFonts w:cs="Times New Roman"/>
            <w:sz w:val="24"/>
          </w:rPr>
          <w:t xml:space="preserve"> and use</w:t>
        </w:r>
      </w:ins>
      <w:r w:rsidRPr="00182199">
        <w:rPr>
          <w:rFonts w:cs="Times New Roman"/>
          <w:sz w:val="24"/>
        </w:rPr>
        <w:t xml:space="preserve"> </w:t>
      </w:r>
      <w:commentRangeEnd w:id="392"/>
      <w:r w:rsidR="00080775" w:rsidRPr="00685B2C">
        <w:rPr>
          <w:rStyle w:val="CommentReference"/>
          <w:rFonts w:cs="Times New Roman"/>
        </w:rPr>
        <w:commentReference w:id="392"/>
      </w:r>
      <w:commentRangeEnd w:id="393"/>
      <w:r w:rsidR="00F61189">
        <w:rPr>
          <w:rStyle w:val="CommentReference"/>
          <w:rFonts w:asciiTheme="minorHAnsi" w:hAnsiTheme="minorHAnsi"/>
        </w:rPr>
        <w:commentReference w:id="393"/>
      </w:r>
      <w:r w:rsidRPr="00182199">
        <w:rPr>
          <w:rFonts w:cs="Times New Roman"/>
          <w:sz w:val="24"/>
        </w:rPr>
        <w:t>also appears to have influence</w:t>
      </w:r>
      <w:ins w:id="397" w:author="Author" w:date="2021-05-01T17:54:00Z">
        <w:r w:rsidR="00080775" w:rsidRPr="00182199">
          <w:rPr>
            <w:rFonts w:cs="Times New Roman"/>
            <w:sz w:val="24"/>
          </w:rPr>
          <w:t>d</w:t>
        </w:r>
      </w:ins>
      <w:r w:rsidRPr="00182199">
        <w:rPr>
          <w:rFonts w:cs="Times New Roman"/>
          <w:sz w:val="24"/>
        </w:rPr>
        <w:t xml:space="preserve"> the technological strategies employed by </w:t>
      </w:r>
      <w:proofErr w:type="spellStart"/>
      <w:r w:rsidRPr="00182199">
        <w:rPr>
          <w:rFonts w:cs="Times New Roman"/>
          <w:sz w:val="24"/>
        </w:rPr>
        <w:t>Oldowan</w:t>
      </w:r>
      <w:proofErr w:type="spellEnd"/>
      <w:r w:rsidRPr="00182199">
        <w:rPr>
          <w:rFonts w:cs="Times New Roman"/>
          <w:sz w:val="24"/>
        </w:rPr>
        <w:t xml:space="preserve"> tool</w:t>
      </w:r>
      <w:r w:rsidR="00EC441D" w:rsidRPr="00182199">
        <w:rPr>
          <w:rFonts w:cs="Times New Roman"/>
          <w:sz w:val="24"/>
        </w:rPr>
        <w:t xml:space="preserve"> </w:t>
      </w:r>
      <w:r w:rsidRPr="00182199">
        <w:rPr>
          <w:rFonts w:cs="Times New Roman"/>
          <w:sz w:val="24"/>
        </w:rPr>
        <w:t xml:space="preserve">makers at </w:t>
      </w:r>
      <w:proofErr w:type="spellStart"/>
      <w:r w:rsidR="00321529" w:rsidRPr="00182199">
        <w:rPr>
          <w:rFonts w:cs="Times New Roman"/>
          <w:sz w:val="24"/>
        </w:rPr>
        <w:t>Kanjera</w:t>
      </w:r>
      <w:proofErr w:type="spellEnd"/>
      <w:r w:rsidR="00321529" w:rsidRPr="00182199">
        <w:rPr>
          <w:rFonts w:cs="Times New Roman"/>
          <w:sz w:val="24"/>
        </w:rPr>
        <w:t xml:space="preserve"> South</w:t>
      </w:r>
      <w:r w:rsidRPr="00182199">
        <w:rPr>
          <w:rFonts w:cs="Times New Roman"/>
          <w:sz w:val="24"/>
        </w:rPr>
        <w:t xml:space="preserve">.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w:t>
      </w:r>
      <w:r w:rsidR="00EC441D" w:rsidRPr="00182199">
        <w:rPr>
          <w:rFonts w:cs="Times New Roman"/>
          <w:sz w:val="24"/>
        </w:rPr>
        <w:t>Future</w:t>
      </w:r>
      <w:r w:rsidRPr="00182199">
        <w:rPr>
          <w:rFonts w:cs="Times New Roman"/>
          <w:sz w:val="24"/>
        </w:rPr>
        <w:t xml:space="preserve"> studies </w:t>
      </w:r>
      <w:r w:rsidR="00080775" w:rsidRPr="00182199">
        <w:rPr>
          <w:rFonts w:cs="Times New Roman"/>
          <w:sz w:val="24"/>
        </w:rPr>
        <w:t>would benefit from</w:t>
      </w:r>
      <w:r w:rsidRPr="00182199">
        <w:rPr>
          <w:rFonts w:cs="Times New Roman"/>
          <w:sz w:val="24"/>
        </w:rPr>
        <w:t xml:space="preserve"> a</w:t>
      </w:r>
      <w:r w:rsidR="00EC441D" w:rsidRPr="00182199">
        <w:rPr>
          <w:rFonts w:cs="Times New Roman"/>
          <w:sz w:val="24"/>
        </w:rPr>
        <w:t xml:space="preserve">n </w:t>
      </w:r>
      <w:r w:rsidRPr="00182199">
        <w:rPr>
          <w:rFonts w:cs="Times New Roman"/>
          <w:sz w:val="24"/>
        </w:rPr>
        <w:t xml:space="preserve">integrated approach to understand the behavioral significance of the </w:t>
      </w:r>
      <w:commentRangeStart w:id="398"/>
      <w:proofErr w:type="spellStart"/>
      <w:r w:rsidRPr="00182199">
        <w:rPr>
          <w:rFonts w:cs="Times New Roman"/>
          <w:sz w:val="24"/>
        </w:rPr>
        <w:t>Oldowan</w:t>
      </w:r>
      <w:commentRangeEnd w:id="398"/>
      <w:proofErr w:type="spellEnd"/>
      <w:r w:rsidR="00FC03AA" w:rsidRPr="00685B2C">
        <w:rPr>
          <w:rStyle w:val="CommentReference"/>
          <w:rFonts w:cs="Times New Roman"/>
        </w:rPr>
        <w:commentReference w:id="398"/>
      </w:r>
      <w:r w:rsidRPr="00182199">
        <w:rPr>
          <w:rFonts w:cs="Times New Roman"/>
          <w:sz w:val="24"/>
        </w:rPr>
        <w:t>.</w:t>
      </w:r>
    </w:p>
    <w:p w14:paraId="248CB52B" w14:textId="4C6955E8" w:rsidR="00EA3F74" w:rsidRPr="00182199" w:rsidDel="00830ADC" w:rsidRDefault="004A46D0" w:rsidP="00FC03AA">
      <w:pPr>
        <w:pStyle w:val="BodyText"/>
        <w:spacing w:line="480" w:lineRule="auto"/>
        <w:ind w:firstLine="0"/>
        <w:rPr>
          <w:del w:id="399" w:author="Author" w:date="2021-05-01T18:14:00Z"/>
          <w:rFonts w:cs="Times New Roman"/>
          <w:b/>
          <w:bCs/>
          <w:sz w:val="24"/>
        </w:rPr>
      </w:pPr>
      <w:ins w:id="400" w:author="Author" w:date="2021-05-17T14:51:00Z">
        <w:r>
          <w:rPr>
            <w:rFonts w:cs="Times New Roman"/>
            <w:b/>
            <w:bCs/>
            <w:sz w:val="24"/>
          </w:rPr>
          <w:tab/>
        </w:r>
      </w:ins>
      <w:del w:id="401" w:author="Author" w:date="2021-05-01T18:14:00Z">
        <w:r w:rsidR="00711CB8" w:rsidRPr="00182199" w:rsidDel="00830ADC">
          <w:rPr>
            <w:rFonts w:cs="Times New Roman"/>
            <w:b/>
            <w:bCs/>
            <w:sz w:val="24"/>
          </w:rPr>
          <w:delText>Supplementary Material:</w:delText>
        </w:r>
      </w:del>
    </w:p>
    <w:p w14:paraId="23AD13F0" w14:textId="19C83E0A" w:rsidR="00DC7125" w:rsidRPr="00182199" w:rsidDel="00830ADC" w:rsidRDefault="00711CB8" w:rsidP="00FC03AA">
      <w:pPr>
        <w:pStyle w:val="BodyText"/>
        <w:spacing w:line="480" w:lineRule="auto"/>
        <w:ind w:firstLine="0"/>
        <w:rPr>
          <w:del w:id="402" w:author="Author" w:date="2021-05-01T18:14:00Z"/>
          <w:rFonts w:cs="Times New Roman"/>
          <w:sz w:val="24"/>
        </w:rPr>
      </w:pPr>
      <w:del w:id="403" w:author="Author" w:date="2021-05-01T18:14:00Z">
        <w:r w:rsidRPr="00182199" w:rsidDel="00830ADC">
          <w:rPr>
            <w:rFonts w:cs="Times New Roman"/>
            <w:b/>
            <w:bCs/>
            <w:sz w:val="24"/>
          </w:rPr>
          <w:delText xml:space="preserve">S1: </w:delText>
        </w:r>
        <w:r w:rsidRPr="00182199" w:rsidDel="00830ADC">
          <w:rPr>
            <w:rFonts w:cs="Times New Roman"/>
            <w:sz w:val="24"/>
          </w:rPr>
          <w:delText xml:space="preserve">A link </w:delText>
        </w:r>
        <w:r w:rsidR="00904A2B" w:rsidRPr="00182199" w:rsidDel="00830ADC">
          <w:rPr>
            <w:rFonts w:cs="Times New Roman"/>
            <w:sz w:val="24"/>
          </w:rPr>
          <w:delText xml:space="preserve">to </w:delText>
        </w:r>
        <w:r w:rsidRPr="00182199" w:rsidDel="00830ADC">
          <w:rPr>
            <w:rFonts w:cs="Times New Roman"/>
            <w:sz w:val="24"/>
          </w:rPr>
          <w:delText xml:space="preserve">where the data underlying this </w:delText>
        </w:r>
        <w:r w:rsidR="00904A2B" w:rsidRPr="00182199" w:rsidDel="00830ADC">
          <w:rPr>
            <w:rFonts w:cs="Times New Roman"/>
            <w:sz w:val="24"/>
          </w:rPr>
          <w:delText>analysis and the R code used to conduct the analysis</w:delText>
        </w:r>
        <w:r w:rsidRPr="00182199" w:rsidDel="00830ADC">
          <w:rPr>
            <w:rFonts w:cs="Times New Roman"/>
            <w:sz w:val="24"/>
          </w:rPr>
          <w:delText xml:space="preserve"> can be downloaded and viewed</w:delText>
        </w:r>
        <w:r w:rsidR="00904A2B" w:rsidRPr="00182199" w:rsidDel="00830ADC">
          <w:rPr>
            <w:rFonts w:cs="Times New Roman"/>
            <w:sz w:val="24"/>
          </w:rPr>
          <w:delText xml:space="preserve">. </w:delText>
        </w:r>
        <w:r w:rsidR="003A558F" w:rsidRPr="00182199" w:rsidDel="00830ADC">
          <w:fldChar w:fldCharType="begin"/>
        </w:r>
        <w:r w:rsidR="003A558F" w:rsidRPr="00182199" w:rsidDel="00830ADC">
          <w:rPr>
            <w:rFonts w:cs="Times New Roman"/>
          </w:rPr>
          <w:delInstrText xml:space="preserve"> HYPERLINK "https://github.com/reevesj191/Reeves_et_al_Ecological_Perspectives_Kanjera_South" </w:delInstrText>
        </w:r>
        <w:r w:rsidR="003A558F" w:rsidRPr="00182199" w:rsidDel="00830ADC">
          <w:fldChar w:fldCharType="separate"/>
        </w:r>
        <w:r w:rsidR="00904A2B" w:rsidRPr="00182199" w:rsidDel="00830ADC">
          <w:rPr>
            <w:rStyle w:val="Hyperlink"/>
            <w:rFonts w:cs="Times New Roman"/>
            <w:sz w:val="24"/>
          </w:rPr>
          <w:delText>Link</w:delText>
        </w:r>
        <w:r w:rsidR="003A558F" w:rsidRPr="00182199" w:rsidDel="00830ADC">
          <w:rPr>
            <w:rStyle w:val="Hyperlink"/>
            <w:rFonts w:cs="Times New Roman"/>
          </w:rPr>
          <w:fldChar w:fldCharType="end"/>
        </w:r>
        <w:r w:rsidR="00904A2B" w:rsidRPr="00182199" w:rsidDel="00830ADC">
          <w:rPr>
            <w:rFonts w:cs="Times New Roman"/>
            <w:sz w:val="24"/>
          </w:rPr>
          <w:delText>.</w:delText>
        </w:r>
      </w:del>
    </w:p>
    <w:p w14:paraId="09B09A58" w14:textId="3200B849" w:rsidR="00DC7125" w:rsidRPr="00182199" w:rsidDel="00830ADC" w:rsidRDefault="00DC7125">
      <w:pPr>
        <w:pStyle w:val="BodyText"/>
        <w:spacing w:line="480" w:lineRule="auto"/>
        <w:ind w:firstLine="0"/>
        <w:rPr>
          <w:del w:id="404" w:author="Author" w:date="2021-05-01T18:14:00Z"/>
          <w:rFonts w:cs="Times New Roman"/>
          <w:b/>
          <w:bCs/>
          <w:sz w:val="24"/>
        </w:rPr>
        <w:pPrChange w:id="405" w:author="Author" w:date="2021-05-01T18:12:00Z">
          <w:pPr>
            <w:pStyle w:val="BodyText"/>
            <w:ind w:firstLine="0"/>
          </w:pPr>
        </w:pPrChange>
      </w:pPr>
    </w:p>
    <w:p w14:paraId="2C5613B6" w14:textId="73373E11" w:rsidR="00FA417E" w:rsidRPr="00182199" w:rsidRDefault="00FA417E" w:rsidP="00FA417E">
      <w:pPr>
        <w:pStyle w:val="BodyText"/>
        <w:ind w:firstLine="0"/>
        <w:rPr>
          <w:rFonts w:cs="Times New Roman"/>
          <w:b/>
          <w:bCs/>
          <w:sz w:val="24"/>
        </w:rPr>
      </w:pPr>
      <w:r w:rsidRPr="00182199">
        <w:rPr>
          <w:rFonts w:cs="Times New Roman"/>
          <w:b/>
          <w:bCs/>
          <w:sz w:val="24"/>
        </w:rPr>
        <w:t>Acknowledgments</w:t>
      </w:r>
    </w:p>
    <w:p w14:paraId="7D3F0A79" w14:textId="77777777" w:rsidR="00FA417E" w:rsidRPr="00182199" w:rsidRDefault="00FA417E" w:rsidP="00FA417E">
      <w:pPr>
        <w:pStyle w:val="BodyText"/>
        <w:ind w:firstLine="0"/>
        <w:rPr>
          <w:rFonts w:cs="Times New Roman"/>
          <w:sz w:val="24"/>
        </w:rPr>
      </w:pPr>
    </w:p>
    <w:p w14:paraId="7681D098" w14:textId="5A42277D" w:rsidR="00FA417E" w:rsidRPr="00182199" w:rsidRDefault="00FA417E" w:rsidP="00D1073E">
      <w:pPr>
        <w:spacing w:after="0" w:line="480" w:lineRule="auto"/>
        <w:ind w:firstLine="720"/>
        <w:rPr>
          <w:rFonts w:ascii="Times New Roman" w:eastAsia="Times New Roman" w:hAnsi="Times New Roman" w:cs="Times New Roman"/>
        </w:rPr>
      </w:pPr>
      <w:r w:rsidRPr="00182199">
        <w:rPr>
          <w:rFonts w:ascii="Times New Roman" w:eastAsia="Times New Roman" w:hAnsi="Times New Roman" w:cs="Times New Roman"/>
        </w:rPr>
        <w:t xml:space="preserve">We thank the National Museums of Kenya and M. </w:t>
      </w:r>
      <w:proofErr w:type="spellStart"/>
      <w:r w:rsidRPr="00182199">
        <w:rPr>
          <w:rFonts w:ascii="Times New Roman" w:eastAsia="Times New Roman" w:hAnsi="Times New Roman" w:cs="Times New Roman"/>
        </w:rPr>
        <w:t>Kibunjia</w:t>
      </w:r>
      <w:proofErr w:type="spellEnd"/>
      <w:r w:rsidRPr="00182199">
        <w:rPr>
          <w:rFonts w:ascii="Times New Roman" w:eastAsia="Times New Roman" w:hAnsi="Times New Roman" w:cs="Times New Roman"/>
        </w:rPr>
        <w:t xml:space="preserve">, F.K. </w:t>
      </w:r>
      <w:proofErr w:type="spellStart"/>
      <w:r w:rsidRPr="00182199">
        <w:rPr>
          <w:rFonts w:ascii="Times New Roman" w:eastAsia="Times New Roman" w:hAnsi="Times New Roman" w:cs="Times New Roman"/>
        </w:rPr>
        <w:t>Manthi</w:t>
      </w:r>
      <w:proofErr w:type="spellEnd"/>
      <w:r w:rsidRPr="00182199">
        <w:rPr>
          <w:rFonts w:ascii="Times New Roman" w:eastAsia="Times New Roman" w:hAnsi="Times New Roman" w:cs="Times New Roman"/>
        </w:rPr>
        <w:t xml:space="preserve">, R. Kinyanjui, J. </w:t>
      </w:r>
      <w:proofErr w:type="spellStart"/>
      <w:r w:rsidRPr="00182199">
        <w:rPr>
          <w:rFonts w:ascii="Times New Roman" w:eastAsia="Times New Roman" w:hAnsi="Times New Roman" w:cs="Times New Roman"/>
        </w:rPr>
        <w:t>Kibii</w:t>
      </w:r>
      <w:proofErr w:type="spellEnd"/>
      <w:r w:rsidRPr="00182199">
        <w:rPr>
          <w:rFonts w:ascii="Times New Roman" w:eastAsia="Times New Roman" w:hAnsi="Times New Roman" w:cs="Times New Roman"/>
        </w:rPr>
        <w:t xml:space="preserve"> and E. </w:t>
      </w:r>
      <w:proofErr w:type="spellStart"/>
      <w:r w:rsidRPr="00182199">
        <w:rPr>
          <w:rFonts w:ascii="Times New Roman" w:eastAsia="Times New Roman" w:hAnsi="Times New Roman" w:cs="Times New Roman"/>
        </w:rPr>
        <w:t>Ndiema</w:t>
      </w:r>
      <w:proofErr w:type="spellEnd"/>
      <w:r w:rsidRPr="00182199">
        <w:rPr>
          <w:rFonts w:ascii="Times New Roman" w:eastAsia="Times New Roman" w:hAnsi="Times New Roman" w:cs="Times New Roman"/>
        </w:rPr>
        <w:t xml:space="preserve"> for support. J.M. </w:t>
      </w:r>
      <w:proofErr w:type="spellStart"/>
      <w:r w:rsidRPr="00182199">
        <w:rPr>
          <w:rFonts w:ascii="Times New Roman" w:eastAsia="Times New Roman" w:hAnsi="Times New Roman" w:cs="Times New Roman"/>
        </w:rPr>
        <w:t>Nume</w:t>
      </w:r>
      <w:proofErr w:type="spellEnd"/>
      <w:r w:rsidRPr="00182199">
        <w:rPr>
          <w:rFonts w:ascii="Times New Roman" w:eastAsia="Times New Roman" w:hAnsi="Times New Roman" w:cs="Times New Roman"/>
        </w:rPr>
        <w:t xml:space="preserve"> and B. Onyango managed the </w:t>
      </w:r>
      <w:proofErr w:type="spellStart"/>
      <w:r w:rsidRPr="00182199">
        <w:rPr>
          <w:rFonts w:ascii="Times New Roman" w:eastAsia="Times New Roman" w:hAnsi="Times New Roman" w:cs="Times New Roman"/>
        </w:rPr>
        <w:t>Kanjera</w:t>
      </w:r>
      <w:proofErr w:type="spellEnd"/>
      <w:r w:rsidRPr="00182199">
        <w:rPr>
          <w:rFonts w:ascii="Times New Roman" w:eastAsia="Times New Roman" w:hAnsi="Times New Roman" w:cs="Times New Roman"/>
        </w:rPr>
        <w:t xml:space="preserve"> field teams. We acknowledge Kenya Government permission granted by the Ministry of Sports, </w:t>
      </w:r>
      <w:proofErr w:type="gramStart"/>
      <w:r w:rsidRPr="00182199">
        <w:rPr>
          <w:rFonts w:ascii="Times New Roman" w:eastAsia="Times New Roman" w:hAnsi="Times New Roman" w:cs="Times New Roman"/>
        </w:rPr>
        <w:t>Culture</w:t>
      </w:r>
      <w:proofErr w:type="gramEnd"/>
      <w:r w:rsidRPr="00182199">
        <w:rPr>
          <w:rFonts w:ascii="Times New Roman" w:eastAsia="Times New Roman" w:hAnsi="Times New Roman" w:cs="Times New Roman"/>
        </w:rPr>
        <w:t xml:space="preserve"> and the Arts, and by NACOSTI permit P/14/7709/701. </w:t>
      </w:r>
      <w:r w:rsidRPr="00182199">
        <w:rPr>
          <w:rFonts w:ascii="Times New Roman" w:hAnsi="Times New Roman" w:cs="Times New Roman"/>
        </w:rPr>
        <w:t xml:space="preserve">Funding from the L.S.B. Leakey Foundation, the National Geographic Society, the National Science Foundation, the </w:t>
      </w:r>
      <w:proofErr w:type="spellStart"/>
      <w:r w:rsidRPr="00182199">
        <w:rPr>
          <w:rFonts w:ascii="Times New Roman" w:hAnsi="Times New Roman" w:cs="Times New Roman"/>
        </w:rPr>
        <w:t>Wenner</w:t>
      </w:r>
      <w:proofErr w:type="spellEnd"/>
      <w:r w:rsidRPr="00182199">
        <w:rPr>
          <w:rFonts w:ascii="Times New Roman" w:hAnsi="Times New Roman" w:cs="Times New Roman"/>
        </w:rPr>
        <w:t>–</w:t>
      </w:r>
      <w:proofErr w:type="spellStart"/>
      <w:r w:rsidRPr="00182199">
        <w:rPr>
          <w:rFonts w:ascii="Times New Roman" w:hAnsi="Times New Roman" w:cs="Times New Roman"/>
        </w:rPr>
        <w:t>Gren</w:t>
      </w:r>
      <w:proofErr w:type="spellEnd"/>
      <w:r w:rsidRPr="00182199">
        <w:rPr>
          <w:rFonts w:ascii="Times New Roman" w:hAnsi="Times New Roman" w:cs="Times New Roman"/>
        </w:rPr>
        <w:t xml:space="preserve"> Foundation and the Professional Staff Congress–City University of New York Research Award Program to TP for </w:t>
      </w:r>
      <w:proofErr w:type="spellStart"/>
      <w:r w:rsidRPr="00182199">
        <w:rPr>
          <w:rFonts w:ascii="Times New Roman" w:hAnsi="Times New Roman" w:cs="Times New Roman"/>
        </w:rPr>
        <w:t>Kanjera</w:t>
      </w:r>
      <w:proofErr w:type="spellEnd"/>
      <w:r w:rsidRPr="00182199">
        <w:rPr>
          <w:rFonts w:ascii="Times New Roman" w:hAnsi="Times New Roman" w:cs="Times New Roman"/>
        </w:rPr>
        <w:t xml:space="preserve"> field and laboratory work is gratefully acknowledged.</w:t>
      </w:r>
      <w:r w:rsidRPr="00182199">
        <w:rPr>
          <w:rFonts w:ascii="Times New Roman" w:eastAsia="Times New Roman" w:hAnsi="Times New Roman" w:cs="Times New Roman"/>
        </w:rPr>
        <w:t xml:space="preserve">  </w:t>
      </w:r>
      <w:r w:rsidRPr="00182199">
        <w:rPr>
          <w:rFonts w:ascii="Times New Roman" w:hAnsi="Times New Roman" w:cs="Times New Roman"/>
        </w:rPr>
        <w:t xml:space="preserve">We would like to thank Rick Potts and the Human Origins Program at the Smithsonian Institution for support during all phases of the </w:t>
      </w:r>
      <w:proofErr w:type="spellStart"/>
      <w:r w:rsidRPr="00182199">
        <w:rPr>
          <w:rFonts w:ascii="Times New Roman" w:hAnsi="Times New Roman" w:cs="Times New Roman"/>
        </w:rPr>
        <w:t>Kanjera</w:t>
      </w:r>
      <w:proofErr w:type="spellEnd"/>
      <w:r w:rsidRPr="00182199">
        <w:rPr>
          <w:rFonts w:ascii="Times New Roman" w:hAnsi="Times New Roman" w:cs="Times New Roman"/>
        </w:rPr>
        <w:t xml:space="preserve"> research</w:t>
      </w:r>
      <w:r w:rsidRPr="00182199">
        <w:rPr>
          <w:rFonts w:ascii="Times New Roman" w:eastAsia="Times New Roman" w:hAnsi="Times New Roman" w:cs="Times New Roman"/>
        </w:rPr>
        <w:t>, and the Peter Buck Fund for Human Origins Research.</w:t>
      </w:r>
    </w:p>
    <w:p w14:paraId="5EBF3E7B" w14:textId="26E5FF36" w:rsidR="00DC7125" w:rsidRPr="00E8798B" w:rsidRDefault="00DC7125" w:rsidP="00E3324C">
      <w:pPr>
        <w:pStyle w:val="BodyText"/>
        <w:spacing w:line="480" w:lineRule="auto"/>
        <w:ind w:firstLine="0"/>
        <w:rPr>
          <w:rFonts w:cs="Times New Roman"/>
          <w:b/>
          <w:bCs/>
          <w:sz w:val="24"/>
        </w:rPr>
      </w:pPr>
      <w:r w:rsidRPr="00E8798B">
        <w:rPr>
          <w:rFonts w:cs="Times New Roman"/>
          <w:b/>
          <w:bCs/>
          <w:sz w:val="24"/>
        </w:rPr>
        <w:t>Figure</w:t>
      </w:r>
      <w:r w:rsidR="00E3324C" w:rsidRPr="00E8798B">
        <w:rPr>
          <w:rFonts w:cs="Times New Roman"/>
          <w:b/>
          <w:bCs/>
          <w:sz w:val="24"/>
        </w:rPr>
        <w:t xml:space="preserve"> </w:t>
      </w:r>
      <w:commentRangeStart w:id="406"/>
      <w:r w:rsidRPr="00E8798B">
        <w:rPr>
          <w:rFonts w:cs="Times New Roman"/>
          <w:b/>
          <w:bCs/>
          <w:sz w:val="24"/>
        </w:rPr>
        <w:t>Captions</w:t>
      </w:r>
      <w:commentRangeEnd w:id="406"/>
      <w:r w:rsidR="00080775">
        <w:rPr>
          <w:rStyle w:val="CommentReference"/>
          <w:rFonts w:asciiTheme="minorHAnsi" w:hAnsiTheme="minorHAnsi"/>
        </w:rPr>
        <w:commentReference w:id="406"/>
      </w:r>
    </w:p>
    <w:p w14:paraId="752D5C94" w14:textId="2BF0FC40" w:rsidR="00DC7125" w:rsidRDefault="00DC7125" w:rsidP="00E3324C">
      <w:pPr>
        <w:spacing w:line="480" w:lineRule="auto"/>
        <w:rPr>
          <w:rFonts w:ascii="Times New Roman" w:hAnsi="Times New Roman" w:cs="Times New Roman"/>
        </w:rPr>
      </w:pPr>
      <w:r w:rsidRPr="00E8798B">
        <w:rPr>
          <w:rFonts w:ascii="Times New Roman" w:hAnsi="Times New Roman" w:cs="Times New Roman"/>
          <w:b/>
          <w:bCs/>
        </w:rPr>
        <w:t>Figure 1</w:t>
      </w:r>
      <w:r w:rsidR="00B224C0">
        <w:rPr>
          <w:rFonts w:ascii="Times New Roman" w:hAnsi="Times New Roman" w:cs="Times New Roman"/>
        </w:rPr>
        <w:t>.</w:t>
      </w:r>
      <w:r w:rsidRPr="00E8798B">
        <w:rPr>
          <w:rFonts w:ascii="Times New Roman" w:hAnsi="Times New Roman" w:cs="Times New Roman"/>
        </w:rPr>
        <w:t xml:space="preserve"> A map of the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Peninsula.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is situated to the East of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Mountain. The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Mountain carbonatite center is the primary source of the local raw materials including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limestone,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Phonolite and </w:t>
      </w:r>
      <w:proofErr w:type="spellStart"/>
      <w:r w:rsidRPr="00E8798B">
        <w:rPr>
          <w:rFonts w:ascii="Times New Roman" w:hAnsi="Times New Roman" w:cs="Times New Roman"/>
        </w:rPr>
        <w:t>Fenetized</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nyanzian</w:t>
      </w:r>
      <w:proofErr w:type="spellEnd"/>
      <w:r w:rsidRPr="00E8798B">
        <w:rPr>
          <w:rFonts w:ascii="Times New Roman" w:hAnsi="Times New Roman" w:cs="Times New Roman"/>
        </w:rPr>
        <w:t xml:space="preserve"> rocks. Drainages </w:t>
      </w:r>
      <w:r w:rsidRPr="00E8798B">
        <w:rPr>
          <w:rFonts w:ascii="Times New Roman" w:hAnsi="Times New Roman" w:cs="Times New Roman"/>
        </w:rPr>
        <w:lastRenderedPageBreak/>
        <w:t xml:space="preserve">coming off the flanks of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Mountain carry these local rock types to within the immediate vicinity of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Distant or exotic raw materials originate in river conglomerates much farther to the east of the </w:t>
      </w:r>
      <w:proofErr w:type="spellStart"/>
      <w:r w:rsidRPr="00E8798B">
        <w:rPr>
          <w:rFonts w:ascii="Times New Roman" w:hAnsi="Times New Roman" w:cs="Times New Roman"/>
        </w:rPr>
        <w:t>Samanga</w:t>
      </w:r>
      <w:proofErr w:type="spellEnd"/>
      <w:r w:rsidRPr="00E8798B">
        <w:rPr>
          <w:rFonts w:ascii="Times New Roman" w:hAnsi="Times New Roman" w:cs="Times New Roman"/>
        </w:rPr>
        <w:t xml:space="preserve"> Fault. These include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andesite,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felsite,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quartzite, </w:t>
      </w:r>
      <w:proofErr w:type="spellStart"/>
      <w:r w:rsidRPr="00E8798B">
        <w:rPr>
          <w:rFonts w:ascii="Times New Roman" w:hAnsi="Times New Roman" w:cs="Times New Roman"/>
        </w:rPr>
        <w:t>Nyanzian</w:t>
      </w:r>
      <w:proofErr w:type="spellEnd"/>
      <w:r w:rsidRPr="00E8798B">
        <w:rPr>
          <w:rFonts w:ascii="Times New Roman" w:hAnsi="Times New Roman" w:cs="Times New Roman"/>
        </w:rPr>
        <w:t xml:space="preserve"> rhyolite, and </w:t>
      </w:r>
      <w:proofErr w:type="spellStart"/>
      <w:r w:rsidRPr="00E8798B">
        <w:rPr>
          <w:rFonts w:ascii="Times New Roman" w:hAnsi="Times New Roman" w:cs="Times New Roman"/>
        </w:rPr>
        <w:t>Oyugis</w:t>
      </w:r>
      <w:proofErr w:type="spellEnd"/>
      <w:r w:rsidRPr="00E8798B">
        <w:rPr>
          <w:rFonts w:ascii="Times New Roman" w:hAnsi="Times New Roman" w:cs="Times New Roman"/>
        </w:rPr>
        <w:t xml:space="preserve"> granite.</w:t>
      </w:r>
    </w:p>
    <w:p w14:paraId="5AF8C1EA" w14:textId="77777777" w:rsidR="00B224C0" w:rsidRPr="00E8798B" w:rsidRDefault="00B224C0" w:rsidP="00E3324C">
      <w:pPr>
        <w:spacing w:line="480" w:lineRule="auto"/>
        <w:rPr>
          <w:rFonts w:ascii="Times New Roman" w:hAnsi="Times New Roman" w:cs="Times New Roman"/>
        </w:rPr>
      </w:pPr>
    </w:p>
    <w:p w14:paraId="504A9B30" w14:textId="0F472D69" w:rsidR="00DC7125" w:rsidRDefault="00DC7125" w:rsidP="00E3324C">
      <w:pPr>
        <w:spacing w:line="480" w:lineRule="auto"/>
        <w:rPr>
          <w:ins w:id="407" w:author="Author" w:date="2021-05-01T17:57:00Z"/>
          <w:rFonts w:ascii="Times New Roman" w:hAnsi="Times New Roman" w:cs="Times New Roman"/>
        </w:rPr>
      </w:pPr>
      <w:r w:rsidRPr="00E8798B">
        <w:rPr>
          <w:rFonts w:ascii="Times New Roman" w:hAnsi="Times New Roman" w:cs="Times New Roman"/>
          <w:b/>
          <w:bCs/>
        </w:rPr>
        <w:t>Figure 2</w:t>
      </w:r>
      <w:r w:rsidR="00B224C0">
        <w:rPr>
          <w:rFonts w:ascii="Times New Roman" w:hAnsi="Times New Roman" w:cs="Times New Roman"/>
          <w:b/>
          <w:bCs/>
        </w:rPr>
        <w:t>.</w:t>
      </w:r>
      <w:r w:rsidRPr="00E8798B">
        <w:rPr>
          <w:rFonts w:ascii="Times New Roman" w:hAnsi="Times New Roman" w:cs="Times New Roman"/>
          <w:b/>
          <w:bCs/>
        </w:rPr>
        <w:t xml:space="preserve"> </w:t>
      </w:r>
      <w:r w:rsidRPr="00E8798B">
        <w:rPr>
          <w:rFonts w:ascii="Times New Roman" w:hAnsi="Times New Roman" w:cs="Times New Roman"/>
        </w:rPr>
        <w:t xml:space="preserve">Examples of the stone artifacts found at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A) Core produced on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limestone. B) Core produced on </w:t>
      </w:r>
      <w:proofErr w:type="spellStart"/>
      <w:r w:rsidRPr="00E8798B">
        <w:rPr>
          <w:rFonts w:ascii="Times New Roman" w:hAnsi="Times New Roman" w:cs="Times New Roman"/>
        </w:rPr>
        <w:t>Oyugis</w:t>
      </w:r>
      <w:proofErr w:type="spellEnd"/>
      <w:r w:rsidRPr="00E8798B">
        <w:rPr>
          <w:rFonts w:ascii="Times New Roman" w:hAnsi="Times New Roman" w:cs="Times New Roman"/>
        </w:rPr>
        <w:t xml:space="preserve"> granite. C) Core produced on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quartzite. D) Core produced on </w:t>
      </w:r>
      <w:proofErr w:type="spellStart"/>
      <w:r w:rsidRPr="00E8798B">
        <w:rPr>
          <w:rFonts w:ascii="Times New Roman" w:hAnsi="Times New Roman" w:cs="Times New Roman"/>
        </w:rPr>
        <w:t>Fenetized</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nyanzian</w:t>
      </w:r>
      <w:proofErr w:type="spellEnd"/>
      <w:r w:rsidRPr="00E8798B">
        <w:rPr>
          <w:rFonts w:ascii="Times New Roman" w:hAnsi="Times New Roman" w:cs="Times New Roman"/>
        </w:rPr>
        <w:t>.</w:t>
      </w:r>
    </w:p>
    <w:p w14:paraId="2D7BA21E" w14:textId="77777777" w:rsidR="00B224C0" w:rsidRPr="00E8798B" w:rsidRDefault="00B224C0" w:rsidP="00E3324C">
      <w:pPr>
        <w:spacing w:line="480" w:lineRule="auto"/>
        <w:rPr>
          <w:rFonts w:ascii="Times New Roman" w:hAnsi="Times New Roman" w:cs="Times New Roman"/>
        </w:rPr>
      </w:pPr>
    </w:p>
    <w:p w14:paraId="2DA8571D" w14:textId="5A9ECAC7" w:rsidR="00DC7125" w:rsidDel="00382C40" w:rsidRDefault="00DC7125" w:rsidP="00E3324C">
      <w:pPr>
        <w:spacing w:line="480" w:lineRule="auto"/>
        <w:rPr>
          <w:ins w:id="408" w:author="Author" w:date="2021-05-01T17:57:00Z"/>
          <w:del w:id="409" w:author="Author" w:date="2021-05-18T09:48:00Z"/>
          <w:rFonts w:ascii="Times New Roman" w:hAnsi="Times New Roman" w:cs="Times New Roman"/>
        </w:rPr>
      </w:pPr>
      <w:commentRangeStart w:id="410"/>
      <w:r w:rsidRPr="00E8798B">
        <w:rPr>
          <w:rFonts w:ascii="Times New Roman" w:hAnsi="Times New Roman" w:cs="Times New Roman"/>
          <w:b/>
          <w:bCs/>
        </w:rPr>
        <w:t>Figure 3</w:t>
      </w:r>
      <w:commentRangeEnd w:id="410"/>
      <w:r w:rsidR="00D072AA">
        <w:rPr>
          <w:rStyle w:val="CommentReference"/>
        </w:rPr>
        <w:commentReference w:id="410"/>
      </w:r>
      <w:ins w:id="411" w:author="Author" w:date="2021-05-01T17:57:00Z">
        <w:r w:rsidR="00B224C0">
          <w:rPr>
            <w:rFonts w:ascii="Times New Roman" w:hAnsi="Times New Roman" w:cs="Times New Roman"/>
            <w:b/>
            <w:bCs/>
          </w:rPr>
          <w:t>.</w:t>
        </w:r>
      </w:ins>
      <w:r w:rsidRPr="00E8798B">
        <w:rPr>
          <w:rFonts w:ascii="Times New Roman" w:hAnsi="Times New Roman" w:cs="Times New Roman"/>
          <w:b/>
          <w:bCs/>
        </w:rPr>
        <w:t xml:space="preserve"> </w:t>
      </w:r>
      <w:commentRangeStart w:id="412"/>
      <w:ins w:id="413" w:author="Author" w:date="2021-05-01T18:42:00Z">
        <w:r w:rsidR="0084154E" w:rsidRPr="00D1073E">
          <w:rPr>
            <w:rFonts w:ascii="Times New Roman" w:hAnsi="Times New Roman" w:cs="Times New Roman"/>
          </w:rPr>
          <w:t>Box plots showing</w:t>
        </w:r>
        <w:r w:rsidR="0084154E">
          <w:rPr>
            <w:rFonts w:ascii="Times New Roman" w:hAnsi="Times New Roman" w:cs="Times New Roman"/>
            <w:b/>
            <w:bCs/>
          </w:rPr>
          <w:t xml:space="preserve"> </w:t>
        </w:r>
      </w:ins>
      <w:commentRangeEnd w:id="412"/>
      <w:r w:rsidR="00D072AA">
        <w:rPr>
          <w:rStyle w:val="CommentReference"/>
        </w:rPr>
        <w:commentReference w:id="412"/>
      </w:r>
      <w:ins w:id="414" w:author="Author" w:date="2021-05-01T18:42:00Z">
        <w:r w:rsidR="0084154E">
          <w:rPr>
            <w:rFonts w:ascii="Times New Roman" w:hAnsi="Times New Roman" w:cs="Times New Roman"/>
          </w:rPr>
          <w:t>t</w:t>
        </w:r>
      </w:ins>
      <w:r w:rsidRPr="00E8798B">
        <w:rPr>
          <w:rFonts w:ascii="Times New Roman" w:hAnsi="Times New Roman" w:cs="Times New Roman"/>
        </w:rPr>
        <w:t xml:space="preserve">he distribution of core reduction intensity values as predicted by the </w:t>
      </w:r>
      <w:ins w:id="415" w:author="Author" w:date="2021-05-17T14:52:00Z">
        <w:r w:rsidR="004A46D0">
          <w:rPr>
            <w:rFonts w:ascii="Times New Roman" w:hAnsi="Times New Roman" w:cs="Times New Roman"/>
          </w:rPr>
          <w:t>Generalized Linear Mixed Model</w:t>
        </w:r>
        <w:r w:rsidR="004A46D0" w:rsidRPr="00E8798B">
          <w:rPr>
            <w:rFonts w:ascii="Times New Roman" w:hAnsi="Times New Roman" w:cs="Times New Roman"/>
          </w:rPr>
          <w:t xml:space="preserve"> </w:t>
        </w:r>
      </w:ins>
      <w:commentRangeStart w:id="416"/>
      <w:commentRangeEnd w:id="416"/>
      <w:r w:rsidR="00B224C0">
        <w:rPr>
          <w:rStyle w:val="CommentReference"/>
        </w:rPr>
        <w:commentReference w:id="416"/>
      </w:r>
      <w:r w:rsidRPr="00E8798B">
        <w:rPr>
          <w:rFonts w:ascii="Times New Roman" w:hAnsi="Times New Roman" w:cs="Times New Roman"/>
        </w:rPr>
        <w:t>(Douglass et al 2018). The results show stark differences in the degree of reduction in materials originating from more distant sources than those that originate from local sources of stone.</w:t>
      </w:r>
      <w:ins w:id="417" w:author="Author" w:date="2021-05-18T09:42:00Z">
        <w:r w:rsidR="00C00BAB">
          <w:rPr>
            <w:rFonts w:ascii="Times New Roman" w:hAnsi="Times New Roman" w:cs="Times New Roman"/>
          </w:rPr>
          <w:t xml:space="preserve"> The central bar is the median reduction intensity value. The </w:t>
        </w:r>
      </w:ins>
      <w:ins w:id="418" w:author="Author" w:date="2021-05-18T09:43:00Z">
        <w:r w:rsidR="00C00BAB">
          <w:rPr>
            <w:rFonts w:ascii="Times New Roman" w:hAnsi="Times New Roman" w:cs="Times New Roman"/>
          </w:rPr>
          <w:t>lower</w:t>
        </w:r>
      </w:ins>
      <w:ins w:id="419" w:author="Author" w:date="2021-05-18T09:42:00Z">
        <w:r w:rsidR="00C00BAB">
          <w:rPr>
            <w:rFonts w:ascii="Times New Roman" w:hAnsi="Times New Roman" w:cs="Times New Roman"/>
          </w:rPr>
          <w:t xml:space="preserve"> and</w:t>
        </w:r>
      </w:ins>
      <w:ins w:id="420" w:author="Author" w:date="2021-05-18T09:43:00Z">
        <w:r w:rsidR="00C00BAB">
          <w:rPr>
            <w:rFonts w:ascii="Times New Roman" w:hAnsi="Times New Roman" w:cs="Times New Roman"/>
          </w:rPr>
          <w:t xml:space="preserve"> upper edges of the box represent the 25</w:t>
        </w:r>
        <w:r w:rsidR="00C00BAB" w:rsidRPr="00C00BAB">
          <w:rPr>
            <w:rFonts w:ascii="Times New Roman" w:hAnsi="Times New Roman" w:cs="Times New Roman"/>
            <w:vertAlign w:val="superscript"/>
            <w:rPrChange w:id="421" w:author="Author" w:date="2021-05-18T09:43:00Z">
              <w:rPr>
                <w:rFonts w:ascii="Times New Roman" w:hAnsi="Times New Roman" w:cs="Times New Roman"/>
              </w:rPr>
            </w:rPrChange>
          </w:rPr>
          <w:t>th</w:t>
        </w:r>
        <w:r w:rsidR="00C00BAB">
          <w:rPr>
            <w:rFonts w:ascii="Times New Roman" w:hAnsi="Times New Roman" w:cs="Times New Roman"/>
          </w:rPr>
          <w:t xml:space="preserve"> and 7</w:t>
        </w:r>
      </w:ins>
      <w:ins w:id="422" w:author="Author" w:date="2021-05-18T09:44:00Z">
        <w:r w:rsidR="00C00BAB">
          <w:rPr>
            <w:rFonts w:ascii="Times New Roman" w:hAnsi="Times New Roman" w:cs="Times New Roman"/>
          </w:rPr>
          <w:t>5</w:t>
        </w:r>
        <w:r w:rsidR="00C00BAB" w:rsidRPr="00C00BAB">
          <w:rPr>
            <w:rFonts w:ascii="Times New Roman" w:hAnsi="Times New Roman" w:cs="Times New Roman"/>
            <w:vertAlign w:val="superscript"/>
            <w:rPrChange w:id="423" w:author="Author" w:date="2021-05-18T09:44:00Z">
              <w:rPr>
                <w:rFonts w:ascii="Times New Roman" w:hAnsi="Times New Roman" w:cs="Times New Roman"/>
              </w:rPr>
            </w:rPrChange>
          </w:rPr>
          <w:t>th</w:t>
        </w:r>
      </w:ins>
      <w:ins w:id="424" w:author="Author" w:date="2021-05-18T09:47:00Z">
        <w:r w:rsidR="00382C40">
          <w:rPr>
            <w:rFonts w:ascii="Times New Roman" w:hAnsi="Times New Roman" w:cs="Times New Roman"/>
          </w:rPr>
          <w:t xml:space="preserve"> quartiles</w:t>
        </w:r>
      </w:ins>
      <w:ins w:id="425" w:author="Author" w:date="2021-05-18T09:44:00Z">
        <w:r w:rsidR="00C00BAB">
          <w:rPr>
            <w:rFonts w:ascii="Times New Roman" w:hAnsi="Times New Roman" w:cs="Times New Roman"/>
          </w:rPr>
          <w:t>.</w:t>
        </w:r>
      </w:ins>
      <w:ins w:id="426" w:author="Author" w:date="2021-05-18T09:45:00Z">
        <w:r w:rsidR="00382C40">
          <w:rPr>
            <w:rFonts w:ascii="Times New Roman" w:hAnsi="Times New Roman" w:cs="Times New Roman"/>
          </w:rPr>
          <w:t xml:space="preserve"> </w:t>
        </w:r>
      </w:ins>
      <w:ins w:id="427" w:author="Author" w:date="2021-05-18T09:46:00Z">
        <w:r w:rsidR="00382C40">
          <w:rPr>
            <w:rFonts w:ascii="Times New Roman" w:hAnsi="Times New Roman" w:cs="Times New Roman"/>
          </w:rPr>
          <w:t xml:space="preserve">The length of the whiskers </w:t>
        </w:r>
      </w:ins>
      <w:ins w:id="428" w:author="Author" w:date="2021-05-18T09:48:00Z">
        <w:r w:rsidR="00382C40">
          <w:rPr>
            <w:rFonts w:ascii="Times New Roman" w:hAnsi="Times New Roman" w:cs="Times New Roman"/>
          </w:rPr>
          <w:t>reflects</w:t>
        </w:r>
      </w:ins>
      <w:ins w:id="429" w:author="Author" w:date="2021-05-18T09:46:00Z">
        <w:r w:rsidR="00382C40">
          <w:rPr>
            <w:rFonts w:ascii="Times New Roman" w:hAnsi="Times New Roman" w:cs="Times New Roman"/>
          </w:rPr>
          <w:t xml:space="preserve"> the minimum and maximum values in the distribution. </w:t>
        </w:r>
      </w:ins>
      <w:ins w:id="430" w:author="Author" w:date="2021-05-18T09:48:00Z">
        <w:r w:rsidR="00382C40">
          <w:rPr>
            <w:rFonts w:ascii="Times New Roman" w:hAnsi="Times New Roman" w:cs="Times New Roman"/>
          </w:rPr>
          <w:t xml:space="preserve">The dark circles represent </w:t>
        </w:r>
        <w:r w:rsidR="00382C40">
          <w:rPr>
            <w:rFonts w:ascii="Times New Roman" w:hAnsi="Times New Roman" w:cs="Times New Roman"/>
          </w:rPr>
          <w:t xml:space="preserve">observations classified as </w:t>
        </w:r>
        <w:r w:rsidR="00382C40">
          <w:rPr>
            <w:rFonts w:ascii="Times New Roman" w:hAnsi="Times New Roman" w:cs="Times New Roman"/>
          </w:rPr>
          <w:t>outliers.</w:t>
        </w:r>
      </w:ins>
    </w:p>
    <w:p w14:paraId="0D0E98E5" w14:textId="77777777" w:rsidR="00B224C0" w:rsidRPr="00E8798B" w:rsidRDefault="00B224C0" w:rsidP="00E3324C">
      <w:pPr>
        <w:spacing w:line="480" w:lineRule="auto"/>
        <w:rPr>
          <w:rFonts w:ascii="Times New Roman" w:hAnsi="Times New Roman" w:cs="Times New Roman"/>
        </w:rPr>
      </w:pPr>
    </w:p>
    <w:p w14:paraId="08198E75" w14:textId="0118BB58" w:rsidR="00DC7125" w:rsidRDefault="00DC7125" w:rsidP="00E3324C">
      <w:pPr>
        <w:spacing w:line="480" w:lineRule="auto"/>
        <w:rPr>
          <w:ins w:id="431" w:author="Author" w:date="2021-05-01T17:57:00Z"/>
          <w:rFonts w:ascii="Times New Roman" w:hAnsi="Times New Roman" w:cs="Times New Roman"/>
        </w:rPr>
      </w:pPr>
      <w:r w:rsidRPr="00E8798B">
        <w:rPr>
          <w:rFonts w:ascii="Times New Roman" w:hAnsi="Times New Roman" w:cs="Times New Roman"/>
          <w:b/>
          <w:bCs/>
        </w:rPr>
        <w:t>Figure 4</w:t>
      </w:r>
      <w:r w:rsidR="00B224C0">
        <w:rPr>
          <w:rFonts w:ascii="Times New Roman" w:hAnsi="Times New Roman" w:cs="Times New Roman"/>
          <w:b/>
          <w:bCs/>
        </w:rPr>
        <w:t>.</w:t>
      </w:r>
      <w:r w:rsidRPr="00E8798B">
        <w:rPr>
          <w:rFonts w:ascii="Times New Roman" w:hAnsi="Times New Roman" w:cs="Times New Roman"/>
          <w:b/>
          <w:bCs/>
        </w:rPr>
        <w:t xml:space="preserve"> </w:t>
      </w:r>
      <w:ins w:id="432" w:author="Author" w:date="2021-05-18T09:46:00Z">
        <w:r w:rsidR="00382C40">
          <w:rPr>
            <w:rFonts w:ascii="Times New Roman" w:hAnsi="Times New Roman" w:cs="Times New Roman"/>
          </w:rPr>
          <w:t xml:space="preserve">Box plots showing </w:t>
        </w:r>
        <w:del w:id="433" w:author="Author" w:date="2021-05-18T12:29:00Z">
          <w:r w:rsidR="00382C40" w:rsidDel="00BA2D26">
            <w:rPr>
              <w:rFonts w:ascii="Times New Roman" w:hAnsi="Times New Roman" w:cs="Times New Roman"/>
            </w:rPr>
            <w:delText xml:space="preserve">the </w:delText>
          </w:r>
        </w:del>
        <w:r w:rsidR="00382C40">
          <w:rPr>
            <w:rFonts w:ascii="Times New Roman" w:hAnsi="Times New Roman" w:cs="Times New Roman"/>
          </w:rPr>
          <w:t>t</w:t>
        </w:r>
      </w:ins>
      <w:del w:id="434" w:author="Author" w:date="2021-05-18T09:46:00Z">
        <w:r w:rsidRPr="00E8798B" w:rsidDel="00382C40">
          <w:rPr>
            <w:rFonts w:ascii="Times New Roman" w:hAnsi="Times New Roman" w:cs="Times New Roman"/>
          </w:rPr>
          <w:delText>T</w:delText>
        </w:r>
      </w:del>
      <w:r w:rsidRPr="00E8798B">
        <w:rPr>
          <w:rFonts w:ascii="Times New Roman" w:hAnsi="Times New Roman" w:cs="Times New Roman"/>
        </w:rPr>
        <w:t xml:space="preserve">he distribution of flake sequence values present within the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flake assemblage. As is the case with the core assemblage, the primary differences in flake sequence values are between materials originating from more distant sources and those that originate from local sources of stone.</w:t>
      </w:r>
      <w:ins w:id="435" w:author="Author" w:date="2021-05-18T09:48:00Z">
        <w:r w:rsidR="00382C40">
          <w:rPr>
            <w:rFonts w:ascii="Times New Roman" w:hAnsi="Times New Roman" w:cs="Times New Roman"/>
          </w:rPr>
          <w:t xml:space="preserve"> </w:t>
        </w:r>
        <w:r w:rsidR="00382C40">
          <w:rPr>
            <w:rFonts w:ascii="Times New Roman" w:hAnsi="Times New Roman" w:cs="Times New Roman"/>
          </w:rPr>
          <w:t xml:space="preserve">The central bar is the median </w:t>
        </w:r>
        <w:r w:rsidR="00382C40">
          <w:rPr>
            <w:rFonts w:ascii="Times New Roman" w:hAnsi="Times New Roman" w:cs="Times New Roman"/>
          </w:rPr>
          <w:t xml:space="preserve">flake sequence </w:t>
        </w:r>
        <w:r w:rsidR="00382C40">
          <w:rPr>
            <w:rFonts w:ascii="Times New Roman" w:hAnsi="Times New Roman" w:cs="Times New Roman"/>
          </w:rPr>
          <w:t>value. The lower and upper edges of the box represent the 25</w:t>
        </w:r>
        <w:r w:rsidR="00382C40" w:rsidRPr="00E56003">
          <w:rPr>
            <w:rFonts w:ascii="Times New Roman" w:hAnsi="Times New Roman" w:cs="Times New Roman"/>
            <w:vertAlign w:val="superscript"/>
          </w:rPr>
          <w:t>th</w:t>
        </w:r>
        <w:r w:rsidR="00382C40">
          <w:rPr>
            <w:rFonts w:ascii="Times New Roman" w:hAnsi="Times New Roman" w:cs="Times New Roman"/>
          </w:rPr>
          <w:t xml:space="preserve"> and 75</w:t>
        </w:r>
        <w:r w:rsidR="00382C40" w:rsidRPr="00E56003">
          <w:rPr>
            <w:rFonts w:ascii="Times New Roman" w:hAnsi="Times New Roman" w:cs="Times New Roman"/>
            <w:vertAlign w:val="superscript"/>
          </w:rPr>
          <w:t>th</w:t>
        </w:r>
        <w:r w:rsidR="00382C40">
          <w:rPr>
            <w:rFonts w:ascii="Times New Roman" w:hAnsi="Times New Roman" w:cs="Times New Roman"/>
          </w:rPr>
          <w:t xml:space="preserve"> quartiles. The length of the whiskers </w:t>
        </w:r>
        <w:r w:rsidR="00382C40">
          <w:rPr>
            <w:rFonts w:ascii="Times New Roman" w:hAnsi="Times New Roman" w:cs="Times New Roman"/>
          </w:rPr>
          <w:lastRenderedPageBreak/>
          <w:t>reflects the minimum and maximum values in the distribution. The dark circles represent observations classified as outliers.</w:t>
        </w:r>
      </w:ins>
    </w:p>
    <w:p w14:paraId="59E801AC" w14:textId="77777777" w:rsidR="00B224C0" w:rsidRPr="00E8798B" w:rsidRDefault="00B224C0" w:rsidP="00E3324C">
      <w:pPr>
        <w:spacing w:line="480" w:lineRule="auto"/>
        <w:rPr>
          <w:rFonts w:ascii="Times New Roman" w:hAnsi="Times New Roman" w:cs="Times New Roman"/>
        </w:rPr>
      </w:pPr>
    </w:p>
    <w:p w14:paraId="1C580D0F" w14:textId="7733ED59" w:rsidR="00DC7125" w:rsidRDefault="00DC7125" w:rsidP="00E3324C">
      <w:pPr>
        <w:spacing w:line="480" w:lineRule="auto"/>
        <w:rPr>
          <w:rFonts w:ascii="Times New Roman" w:hAnsi="Times New Roman" w:cs="Times New Roman"/>
        </w:rPr>
      </w:pPr>
      <w:commentRangeStart w:id="436"/>
      <w:r w:rsidRPr="00E8798B">
        <w:rPr>
          <w:rFonts w:ascii="Times New Roman" w:hAnsi="Times New Roman" w:cs="Times New Roman"/>
          <w:b/>
          <w:bCs/>
        </w:rPr>
        <w:t>Figure 5</w:t>
      </w:r>
      <w:ins w:id="437" w:author="Author" w:date="2021-05-01T17:57:00Z">
        <w:r w:rsidR="00B224C0">
          <w:rPr>
            <w:rFonts w:ascii="Times New Roman" w:hAnsi="Times New Roman" w:cs="Times New Roman"/>
            <w:b/>
            <w:bCs/>
          </w:rPr>
          <w:t>.</w:t>
        </w:r>
      </w:ins>
      <w:r w:rsidRPr="00E8798B">
        <w:rPr>
          <w:rFonts w:ascii="Times New Roman" w:hAnsi="Times New Roman" w:cs="Times New Roman"/>
          <w:b/>
          <w:bCs/>
        </w:rPr>
        <w:t xml:space="preserve"> </w:t>
      </w:r>
      <w:r w:rsidRPr="00D73A78">
        <w:rPr>
          <w:rFonts w:ascii="Times New Roman" w:hAnsi="Times New Roman" w:cs="Times New Roman"/>
        </w:rPr>
        <w:t>Le</w:t>
      </w:r>
      <w:commentRangeEnd w:id="436"/>
      <w:r w:rsidR="00D072AA">
        <w:rPr>
          <w:rStyle w:val="CommentReference"/>
        </w:rPr>
        <w:commentReference w:id="436"/>
      </w:r>
      <w:r w:rsidRPr="00D73A78">
        <w:rPr>
          <w:rFonts w:ascii="Times New Roman" w:hAnsi="Times New Roman" w:cs="Times New Roman"/>
        </w:rPr>
        <w:t>ft:</w:t>
      </w:r>
      <w:r w:rsidRPr="00E8798B">
        <w:rPr>
          <w:rFonts w:ascii="Times New Roman" w:hAnsi="Times New Roman" w:cs="Times New Roman"/>
          <w:b/>
          <w:bCs/>
        </w:rPr>
        <w:t xml:space="preserve"> </w:t>
      </w:r>
      <w:r w:rsidRPr="00E8798B">
        <w:rPr>
          <w:rFonts w:ascii="Times New Roman" w:hAnsi="Times New Roman" w:cs="Times New Roman"/>
        </w:rPr>
        <w:t xml:space="preserve">The distribution of core reduction strategies by raw material type. </w:t>
      </w:r>
      <w:proofErr w:type="gramStart"/>
      <w:r w:rsidRPr="00E8798B">
        <w:rPr>
          <w:rFonts w:ascii="Times New Roman" w:hAnsi="Times New Roman" w:cs="Times New Roman"/>
        </w:rPr>
        <w:t>With the exception of</w:t>
      </w:r>
      <w:proofErr w:type="gramEnd"/>
      <w:r w:rsidRPr="00E8798B">
        <w:rPr>
          <w:rFonts w:ascii="Times New Roman" w:hAnsi="Times New Roman" w:cs="Times New Roman"/>
        </w:rPr>
        <w:t xml:space="preserve">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Limestone, raw materials that derive from the Kisi highlands are more greatly represented by complex core reduction strategies than those that can be found in the immediate vicinity of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Right: The distribution of reduction intensity values according to reduction strategy.  </w:t>
      </w:r>
      <w:r w:rsidRPr="00D73A78">
        <w:rPr>
          <w:rFonts w:ascii="Times New Roman" w:hAnsi="Times New Roman" w:cs="Times New Roman"/>
        </w:rPr>
        <w:t>USP</w:t>
      </w:r>
      <w:r w:rsidR="00B224C0">
        <w:rPr>
          <w:rFonts w:ascii="Times New Roman" w:hAnsi="Times New Roman" w:cs="Times New Roman"/>
        </w:rPr>
        <w:t xml:space="preserve"> =</w:t>
      </w:r>
      <w:r w:rsidRPr="00B224C0">
        <w:rPr>
          <w:rFonts w:ascii="Times New Roman" w:hAnsi="Times New Roman" w:cs="Times New Roman"/>
        </w:rPr>
        <w:t xml:space="preserve"> Unifacial </w:t>
      </w:r>
      <w:r w:rsidR="00B224C0">
        <w:rPr>
          <w:rFonts w:ascii="Times New Roman" w:hAnsi="Times New Roman" w:cs="Times New Roman"/>
        </w:rPr>
        <w:t>s</w:t>
      </w:r>
      <w:r w:rsidRPr="00B224C0">
        <w:rPr>
          <w:rFonts w:ascii="Times New Roman" w:hAnsi="Times New Roman" w:cs="Times New Roman"/>
        </w:rPr>
        <w:t xml:space="preserve">imple </w:t>
      </w:r>
      <w:r w:rsidR="00B224C0">
        <w:rPr>
          <w:rFonts w:ascii="Times New Roman" w:hAnsi="Times New Roman" w:cs="Times New Roman"/>
        </w:rPr>
        <w:t>p</w:t>
      </w:r>
      <w:r w:rsidRPr="00B224C0">
        <w:rPr>
          <w:rFonts w:ascii="Times New Roman" w:hAnsi="Times New Roman" w:cs="Times New Roman"/>
        </w:rPr>
        <w:t>artial</w:t>
      </w:r>
      <w:r w:rsidR="00B224C0">
        <w:rPr>
          <w:rFonts w:ascii="Times New Roman" w:hAnsi="Times New Roman" w:cs="Times New Roman"/>
        </w:rPr>
        <w:t>;</w:t>
      </w:r>
      <w:r w:rsidRPr="00B224C0">
        <w:rPr>
          <w:rFonts w:ascii="Times New Roman" w:hAnsi="Times New Roman" w:cs="Times New Roman"/>
        </w:rPr>
        <w:t xml:space="preserve"> </w:t>
      </w:r>
      <w:r w:rsidRPr="00D73A78">
        <w:rPr>
          <w:rFonts w:ascii="Times New Roman" w:hAnsi="Times New Roman" w:cs="Times New Roman"/>
        </w:rPr>
        <w:t>UAU</w:t>
      </w:r>
      <w:r w:rsidR="00B224C0">
        <w:rPr>
          <w:rFonts w:ascii="Times New Roman" w:hAnsi="Times New Roman" w:cs="Times New Roman"/>
        </w:rPr>
        <w:t xml:space="preserve"> =</w:t>
      </w:r>
      <w:r w:rsidRPr="00B224C0">
        <w:rPr>
          <w:rFonts w:ascii="Times New Roman" w:hAnsi="Times New Roman" w:cs="Times New Roman"/>
        </w:rPr>
        <w:t xml:space="preserve"> Unidirectional abrupt unifacial</w:t>
      </w:r>
      <w:r w:rsidR="00B224C0">
        <w:rPr>
          <w:rFonts w:ascii="Times New Roman" w:hAnsi="Times New Roman" w:cs="Times New Roman"/>
        </w:rPr>
        <w:t>;</w:t>
      </w:r>
      <w:r w:rsidRPr="00B224C0">
        <w:rPr>
          <w:rFonts w:ascii="Times New Roman" w:hAnsi="Times New Roman" w:cs="Times New Roman"/>
        </w:rPr>
        <w:t xml:space="preserve"> </w:t>
      </w:r>
      <w:r w:rsidRPr="00D73A78">
        <w:rPr>
          <w:rFonts w:ascii="Times New Roman" w:hAnsi="Times New Roman" w:cs="Times New Roman"/>
        </w:rPr>
        <w:t>UABI</w:t>
      </w:r>
      <w:r w:rsidR="00B224C0">
        <w:rPr>
          <w:rFonts w:ascii="Times New Roman" w:hAnsi="Times New Roman" w:cs="Times New Roman"/>
        </w:rPr>
        <w:t xml:space="preserve"> =</w:t>
      </w:r>
      <w:r w:rsidRPr="00B224C0">
        <w:rPr>
          <w:rFonts w:ascii="Times New Roman" w:hAnsi="Times New Roman" w:cs="Times New Roman"/>
        </w:rPr>
        <w:t xml:space="preserve"> Unifacial abrupt bidirectional</w:t>
      </w:r>
      <w:r w:rsidR="00B224C0">
        <w:rPr>
          <w:rFonts w:ascii="Times New Roman" w:hAnsi="Times New Roman" w:cs="Times New Roman"/>
        </w:rPr>
        <w:t>;</w:t>
      </w:r>
      <w:r w:rsidRPr="00B224C0">
        <w:rPr>
          <w:rFonts w:ascii="Times New Roman" w:hAnsi="Times New Roman" w:cs="Times New Roman"/>
        </w:rPr>
        <w:t xml:space="preserve"> </w:t>
      </w:r>
      <w:r w:rsidRPr="00D73A78">
        <w:rPr>
          <w:rFonts w:ascii="Times New Roman" w:hAnsi="Times New Roman" w:cs="Times New Roman"/>
        </w:rPr>
        <w:t>BA</w:t>
      </w:r>
      <w:r w:rsidR="00B224C0">
        <w:rPr>
          <w:rFonts w:ascii="Times New Roman" w:hAnsi="Times New Roman" w:cs="Times New Roman"/>
        </w:rPr>
        <w:t xml:space="preserve"> =</w:t>
      </w:r>
      <w:r w:rsidRPr="00B224C0">
        <w:rPr>
          <w:rFonts w:ascii="Times New Roman" w:hAnsi="Times New Roman" w:cs="Times New Roman"/>
        </w:rPr>
        <w:t xml:space="preserve"> Bidirectional </w:t>
      </w:r>
      <w:proofErr w:type="gramStart"/>
      <w:r w:rsidR="00B224C0">
        <w:rPr>
          <w:rFonts w:ascii="Times New Roman" w:hAnsi="Times New Roman" w:cs="Times New Roman"/>
        </w:rPr>
        <w:t>a</w:t>
      </w:r>
      <w:r w:rsidRPr="00B224C0">
        <w:rPr>
          <w:rFonts w:ascii="Times New Roman" w:hAnsi="Times New Roman" w:cs="Times New Roman"/>
        </w:rPr>
        <w:t>brupt</w:t>
      </w:r>
      <w:r w:rsidR="00B224C0">
        <w:rPr>
          <w:rFonts w:ascii="Times New Roman" w:hAnsi="Times New Roman" w:cs="Times New Roman"/>
        </w:rPr>
        <w:t xml:space="preserve">; </w:t>
      </w:r>
      <w:r w:rsidRPr="00B224C0">
        <w:rPr>
          <w:rFonts w:ascii="Times New Roman" w:hAnsi="Times New Roman" w:cs="Times New Roman"/>
        </w:rPr>
        <w:t xml:space="preserve"> </w:t>
      </w:r>
      <w:r w:rsidRPr="00D73A78">
        <w:rPr>
          <w:rFonts w:ascii="Times New Roman" w:hAnsi="Times New Roman" w:cs="Times New Roman"/>
        </w:rPr>
        <w:t>BAP</w:t>
      </w:r>
      <w:proofErr w:type="gramEnd"/>
      <w:r w:rsidR="00B224C0">
        <w:rPr>
          <w:rFonts w:ascii="Times New Roman" w:hAnsi="Times New Roman" w:cs="Times New Roman"/>
        </w:rPr>
        <w:t xml:space="preserve"> =</w:t>
      </w:r>
      <w:r w:rsidRPr="00B224C0">
        <w:rPr>
          <w:rFonts w:ascii="Times New Roman" w:hAnsi="Times New Roman" w:cs="Times New Roman"/>
        </w:rPr>
        <w:t xml:space="preserve"> Bifacial </w:t>
      </w:r>
      <w:r w:rsidR="00B224C0">
        <w:rPr>
          <w:rFonts w:ascii="Times New Roman" w:hAnsi="Times New Roman" w:cs="Times New Roman"/>
        </w:rPr>
        <w:t>p</w:t>
      </w:r>
      <w:r w:rsidRPr="00B224C0">
        <w:rPr>
          <w:rFonts w:ascii="Times New Roman" w:hAnsi="Times New Roman" w:cs="Times New Roman"/>
        </w:rPr>
        <w:t>artial</w:t>
      </w:r>
      <w:r w:rsidR="00B224C0">
        <w:rPr>
          <w:rFonts w:ascii="Times New Roman" w:hAnsi="Times New Roman" w:cs="Times New Roman"/>
        </w:rPr>
        <w:t xml:space="preserve">; </w:t>
      </w:r>
      <w:r w:rsidRPr="00D73A78">
        <w:rPr>
          <w:rFonts w:ascii="Times New Roman" w:hAnsi="Times New Roman" w:cs="Times New Roman"/>
        </w:rPr>
        <w:t>UC</w:t>
      </w:r>
      <w:r w:rsidR="00B224C0">
        <w:rPr>
          <w:rFonts w:ascii="Times New Roman" w:hAnsi="Times New Roman" w:cs="Times New Roman"/>
        </w:rPr>
        <w:t xml:space="preserve"> =</w:t>
      </w:r>
      <w:r w:rsidRPr="00B224C0">
        <w:rPr>
          <w:rFonts w:ascii="Times New Roman" w:hAnsi="Times New Roman" w:cs="Times New Roman"/>
        </w:rPr>
        <w:t xml:space="preserve"> Unifacial centripetal</w:t>
      </w:r>
      <w:r w:rsidR="00B224C0">
        <w:rPr>
          <w:rFonts w:ascii="Times New Roman" w:hAnsi="Times New Roman" w:cs="Times New Roman"/>
        </w:rPr>
        <w:t xml:space="preserve">; </w:t>
      </w:r>
      <w:r w:rsidRPr="00D73A78">
        <w:rPr>
          <w:rFonts w:ascii="Times New Roman" w:hAnsi="Times New Roman" w:cs="Times New Roman"/>
        </w:rPr>
        <w:t>BC</w:t>
      </w:r>
      <w:r w:rsidR="00B224C0">
        <w:rPr>
          <w:rFonts w:ascii="Times New Roman" w:hAnsi="Times New Roman" w:cs="Times New Roman"/>
        </w:rPr>
        <w:t xml:space="preserve"> =</w:t>
      </w:r>
      <w:r w:rsidRPr="00B224C0">
        <w:rPr>
          <w:rFonts w:ascii="Times New Roman" w:hAnsi="Times New Roman" w:cs="Times New Roman"/>
        </w:rPr>
        <w:t xml:space="preserve"> Bifacial </w:t>
      </w:r>
      <w:r w:rsidR="00B224C0">
        <w:rPr>
          <w:rFonts w:ascii="Times New Roman" w:hAnsi="Times New Roman" w:cs="Times New Roman"/>
        </w:rPr>
        <w:t>c</w:t>
      </w:r>
      <w:r w:rsidRPr="00B224C0">
        <w:rPr>
          <w:rFonts w:ascii="Times New Roman" w:hAnsi="Times New Roman" w:cs="Times New Roman"/>
        </w:rPr>
        <w:t>entripetal</w:t>
      </w:r>
      <w:r w:rsidR="00B224C0">
        <w:rPr>
          <w:rFonts w:ascii="Times New Roman" w:hAnsi="Times New Roman" w:cs="Times New Roman"/>
        </w:rPr>
        <w:t xml:space="preserve">; </w:t>
      </w:r>
      <w:r w:rsidRPr="00D73A78">
        <w:rPr>
          <w:rFonts w:ascii="Times New Roman" w:hAnsi="Times New Roman" w:cs="Times New Roman"/>
        </w:rPr>
        <w:t>Poly</w:t>
      </w:r>
      <w:r w:rsidR="00B224C0">
        <w:rPr>
          <w:rFonts w:ascii="Times New Roman" w:hAnsi="Times New Roman" w:cs="Times New Roman"/>
        </w:rPr>
        <w:t xml:space="preserve"> =</w:t>
      </w:r>
      <w:r w:rsidRPr="00B224C0">
        <w:rPr>
          <w:rFonts w:ascii="Times New Roman" w:hAnsi="Times New Roman" w:cs="Times New Roman"/>
        </w:rPr>
        <w:t xml:space="preserve"> Polyhedral</w:t>
      </w:r>
      <w:r w:rsidR="00B224C0">
        <w:rPr>
          <w:rFonts w:ascii="Times New Roman" w:hAnsi="Times New Roman" w:cs="Times New Roman"/>
        </w:rPr>
        <w:t>;</w:t>
      </w:r>
      <w:r w:rsidRPr="00B224C0">
        <w:rPr>
          <w:rFonts w:ascii="Times New Roman" w:hAnsi="Times New Roman" w:cs="Times New Roman"/>
        </w:rPr>
        <w:t xml:space="preserve"> </w:t>
      </w:r>
      <w:r w:rsidRPr="00D73A78">
        <w:rPr>
          <w:rFonts w:ascii="Times New Roman" w:hAnsi="Times New Roman" w:cs="Times New Roman"/>
        </w:rPr>
        <w:t>MFI</w:t>
      </w:r>
      <w:r w:rsidR="00B224C0">
        <w:rPr>
          <w:rFonts w:ascii="Times New Roman" w:hAnsi="Times New Roman" w:cs="Times New Roman"/>
        </w:rPr>
        <w:t xml:space="preserve"> =</w:t>
      </w:r>
      <w:r w:rsidRPr="00E8798B">
        <w:rPr>
          <w:rFonts w:ascii="Times New Roman" w:hAnsi="Times New Roman" w:cs="Times New Roman"/>
        </w:rPr>
        <w:t xml:space="preserve"> </w:t>
      </w:r>
      <w:proofErr w:type="spellStart"/>
      <w:r w:rsidRPr="00E8798B">
        <w:rPr>
          <w:rFonts w:ascii="Times New Roman" w:hAnsi="Times New Roman" w:cs="Times New Roman"/>
        </w:rPr>
        <w:t>Mutifacial</w:t>
      </w:r>
      <w:proofErr w:type="spellEnd"/>
      <w:r w:rsidRPr="00E8798B">
        <w:rPr>
          <w:rFonts w:ascii="Times New Roman" w:hAnsi="Times New Roman" w:cs="Times New Roman"/>
        </w:rPr>
        <w:t xml:space="preserve"> </w:t>
      </w:r>
      <w:r w:rsidR="00B224C0">
        <w:rPr>
          <w:rFonts w:ascii="Times New Roman" w:hAnsi="Times New Roman" w:cs="Times New Roman"/>
        </w:rPr>
        <w:t>i</w:t>
      </w:r>
      <w:r w:rsidRPr="00E8798B">
        <w:rPr>
          <w:rFonts w:ascii="Times New Roman" w:hAnsi="Times New Roman" w:cs="Times New Roman"/>
        </w:rPr>
        <w:t>rregular. The colors of the boxplots correspond with the representation of different reduction strategies in the left figure.</w:t>
      </w:r>
    </w:p>
    <w:p w14:paraId="0E01B414" w14:textId="77777777" w:rsidR="00B224C0" w:rsidRPr="00E8798B" w:rsidRDefault="00B224C0" w:rsidP="00E3324C">
      <w:pPr>
        <w:spacing w:line="480" w:lineRule="auto"/>
        <w:rPr>
          <w:rFonts w:ascii="Times New Roman" w:hAnsi="Times New Roman" w:cs="Times New Roman"/>
        </w:rPr>
      </w:pPr>
    </w:p>
    <w:p w14:paraId="642CFC59" w14:textId="31A7D37E" w:rsidR="001A7AF5" w:rsidRDefault="00DC7125" w:rsidP="001A7AF5">
      <w:pPr>
        <w:spacing w:line="480" w:lineRule="auto"/>
        <w:rPr>
          <w:rFonts w:ascii="Times New Roman" w:hAnsi="Times New Roman" w:cs="Times New Roman"/>
        </w:rPr>
      </w:pPr>
      <w:r w:rsidRPr="00E8798B">
        <w:rPr>
          <w:rFonts w:ascii="Times New Roman" w:hAnsi="Times New Roman" w:cs="Times New Roman"/>
          <w:b/>
          <w:bCs/>
        </w:rPr>
        <w:t>Figure 6</w:t>
      </w:r>
      <w:r w:rsidR="00B224C0">
        <w:rPr>
          <w:rFonts w:ascii="Times New Roman" w:hAnsi="Times New Roman" w:cs="Times New Roman"/>
          <w:b/>
          <w:bCs/>
        </w:rPr>
        <w:t xml:space="preserve">. </w:t>
      </w:r>
      <w:del w:id="438" w:author="Author" w:date="2021-05-18T09:00:00Z">
        <w:r w:rsidRPr="00E8798B" w:rsidDel="0024726A">
          <w:rPr>
            <w:rFonts w:ascii="Times New Roman" w:hAnsi="Times New Roman" w:cs="Times New Roman"/>
          </w:rPr>
          <w:delText xml:space="preserve">Boxplots </w:delText>
        </w:r>
      </w:del>
      <w:ins w:id="439" w:author="Author" w:date="2021-05-18T09:00:00Z">
        <w:r w:rsidR="0024726A">
          <w:rPr>
            <w:rFonts w:ascii="Times New Roman" w:hAnsi="Times New Roman" w:cs="Times New Roman"/>
          </w:rPr>
          <w:t>Violin plots</w:t>
        </w:r>
        <w:r w:rsidR="0024726A" w:rsidRPr="00E8798B">
          <w:rPr>
            <w:rFonts w:ascii="Times New Roman" w:hAnsi="Times New Roman" w:cs="Times New Roman"/>
          </w:rPr>
          <w:t xml:space="preserve"> </w:t>
        </w:r>
      </w:ins>
      <w:ins w:id="440" w:author="Author" w:date="2021-05-18T12:30:00Z">
        <w:r w:rsidR="00BA2D26">
          <w:rPr>
            <w:rFonts w:ascii="Times New Roman" w:hAnsi="Times New Roman" w:cs="Times New Roman"/>
          </w:rPr>
          <w:t>showing the distribution of</w:t>
        </w:r>
      </w:ins>
      <w:del w:id="441" w:author="Author" w:date="2021-05-18T12:30:00Z">
        <w:r w:rsidRPr="00E8798B" w:rsidDel="00BA2D26">
          <w:rPr>
            <w:rFonts w:ascii="Times New Roman" w:hAnsi="Times New Roman" w:cs="Times New Roman"/>
          </w:rPr>
          <w:delText>of</w:delText>
        </w:r>
      </w:del>
      <w:r w:rsidRPr="00E8798B">
        <w:rPr>
          <w:rFonts w:ascii="Times New Roman" w:hAnsi="Times New Roman" w:cs="Times New Roman"/>
        </w:rPr>
        <w:t xml:space="preserve"> </w:t>
      </w:r>
      <w:del w:id="442" w:author="Author" w:date="2021-05-18T12:30:00Z">
        <w:r w:rsidRPr="00E8798B" w:rsidDel="00BA2D26">
          <w:rPr>
            <w:rFonts w:ascii="Times New Roman" w:hAnsi="Times New Roman" w:cs="Times New Roman"/>
          </w:rPr>
          <w:delText xml:space="preserve">the measures of </w:delText>
        </w:r>
      </w:del>
      <w:r w:rsidRPr="00E8798B">
        <w:rPr>
          <w:rFonts w:ascii="Times New Roman" w:hAnsi="Times New Roman" w:cs="Times New Roman"/>
        </w:rPr>
        <w:t>flake efficiency</w:t>
      </w:r>
      <w:ins w:id="443" w:author="Author" w:date="2021-05-18T12:30:00Z">
        <w:r w:rsidR="00BA2D26">
          <w:rPr>
            <w:rFonts w:ascii="Times New Roman" w:hAnsi="Times New Roman" w:cs="Times New Roman"/>
          </w:rPr>
          <w:t xml:space="preserve"> measures according to raw material</w:t>
        </w:r>
      </w:ins>
      <w:r w:rsidRPr="00E8798B">
        <w:rPr>
          <w:rFonts w:ascii="Times New Roman" w:hAnsi="Times New Roman" w:cs="Times New Roman"/>
        </w:rPr>
        <w:t>. Y-axis represents</w:t>
      </w:r>
      <w:r w:rsidR="00382C40">
        <w:rPr>
          <w:rFonts w:ascii="Times New Roman" w:hAnsi="Times New Roman" w:cs="Times New Roman"/>
        </w:rPr>
        <w:t xml:space="preserve"> the</w:t>
      </w:r>
      <w:r w:rsidRPr="00E8798B">
        <w:rPr>
          <w:rFonts w:ascii="Times New Roman" w:hAnsi="Times New Roman" w:cs="Times New Roman"/>
        </w:rPr>
        <w:t xml:space="preserve"> perimeter of flakes divided by a logarithmically transformed mass value.</w:t>
      </w:r>
      <w:ins w:id="444" w:author="Author" w:date="2021-05-18T09:49:00Z">
        <w:r w:rsidR="00382C40">
          <w:rPr>
            <w:rFonts w:ascii="Times New Roman" w:hAnsi="Times New Roman" w:cs="Times New Roman"/>
          </w:rPr>
          <w:t xml:space="preserve"> </w:t>
        </w:r>
      </w:ins>
      <w:r w:rsidRPr="00E8798B">
        <w:rPr>
          <w:rFonts w:ascii="Times New Roman" w:hAnsi="Times New Roman" w:cs="Times New Roman"/>
        </w:rPr>
        <w:t>Right: A scatter plot examining the relationship between flake efficiency and flake sequence</w:t>
      </w:r>
      <w:bookmarkStart w:id="445" w:name="references"/>
      <w:r w:rsidR="001A7AF5" w:rsidRPr="00E8798B">
        <w:rPr>
          <w:rFonts w:ascii="Times New Roman" w:hAnsi="Times New Roman" w:cs="Times New Roman"/>
        </w:rPr>
        <w:t>.</w:t>
      </w:r>
    </w:p>
    <w:p w14:paraId="6EBF7F68" w14:textId="77777777" w:rsidR="00B224C0" w:rsidRPr="00E8798B" w:rsidRDefault="00B224C0" w:rsidP="001A7AF5">
      <w:pPr>
        <w:spacing w:line="480" w:lineRule="auto"/>
        <w:rPr>
          <w:rFonts w:ascii="Times New Roman" w:hAnsi="Times New Roman" w:cs="Times New Roman"/>
        </w:rPr>
      </w:pPr>
    </w:p>
    <w:p w14:paraId="5EB8A444" w14:textId="40003CE5" w:rsidR="005A3B4B" w:rsidRPr="00E8798B" w:rsidRDefault="00232C7D" w:rsidP="005B4E22">
      <w:pPr>
        <w:pStyle w:val="Heading1"/>
      </w:pPr>
      <w:r w:rsidRPr="00E8798B">
        <w:t>References</w:t>
      </w:r>
      <w:bookmarkEnd w:id="445"/>
    </w:p>
    <w:p w14:paraId="1859C12E" w14:textId="16DA9097" w:rsidR="00D53D2D" w:rsidRDefault="00D53D2D" w:rsidP="00D53D2D">
      <w:pPr>
        <w:pStyle w:val="Bibliography"/>
        <w:rPr>
          <w:ins w:id="446" w:author="Author" w:date="2021-05-16T19:40:00Z"/>
        </w:rPr>
      </w:pPr>
      <w:commentRangeStart w:id="447"/>
      <w:commentRangeStart w:id="448"/>
      <w:commentRangeStart w:id="449"/>
      <w:proofErr w:type="spellStart"/>
      <w:r w:rsidRPr="00D53D2D">
        <w:t>Behrensmeyer</w:t>
      </w:r>
      <w:proofErr w:type="spellEnd"/>
      <w:r w:rsidRPr="00D53D2D">
        <w:t xml:space="preserve">, A.K., Potts, R., Plummer, T.W., </w:t>
      </w:r>
      <w:proofErr w:type="spellStart"/>
      <w:r w:rsidRPr="00D53D2D">
        <w:t>Tauxe</w:t>
      </w:r>
      <w:proofErr w:type="spellEnd"/>
      <w:r w:rsidRPr="00D53D2D">
        <w:t xml:space="preserve">, L., Opdyke, N., </w:t>
      </w:r>
      <w:proofErr w:type="spellStart"/>
      <w:r w:rsidRPr="00D53D2D">
        <w:t>Jorstad</w:t>
      </w:r>
      <w:proofErr w:type="spellEnd"/>
      <w:r w:rsidRPr="00D53D2D">
        <w:t xml:space="preserve">, T., 1995. The Pleistocene locality of </w:t>
      </w:r>
      <w:proofErr w:type="spellStart"/>
      <w:r w:rsidRPr="00D53D2D">
        <w:t>Kanjera</w:t>
      </w:r>
      <w:proofErr w:type="spellEnd"/>
      <w:r w:rsidRPr="00D53D2D">
        <w:t xml:space="preserve">, Western Kenya: stratigraphy, chronology and paleoenvironments. Journal of </w:t>
      </w:r>
      <w:ins w:id="450" w:author="Author" w:date="2021-05-16T20:07:00Z">
        <w:r w:rsidR="005B7C6E">
          <w:t>H</w:t>
        </w:r>
      </w:ins>
      <w:del w:id="451" w:author="Author" w:date="2021-05-16T14:45:00Z">
        <w:r w:rsidRPr="00D53D2D" w:rsidDel="00685B2C">
          <w:delText>H</w:delText>
        </w:r>
      </w:del>
      <w:r w:rsidRPr="00D53D2D">
        <w:t xml:space="preserve">uman </w:t>
      </w:r>
      <w:ins w:id="452" w:author="Author" w:date="2021-05-16T20:07:00Z">
        <w:r w:rsidR="005B7C6E">
          <w:t>E</w:t>
        </w:r>
      </w:ins>
      <w:del w:id="453" w:author="Author" w:date="2021-05-16T14:45:00Z">
        <w:r w:rsidRPr="00D53D2D" w:rsidDel="00685B2C">
          <w:delText>E</w:delText>
        </w:r>
      </w:del>
      <w:r w:rsidRPr="00D53D2D">
        <w:t>volution. 29, 247–274.</w:t>
      </w:r>
    </w:p>
    <w:p w14:paraId="6AB820E0" w14:textId="77777777" w:rsidR="00DA287A" w:rsidRPr="00D53D2D" w:rsidRDefault="00DA287A" w:rsidP="00D53D2D">
      <w:pPr>
        <w:pStyle w:val="Bibliography"/>
      </w:pPr>
    </w:p>
    <w:p w14:paraId="4654BE41" w14:textId="439B91DC" w:rsidR="00D53D2D" w:rsidRDefault="00D53D2D" w:rsidP="00D53D2D">
      <w:pPr>
        <w:pStyle w:val="Bibliography"/>
        <w:rPr>
          <w:ins w:id="454" w:author="Author" w:date="2021-05-16T19:40:00Z"/>
        </w:rPr>
      </w:pPr>
      <w:proofErr w:type="spellStart"/>
      <w:r w:rsidRPr="00D53D2D">
        <w:t>Blumenschine</w:t>
      </w:r>
      <w:proofErr w:type="spellEnd"/>
      <w:r w:rsidRPr="00D53D2D">
        <w:t xml:space="preserve">, R.J., Masao, F.T., </w:t>
      </w:r>
      <w:proofErr w:type="spellStart"/>
      <w:r w:rsidRPr="00D53D2D">
        <w:t>Stollhofen</w:t>
      </w:r>
      <w:proofErr w:type="spellEnd"/>
      <w:r w:rsidRPr="00D53D2D">
        <w:t xml:space="preserve">, H., Stanistreet, I.G., Bamford, M.K., Albert, R.M., </w:t>
      </w:r>
      <w:proofErr w:type="spellStart"/>
      <w:r w:rsidRPr="00D53D2D">
        <w:t>Njau</w:t>
      </w:r>
      <w:proofErr w:type="spellEnd"/>
      <w:r w:rsidRPr="00D53D2D">
        <w:t xml:space="preserve">, J.K., </w:t>
      </w:r>
      <w:proofErr w:type="spellStart"/>
      <w:r w:rsidRPr="00D53D2D">
        <w:t>Prassack</w:t>
      </w:r>
      <w:proofErr w:type="spellEnd"/>
      <w:r w:rsidRPr="00D53D2D">
        <w:t xml:space="preserve">, K.A., 2012a. Landscape distribution of </w:t>
      </w:r>
      <w:proofErr w:type="spellStart"/>
      <w:r w:rsidRPr="00D53D2D">
        <w:t>Oldowan</w:t>
      </w:r>
      <w:proofErr w:type="spellEnd"/>
      <w:r w:rsidRPr="00D53D2D">
        <w:t xml:space="preserve"> stone artifact assemblages across the fault compartments of the eastern Olduvai Lake Basin during early lowermost Bed II times. Journal of </w:t>
      </w:r>
      <w:ins w:id="455" w:author="Author" w:date="2021-05-16T20:08:00Z">
        <w:r w:rsidR="005B7C6E">
          <w:t>H</w:t>
        </w:r>
      </w:ins>
      <w:del w:id="456" w:author="Author" w:date="2021-05-16T14:45:00Z">
        <w:r w:rsidRPr="00D53D2D" w:rsidDel="00685B2C">
          <w:delText>H</w:delText>
        </w:r>
      </w:del>
      <w:r w:rsidRPr="00D53D2D">
        <w:t xml:space="preserve">uman </w:t>
      </w:r>
      <w:ins w:id="457" w:author="Author" w:date="2021-05-16T20:08:00Z">
        <w:r w:rsidR="005B7C6E">
          <w:t>E</w:t>
        </w:r>
      </w:ins>
      <w:del w:id="458" w:author="Author" w:date="2021-05-16T14:45:00Z">
        <w:r w:rsidRPr="00D53D2D" w:rsidDel="00685B2C">
          <w:delText>E</w:delText>
        </w:r>
      </w:del>
      <w:r w:rsidRPr="00D53D2D">
        <w:t>volution. 63, 384–394.</w:t>
      </w:r>
    </w:p>
    <w:p w14:paraId="61F8A3A1" w14:textId="77777777" w:rsidR="00DA287A" w:rsidRPr="00D53D2D" w:rsidRDefault="00DA287A" w:rsidP="00D53D2D">
      <w:pPr>
        <w:pStyle w:val="Bibliography"/>
      </w:pPr>
    </w:p>
    <w:p w14:paraId="3C139476" w14:textId="7D7E332C" w:rsidR="00D53D2D" w:rsidRDefault="00D53D2D" w:rsidP="00D53D2D">
      <w:pPr>
        <w:pStyle w:val="Bibliography"/>
        <w:rPr>
          <w:ins w:id="459" w:author="Author" w:date="2021-05-16T19:40:00Z"/>
        </w:rPr>
      </w:pPr>
      <w:proofErr w:type="spellStart"/>
      <w:r w:rsidRPr="00D53D2D">
        <w:t>Blumenschine</w:t>
      </w:r>
      <w:proofErr w:type="spellEnd"/>
      <w:r w:rsidRPr="00D53D2D">
        <w:t xml:space="preserve">, R.J., Masao, F.T., </w:t>
      </w:r>
      <w:proofErr w:type="spellStart"/>
      <w:r w:rsidRPr="00D53D2D">
        <w:t>Tactikos</w:t>
      </w:r>
      <w:proofErr w:type="spellEnd"/>
      <w:r w:rsidRPr="00D53D2D">
        <w:t xml:space="preserve">, J.C., Ebert, J.I., 2008. Effects of distance from stone source on landscape-scale variation in </w:t>
      </w:r>
      <w:proofErr w:type="spellStart"/>
      <w:r w:rsidRPr="00D53D2D">
        <w:t>Oldowan</w:t>
      </w:r>
      <w:proofErr w:type="spellEnd"/>
      <w:r w:rsidRPr="00D53D2D">
        <w:t xml:space="preserve"> artifact assemblages in the Paleo-Olduvai Basin, Tanzania. Journal of </w:t>
      </w:r>
      <w:ins w:id="460" w:author="Author" w:date="2021-05-16T20:08:00Z">
        <w:r w:rsidR="005B7C6E">
          <w:t>A</w:t>
        </w:r>
      </w:ins>
      <w:del w:id="461" w:author="Author" w:date="2021-05-16T19:40:00Z">
        <w:r w:rsidRPr="00D53D2D" w:rsidDel="00DA287A">
          <w:delText>A</w:delText>
        </w:r>
      </w:del>
      <w:r w:rsidRPr="00D53D2D">
        <w:t xml:space="preserve">rchaeological </w:t>
      </w:r>
      <w:ins w:id="462" w:author="Author" w:date="2021-05-16T20:08:00Z">
        <w:r w:rsidR="005B7C6E">
          <w:t>S</w:t>
        </w:r>
      </w:ins>
      <w:del w:id="463" w:author="Author" w:date="2021-05-16T19:40:00Z">
        <w:r w:rsidRPr="00D53D2D" w:rsidDel="00DA287A">
          <w:delText>S</w:delText>
        </w:r>
      </w:del>
      <w:r w:rsidRPr="00D53D2D">
        <w:t>cience. 35, 76–86.</w:t>
      </w:r>
    </w:p>
    <w:p w14:paraId="1EDCCE7C" w14:textId="77777777" w:rsidR="00DA287A" w:rsidRPr="00D53D2D" w:rsidRDefault="00DA287A" w:rsidP="00D53D2D">
      <w:pPr>
        <w:pStyle w:val="Bibliography"/>
      </w:pPr>
    </w:p>
    <w:p w14:paraId="56334C55" w14:textId="3E59BDFA" w:rsidR="00D53D2D" w:rsidRDefault="00D53D2D" w:rsidP="00D53D2D">
      <w:pPr>
        <w:pStyle w:val="Bibliography"/>
        <w:rPr>
          <w:ins w:id="464" w:author="Author" w:date="2021-05-16T19:40:00Z"/>
        </w:rPr>
      </w:pPr>
      <w:proofErr w:type="spellStart"/>
      <w:r w:rsidRPr="00D53D2D">
        <w:t>Blumenschine</w:t>
      </w:r>
      <w:proofErr w:type="spellEnd"/>
      <w:r w:rsidRPr="00D53D2D">
        <w:t xml:space="preserve">, R.J., Peters, C.R., 1998. Archaeological predictions for hominid land use in the paleo-Olduvai Basin, Tanzania, during lowermost Bed II times. Journal of </w:t>
      </w:r>
      <w:ins w:id="465" w:author="Author" w:date="2021-05-16T14:45:00Z">
        <w:r w:rsidR="00685B2C">
          <w:t>h</w:t>
        </w:r>
      </w:ins>
      <w:del w:id="466" w:author="Author" w:date="2021-05-16T14:45:00Z">
        <w:r w:rsidRPr="00D53D2D" w:rsidDel="00685B2C">
          <w:delText>H</w:delText>
        </w:r>
      </w:del>
      <w:r w:rsidRPr="00D53D2D">
        <w:t xml:space="preserve">uman </w:t>
      </w:r>
      <w:ins w:id="467" w:author="Author" w:date="2021-05-16T14:46:00Z">
        <w:r w:rsidR="00685B2C">
          <w:t>e</w:t>
        </w:r>
      </w:ins>
      <w:del w:id="468" w:author="Author" w:date="2021-05-16T14:45:00Z">
        <w:r w:rsidRPr="00D53D2D" w:rsidDel="00685B2C">
          <w:delText>E</w:delText>
        </w:r>
      </w:del>
      <w:r w:rsidRPr="00D53D2D">
        <w:t>volution. 34, 565–607.</w:t>
      </w:r>
    </w:p>
    <w:p w14:paraId="13D9EE46" w14:textId="77777777" w:rsidR="00DA287A" w:rsidRPr="00D53D2D" w:rsidRDefault="00DA287A" w:rsidP="00D53D2D">
      <w:pPr>
        <w:pStyle w:val="Bibliography"/>
      </w:pPr>
    </w:p>
    <w:p w14:paraId="09042E13" w14:textId="1AD68923" w:rsidR="00D53D2D" w:rsidRDefault="00D53D2D" w:rsidP="00D53D2D">
      <w:pPr>
        <w:pStyle w:val="Bibliography"/>
        <w:rPr>
          <w:ins w:id="469" w:author="Author" w:date="2021-05-16T19:43:00Z"/>
        </w:rPr>
      </w:pPr>
      <w:proofErr w:type="spellStart"/>
      <w:r w:rsidRPr="00D53D2D">
        <w:t>Blumenschine</w:t>
      </w:r>
      <w:proofErr w:type="spellEnd"/>
      <w:r w:rsidRPr="00D53D2D">
        <w:t xml:space="preserve">, R.J., Stanistreet, I.G., </w:t>
      </w:r>
      <w:proofErr w:type="spellStart"/>
      <w:r w:rsidRPr="00D53D2D">
        <w:t>Njau</w:t>
      </w:r>
      <w:proofErr w:type="spellEnd"/>
      <w:r w:rsidRPr="00D53D2D">
        <w:t xml:space="preserve">, J.K., Bamford, M.K., Masao, F.T., Albert, R.M., </w:t>
      </w:r>
      <w:proofErr w:type="spellStart"/>
      <w:r w:rsidRPr="00D53D2D">
        <w:t>Stollhofen</w:t>
      </w:r>
      <w:proofErr w:type="spellEnd"/>
      <w:r w:rsidRPr="00D53D2D">
        <w:t xml:space="preserve">, H., Andrews, P., </w:t>
      </w:r>
      <w:proofErr w:type="spellStart"/>
      <w:r w:rsidRPr="00D53D2D">
        <w:t>Prassack</w:t>
      </w:r>
      <w:proofErr w:type="spellEnd"/>
      <w:r w:rsidRPr="00D53D2D">
        <w:t>, K.A., McHenry, L.J., Fernández-</w:t>
      </w:r>
      <w:proofErr w:type="spellStart"/>
      <w:r w:rsidRPr="00D53D2D">
        <w:t>Jalvo</w:t>
      </w:r>
      <w:proofErr w:type="spellEnd"/>
      <w:r w:rsidRPr="00D53D2D">
        <w:t xml:space="preserve">, Y., </w:t>
      </w:r>
      <w:proofErr w:type="spellStart"/>
      <w:r w:rsidRPr="00D53D2D">
        <w:t>Camilli</w:t>
      </w:r>
      <w:proofErr w:type="spellEnd"/>
      <w:r w:rsidRPr="00D53D2D">
        <w:t xml:space="preserve">, E.L., Ebert, J.I., 2012b. Environments and hominin activities across the FLK Peninsula during </w:t>
      </w:r>
      <w:proofErr w:type="spellStart"/>
      <w:r w:rsidRPr="002243BA">
        <w:rPr>
          <w:i/>
          <w:iCs/>
          <w:rPrChange w:id="470" w:author="Author" w:date="2021-05-16T19:53:00Z">
            <w:rPr/>
          </w:rPrChange>
        </w:rPr>
        <w:t>Zinjanthropus</w:t>
      </w:r>
      <w:proofErr w:type="spellEnd"/>
      <w:r w:rsidRPr="00D53D2D">
        <w:t xml:space="preserve"> times (1.84 Ma), Olduvai Gorge, Tanzania. Journal of </w:t>
      </w:r>
      <w:ins w:id="471" w:author="Author" w:date="2021-05-16T14:46:00Z">
        <w:r w:rsidR="00685B2C">
          <w:t>h</w:t>
        </w:r>
      </w:ins>
      <w:del w:id="472" w:author="Author" w:date="2021-05-16T14:46:00Z">
        <w:r w:rsidRPr="00D53D2D" w:rsidDel="00685B2C">
          <w:delText>H</w:delText>
        </w:r>
      </w:del>
      <w:r w:rsidRPr="00D53D2D">
        <w:t xml:space="preserve">uman </w:t>
      </w:r>
      <w:ins w:id="473" w:author="Author" w:date="2021-05-16T14:46:00Z">
        <w:r w:rsidR="00685B2C">
          <w:t>e</w:t>
        </w:r>
      </w:ins>
      <w:del w:id="474" w:author="Author" w:date="2021-05-16T14:46:00Z">
        <w:r w:rsidRPr="00D53D2D" w:rsidDel="00685B2C">
          <w:delText>E</w:delText>
        </w:r>
      </w:del>
      <w:r w:rsidRPr="00D53D2D">
        <w:t>volution. 63, 364–383.</w:t>
      </w:r>
    </w:p>
    <w:p w14:paraId="3357CCB2" w14:textId="77777777" w:rsidR="00DA287A" w:rsidRPr="00D53D2D" w:rsidRDefault="00DA287A" w:rsidP="00D53D2D">
      <w:pPr>
        <w:pStyle w:val="Bibliography"/>
      </w:pPr>
    </w:p>
    <w:p w14:paraId="0068568A" w14:textId="3334355C" w:rsidR="00D53D2D" w:rsidRDefault="00D53D2D" w:rsidP="00D53D2D">
      <w:pPr>
        <w:pStyle w:val="Bibliography"/>
        <w:rPr>
          <w:ins w:id="475" w:author="Author" w:date="2021-05-16T19:54:00Z"/>
        </w:rPr>
      </w:pPr>
      <w:proofErr w:type="spellStart"/>
      <w:r w:rsidRPr="00D53D2D">
        <w:t>Brantingham</w:t>
      </w:r>
      <w:proofErr w:type="spellEnd"/>
      <w:r w:rsidRPr="00D53D2D">
        <w:t xml:space="preserve">, P.J., 2003. A </w:t>
      </w:r>
      <w:ins w:id="476" w:author="Author" w:date="2021-05-16T19:53:00Z">
        <w:r w:rsidR="0050237A">
          <w:t>n</w:t>
        </w:r>
      </w:ins>
      <w:del w:id="477" w:author="Author" w:date="2021-05-16T19:53:00Z">
        <w:r w:rsidRPr="00D53D2D" w:rsidDel="0050237A">
          <w:delText>N</w:delText>
        </w:r>
      </w:del>
      <w:r w:rsidRPr="00D53D2D">
        <w:t xml:space="preserve">eutral </w:t>
      </w:r>
      <w:ins w:id="478" w:author="Author" w:date="2021-05-16T19:53:00Z">
        <w:r w:rsidR="0050237A">
          <w:t>m</w:t>
        </w:r>
      </w:ins>
      <w:del w:id="479" w:author="Author" w:date="2021-05-16T19:53:00Z">
        <w:r w:rsidRPr="00D53D2D" w:rsidDel="0050237A">
          <w:delText>M</w:delText>
        </w:r>
      </w:del>
      <w:r w:rsidRPr="00D53D2D">
        <w:t xml:space="preserve">odel of </w:t>
      </w:r>
      <w:ins w:id="480" w:author="Author" w:date="2021-05-16T19:53:00Z">
        <w:r w:rsidR="0050237A">
          <w:t>s</w:t>
        </w:r>
      </w:ins>
      <w:del w:id="481" w:author="Author" w:date="2021-05-16T19:53:00Z">
        <w:r w:rsidRPr="00D53D2D" w:rsidDel="0050237A">
          <w:delText>S</w:delText>
        </w:r>
      </w:del>
      <w:r w:rsidRPr="00D53D2D">
        <w:t xml:space="preserve">tone </w:t>
      </w:r>
      <w:ins w:id="482" w:author="Author" w:date="2021-05-16T19:53:00Z">
        <w:r w:rsidR="0050237A">
          <w:t>r</w:t>
        </w:r>
      </w:ins>
      <w:del w:id="483" w:author="Author" w:date="2021-05-16T19:53:00Z">
        <w:r w:rsidRPr="00D53D2D" w:rsidDel="0050237A">
          <w:delText>R</w:delText>
        </w:r>
      </w:del>
      <w:r w:rsidRPr="00D53D2D">
        <w:t xml:space="preserve">aw </w:t>
      </w:r>
      <w:ins w:id="484" w:author="Author" w:date="2021-05-16T19:53:00Z">
        <w:r w:rsidR="0050237A">
          <w:t>m</w:t>
        </w:r>
      </w:ins>
      <w:del w:id="485" w:author="Author" w:date="2021-05-16T19:53:00Z">
        <w:r w:rsidRPr="00D53D2D" w:rsidDel="0050237A">
          <w:delText>M</w:delText>
        </w:r>
      </w:del>
      <w:r w:rsidRPr="00D53D2D">
        <w:t xml:space="preserve">aterial </w:t>
      </w:r>
      <w:ins w:id="486" w:author="Author" w:date="2021-05-16T19:54:00Z">
        <w:r w:rsidR="0050237A">
          <w:t>p</w:t>
        </w:r>
      </w:ins>
      <w:del w:id="487" w:author="Author" w:date="2021-05-16T19:53:00Z">
        <w:r w:rsidRPr="00D53D2D" w:rsidDel="0050237A">
          <w:delText>P</w:delText>
        </w:r>
      </w:del>
      <w:r w:rsidRPr="00D53D2D">
        <w:t xml:space="preserve">rocurement. American </w:t>
      </w:r>
      <w:ins w:id="488" w:author="Author" w:date="2021-05-16T14:46:00Z">
        <w:r w:rsidR="00685B2C">
          <w:t>a</w:t>
        </w:r>
      </w:ins>
      <w:del w:id="489" w:author="Author" w:date="2021-05-16T14:46:00Z">
        <w:r w:rsidRPr="00D53D2D" w:rsidDel="00685B2C">
          <w:delText>A</w:delText>
        </w:r>
      </w:del>
      <w:r w:rsidRPr="00D53D2D">
        <w:t>ntiquity. 68, 487–509.</w:t>
      </w:r>
    </w:p>
    <w:p w14:paraId="74EFD0B4" w14:textId="77777777" w:rsidR="0050237A" w:rsidRPr="00D53D2D" w:rsidRDefault="0050237A" w:rsidP="00D53D2D">
      <w:pPr>
        <w:pStyle w:val="Bibliography"/>
      </w:pPr>
    </w:p>
    <w:p w14:paraId="3DCC921F" w14:textId="0CA07E1E" w:rsidR="00D53D2D" w:rsidRDefault="00D53D2D" w:rsidP="00D53D2D">
      <w:pPr>
        <w:pStyle w:val="Bibliography"/>
        <w:rPr>
          <w:ins w:id="490" w:author="Author" w:date="2021-05-16T19:54:00Z"/>
        </w:rPr>
      </w:pPr>
      <w:proofErr w:type="spellStart"/>
      <w:r w:rsidRPr="00D53D2D">
        <w:t>Brantingham</w:t>
      </w:r>
      <w:proofErr w:type="spellEnd"/>
      <w:r w:rsidRPr="00D53D2D">
        <w:t xml:space="preserve">, P.J., 2006. Measuring </w:t>
      </w:r>
      <w:ins w:id="491" w:author="Author" w:date="2021-05-16T19:53:00Z">
        <w:r w:rsidR="0050237A">
          <w:t>f</w:t>
        </w:r>
      </w:ins>
      <w:del w:id="492" w:author="Author" w:date="2021-05-16T19:53:00Z">
        <w:r w:rsidRPr="00D53D2D" w:rsidDel="0050237A">
          <w:delText>F</w:delText>
        </w:r>
      </w:del>
      <w:r w:rsidRPr="00D53D2D">
        <w:t xml:space="preserve">orager </w:t>
      </w:r>
      <w:ins w:id="493" w:author="Author" w:date="2021-05-16T19:53:00Z">
        <w:r w:rsidR="0050237A">
          <w:t>m</w:t>
        </w:r>
      </w:ins>
      <w:del w:id="494" w:author="Author" w:date="2021-05-16T19:53:00Z">
        <w:r w:rsidRPr="00D53D2D" w:rsidDel="0050237A">
          <w:delText>M</w:delText>
        </w:r>
      </w:del>
      <w:r w:rsidRPr="00D53D2D">
        <w:t xml:space="preserve">obility. </w:t>
      </w:r>
      <w:proofErr w:type="gramStart"/>
      <w:r w:rsidRPr="00D53D2D">
        <w:t>Current</w:t>
      </w:r>
      <w:proofErr w:type="gramEnd"/>
      <w:r w:rsidRPr="00D53D2D">
        <w:t xml:space="preserve"> </w:t>
      </w:r>
      <w:ins w:id="495" w:author="Author" w:date="2021-05-16T19:40:00Z">
        <w:r w:rsidR="00DA287A">
          <w:t>a</w:t>
        </w:r>
      </w:ins>
      <w:del w:id="496" w:author="Author" w:date="2021-05-16T19:40:00Z">
        <w:r w:rsidRPr="00D53D2D" w:rsidDel="00DA287A">
          <w:delText>A</w:delText>
        </w:r>
      </w:del>
      <w:r w:rsidRPr="00D53D2D">
        <w:t>nthropology. 47, 435–459.</w:t>
      </w:r>
    </w:p>
    <w:p w14:paraId="0412F502" w14:textId="77777777" w:rsidR="0050237A" w:rsidRPr="00D53D2D" w:rsidRDefault="0050237A" w:rsidP="00D53D2D">
      <w:pPr>
        <w:pStyle w:val="Bibliography"/>
      </w:pPr>
    </w:p>
    <w:p w14:paraId="6C0E8C9F" w14:textId="38961DAB" w:rsidR="00D53D2D" w:rsidRDefault="00D53D2D" w:rsidP="00D53D2D">
      <w:pPr>
        <w:pStyle w:val="Bibliography"/>
        <w:rPr>
          <w:ins w:id="497" w:author="Author" w:date="2021-05-16T19:54:00Z"/>
        </w:rPr>
      </w:pPr>
      <w:r w:rsidRPr="00D53D2D">
        <w:t xml:space="preserve">Braun, D.R., Aldeias, V., Archer, W., Arrowsmith, J.R., </w:t>
      </w:r>
      <w:proofErr w:type="spellStart"/>
      <w:r w:rsidRPr="00D53D2D">
        <w:t>Baraki</w:t>
      </w:r>
      <w:proofErr w:type="spellEnd"/>
      <w:r w:rsidRPr="00D53D2D">
        <w:t xml:space="preserve">, N., </w:t>
      </w:r>
      <w:proofErr w:type="spellStart"/>
      <w:r w:rsidRPr="00D53D2D">
        <w:t>Campisano</w:t>
      </w:r>
      <w:proofErr w:type="spellEnd"/>
      <w:r w:rsidRPr="00D53D2D">
        <w:t xml:space="preserve">, C.J., </w:t>
      </w:r>
      <w:proofErr w:type="spellStart"/>
      <w:r w:rsidRPr="00D53D2D">
        <w:t>Deino</w:t>
      </w:r>
      <w:proofErr w:type="spellEnd"/>
      <w:r w:rsidRPr="00D53D2D">
        <w:t>, A.L., DiMaggio, E.N., Dupont-</w:t>
      </w:r>
      <w:proofErr w:type="spellStart"/>
      <w:r w:rsidRPr="00D53D2D">
        <w:t>Nivet</w:t>
      </w:r>
      <w:proofErr w:type="spellEnd"/>
      <w:r w:rsidRPr="00D53D2D">
        <w:t xml:space="preserve">, G., </w:t>
      </w:r>
      <w:proofErr w:type="spellStart"/>
      <w:r w:rsidRPr="00D53D2D">
        <w:t>Engda</w:t>
      </w:r>
      <w:proofErr w:type="spellEnd"/>
      <w:r w:rsidRPr="00D53D2D">
        <w:t xml:space="preserve">, B., </w:t>
      </w:r>
      <w:proofErr w:type="spellStart"/>
      <w:r w:rsidRPr="00D53D2D">
        <w:t>Feary</w:t>
      </w:r>
      <w:proofErr w:type="spellEnd"/>
      <w:r w:rsidRPr="00D53D2D">
        <w:t xml:space="preserve">, D.A., </w:t>
      </w:r>
      <w:proofErr w:type="spellStart"/>
      <w:r w:rsidRPr="00D53D2D">
        <w:t>Garello</w:t>
      </w:r>
      <w:proofErr w:type="spellEnd"/>
      <w:r w:rsidRPr="00D53D2D">
        <w:t xml:space="preserve">, D.I., </w:t>
      </w:r>
      <w:proofErr w:type="spellStart"/>
      <w:r w:rsidRPr="00D53D2D">
        <w:t>Kerfelew</w:t>
      </w:r>
      <w:proofErr w:type="spellEnd"/>
      <w:r w:rsidRPr="00D53D2D">
        <w:t xml:space="preserve">, Z., </w:t>
      </w:r>
      <w:proofErr w:type="spellStart"/>
      <w:r w:rsidRPr="00D53D2D">
        <w:t>McPherron</w:t>
      </w:r>
      <w:proofErr w:type="spellEnd"/>
      <w:r w:rsidRPr="00D53D2D">
        <w:t xml:space="preserve">, S.P., Patterson, D.B., Reeves, J.S., Thompson, J.C., Reed, K.E., 2019. Earliest known </w:t>
      </w:r>
      <w:proofErr w:type="spellStart"/>
      <w:r w:rsidRPr="00D53D2D">
        <w:t>Oldowan</w:t>
      </w:r>
      <w:proofErr w:type="spellEnd"/>
      <w:r w:rsidRPr="00D53D2D">
        <w:t xml:space="preserve"> artifacts at </w:t>
      </w:r>
      <w:ins w:id="498" w:author="Author" w:date="2021-05-16T19:43:00Z">
        <w:r w:rsidR="00DA287A">
          <w:t xml:space="preserve">&gt; </w:t>
        </w:r>
      </w:ins>
      <w:del w:id="499" w:author="Author" w:date="2021-05-16T19:43:00Z">
        <w:r w:rsidRPr="00D53D2D" w:rsidDel="00DA287A">
          <w:delText>&amp;gt;</w:delText>
        </w:r>
      </w:del>
      <w:r w:rsidRPr="00D53D2D">
        <w:t xml:space="preserve">2.58 Ma from </w:t>
      </w:r>
      <w:proofErr w:type="spellStart"/>
      <w:r w:rsidRPr="00D53D2D">
        <w:t>Ledi-Geraru</w:t>
      </w:r>
      <w:proofErr w:type="spellEnd"/>
      <w:r w:rsidRPr="00D53D2D">
        <w:t xml:space="preserve">, Ethiopia, highlight early technological diversity. Proceedings of the </w:t>
      </w:r>
      <w:ins w:id="500" w:author="Author" w:date="2021-05-16T14:46:00Z">
        <w:r w:rsidR="00685B2C">
          <w:t>n</w:t>
        </w:r>
      </w:ins>
      <w:del w:id="501" w:author="Author" w:date="2021-05-16T14:46:00Z">
        <w:r w:rsidRPr="00D53D2D" w:rsidDel="00685B2C">
          <w:delText>N</w:delText>
        </w:r>
      </w:del>
      <w:r w:rsidRPr="00D53D2D">
        <w:t xml:space="preserve">ational </w:t>
      </w:r>
      <w:ins w:id="502" w:author="Author" w:date="2021-05-16T14:46:00Z">
        <w:r w:rsidR="00685B2C">
          <w:t>a</w:t>
        </w:r>
      </w:ins>
      <w:del w:id="503" w:author="Author" w:date="2021-05-16T14:46:00Z">
        <w:r w:rsidRPr="00D53D2D" w:rsidDel="00685B2C">
          <w:delText>A</w:delText>
        </w:r>
      </w:del>
      <w:r w:rsidRPr="00D53D2D">
        <w:t xml:space="preserve">cademy of </w:t>
      </w:r>
      <w:proofErr w:type="gramStart"/>
      <w:r w:rsidRPr="00D53D2D">
        <w:t>Sciences</w:t>
      </w:r>
      <w:proofErr w:type="gramEnd"/>
      <w:r w:rsidRPr="00D53D2D">
        <w:t>. 116, 11712–11717.</w:t>
      </w:r>
    </w:p>
    <w:p w14:paraId="71FD0D4C" w14:textId="77777777" w:rsidR="0050237A" w:rsidRPr="00D53D2D" w:rsidRDefault="0050237A" w:rsidP="00D53D2D">
      <w:pPr>
        <w:pStyle w:val="Bibliography"/>
      </w:pPr>
    </w:p>
    <w:p w14:paraId="0CB3B29A" w14:textId="10CED51E" w:rsidR="0050237A" w:rsidRPr="0050237A" w:rsidRDefault="0050237A" w:rsidP="0050237A">
      <w:pPr>
        <w:pStyle w:val="Bibliography"/>
        <w:rPr>
          <w:ins w:id="504" w:author="Author" w:date="2021-05-16T20:06:00Z"/>
        </w:rPr>
      </w:pPr>
      <w:ins w:id="505" w:author="Author" w:date="2021-05-16T20:06:00Z">
        <w:r w:rsidRPr="0050237A">
          <w:t xml:space="preserve">Braun, D.R., Harris, J.W., 2003. Technological developments in the </w:t>
        </w:r>
        <w:proofErr w:type="spellStart"/>
        <w:r w:rsidRPr="0050237A">
          <w:t>Oldowan</w:t>
        </w:r>
        <w:proofErr w:type="spellEnd"/>
        <w:r w:rsidRPr="0050237A">
          <w:t xml:space="preserve"> of </w:t>
        </w:r>
        <w:proofErr w:type="spellStart"/>
        <w:r w:rsidRPr="0050237A">
          <w:t>Koobi</w:t>
        </w:r>
        <w:proofErr w:type="spellEnd"/>
        <w:r w:rsidRPr="0050237A">
          <w:t xml:space="preserve"> Fora: Innovative techniques of artifact analysis. In: Martínez-Moreno, J., Mora </w:t>
        </w:r>
        <w:proofErr w:type="spellStart"/>
        <w:r w:rsidRPr="0050237A">
          <w:t>Torcal</w:t>
        </w:r>
        <w:proofErr w:type="spellEnd"/>
        <w:r w:rsidRPr="0050237A">
          <w:t xml:space="preserve">, R., de La Torre, I. (Eds.), </w:t>
        </w:r>
        <w:proofErr w:type="spellStart"/>
        <w:r w:rsidRPr="0050237A">
          <w:t>Oldowan</w:t>
        </w:r>
        <w:proofErr w:type="spellEnd"/>
        <w:r w:rsidRPr="0050237A">
          <w:t xml:space="preserve">: Rather </w:t>
        </w:r>
        <w:r>
          <w:t>m</w:t>
        </w:r>
        <w:r w:rsidRPr="0050237A">
          <w:t xml:space="preserve">ore than </w:t>
        </w:r>
        <w:r>
          <w:t>s</w:t>
        </w:r>
        <w:r w:rsidRPr="0050237A">
          <w:t xml:space="preserve">mashing </w:t>
        </w:r>
        <w:r>
          <w:t>s</w:t>
        </w:r>
        <w:r w:rsidRPr="0050237A">
          <w:t xml:space="preserve">tones., </w:t>
        </w:r>
        <w:proofErr w:type="spellStart"/>
        <w:r w:rsidRPr="0050237A">
          <w:t>Treballs</w:t>
        </w:r>
        <w:proofErr w:type="spellEnd"/>
        <w:r w:rsidRPr="0050237A">
          <w:t xml:space="preserve"> </w:t>
        </w:r>
        <w:proofErr w:type="spellStart"/>
        <w:r w:rsidRPr="0050237A">
          <w:t>d’Arqueologia</w:t>
        </w:r>
        <w:proofErr w:type="spellEnd"/>
        <w:r w:rsidRPr="0050237A">
          <w:t>. pp. 117–144.</w:t>
        </w:r>
      </w:ins>
    </w:p>
    <w:p w14:paraId="6C92F60F" w14:textId="6618BFC1" w:rsidR="0050237A" w:rsidRPr="00D53D2D" w:rsidRDefault="00D53D2D" w:rsidP="00D53D2D">
      <w:pPr>
        <w:pStyle w:val="Bibliography"/>
      </w:pPr>
      <w:del w:id="506" w:author="Author" w:date="2021-05-16T20:06:00Z">
        <w:r w:rsidRPr="00D53D2D" w:rsidDel="0050237A">
          <w:delText xml:space="preserve">Braun, D.R., Harris, J.W.K., 2003. Technological </w:delText>
        </w:r>
      </w:del>
      <w:del w:id="507" w:author="Author" w:date="2021-05-16T19:54:00Z">
        <w:r w:rsidRPr="00D53D2D" w:rsidDel="0050237A">
          <w:delText>D</w:delText>
        </w:r>
      </w:del>
      <w:del w:id="508" w:author="Author" w:date="2021-05-16T20:06:00Z">
        <w:r w:rsidRPr="00D53D2D" w:rsidDel="0050237A">
          <w:delText xml:space="preserve">evelopments in the Oldowan of Koobi Fora: </w:delText>
        </w:r>
      </w:del>
      <w:del w:id="509" w:author="Author" w:date="2021-05-16T19:54:00Z">
        <w:r w:rsidRPr="00D53D2D" w:rsidDel="0050237A">
          <w:delText>I</w:delText>
        </w:r>
      </w:del>
      <w:del w:id="510" w:author="Author" w:date="2021-05-16T20:06:00Z">
        <w:r w:rsidRPr="00D53D2D" w:rsidDel="0050237A">
          <w:delText xml:space="preserve">nnovative </w:delText>
        </w:r>
      </w:del>
      <w:del w:id="511" w:author="Author" w:date="2021-05-16T19:54:00Z">
        <w:r w:rsidRPr="00D53D2D" w:rsidDel="0050237A">
          <w:delText>T</w:delText>
        </w:r>
      </w:del>
      <w:del w:id="512" w:author="Author" w:date="2021-05-16T20:06:00Z">
        <w:r w:rsidRPr="00D53D2D" w:rsidDel="0050237A">
          <w:delText xml:space="preserve">echniques of </w:delText>
        </w:r>
      </w:del>
      <w:del w:id="513" w:author="Author" w:date="2021-05-16T19:54:00Z">
        <w:r w:rsidRPr="00D53D2D" w:rsidDel="0050237A">
          <w:delText>A</w:delText>
        </w:r>
      </w:del>
      <w:del w:id="514" w:author="Author" w:date="2021-05-16T20:06:00Z">
        <w:r w:rsidRPr="00D53D2D" w:rsidDel="0050237A">
          <w:delText xml:space="preserve">rtifact </w:delText>
        </w:r>
      </w:del>
      <w:del w:id="515" w:author="Author" w:date="2021-05-16T19:54:00Z">
        <w:r w:rsidRPr="00D53D2D" w:rsidDel="0050237A">
          <w:delText>A</w:delText>
        </w:r>
      </w:del>
      <w:del w:id="516" w:author="Author" w:date="2021-05-16T20:06:00Z">
        <w:r w:rsidRPr="00D53D2D" w:rsidDel="0050237A">
          <w:delText xml:space="preserve">nalysis. </w:delText>
        </w:r>
      </w:del>
      <w:del w:id="517" w:author="Author" w:date="2021-05-16T19:55:00Z">
        <w:r w:rsidRPr="00D53D2D" w:rsidDel="0050237A">
          <w:delText xml:space="preserve">p. </w:delText>
        </w:r>
      </w:del>
      <w:del w:id="518" w:author="Author" w:date="2021-05-16T20:06:00Z">
        <w:r w:rsidRPr="00D53D2D" w:rsidDel="0050237A">
          <w:delText>29.</w:delText>
        </w:r>
      </w:del>
    </w:p>
    <w:p w14:paraId="75F1BC64" w14:textId="110C25FA" w:rsidR="00D53D2D" w:rsidRDefault="00D53D2D" w:rsidP="00D53D2D">
      <w:pPr>
        <w:pStyle w:val="Bibliography"/>
        <w:rPr>
          <w:ins w:id="519" w:author="Author" w:date="2021-05-16T20:06:00Z"/>
        </w:rPr>
      </w:pPr>
      <w:r w:rsidRPr="00D53D2D">
        <w:t xml:space="preserve">Braun, D.R., Plummer, T., </w:t>
      </w:r>
      <w:proofErr w:type="spellStart"/>
      <w:r w:rsidRPr="00D53D2D">
        <w:t>Ditchfield</w:t>
      </w:r>
      <w:proofErr w:type="spellEnd"/>
      <w:r w:rsidRPr="00D53D2D">
        <w:t xml:space="preserve">, P., Ferraro, J.V., </w:t>
      </w:r>
      <w:proofErr w:type="spellStart"/>
      <w:r w:rsidRPr="00D53D2D">
        <w:t>Maina</w:t>
      </w:r>
      <w:proofErr w:type="spellEnd"/>
      <w:r w:rsidRPr="00D53D2D">
        <w:t xml:space="preserve">, D., Bishop, L.C., Potts, R., 2008a. </w:t>
      </w:r>
      <w:proofErr w:type="spellStart"/>
      <w:r w:rsidRPr="00D53D2D">
        <w:t>Oldowan</w:t>
      </w:r>
      <w:proofErr w:type="spellEnd"/>
      <w:r w:rsidRPr="00D53D2D">
        <w:t xml:space="preserve"> behavior and raw material transport: perspectives from the </w:t>
      </w:r>
      <w:proofErr w:type="spellStart"/>
      <w:r w:rsidRPr="00D53D2D">
        <w:t>Kanjera</w:t>
      </w:r>
      <w:proofErr w:type="spellEnd"/>
      <w:r w:rsidRPr="00D53D2D">
        <w:t xml:space="preserve"> Formation. Journal of </w:t>
      </w:r>
      <w:ins w:id="520" w:author="Author" w:date="2021-05-16T20:09:00Z">
        <w:r w:rsidR="005B7C6E">
          <w:t>A</w:t>
        </w:r>
      </w:ins>
      <w:del w:id="521" w:author="Author" w:date="2021-05-16T20:06:00Z">
        <w:r w:rsidRPr="00D53D2D" w:rsidDel="005B7C6E">
          <w:delText>A</w:delText>
        </w:r>
      </w:del>
      <w:r w:rsidRPr="00D53D2D">
        <w:t>rchaeological Science. 35, 2329–2345.</w:t>
      </w:r>
    </w:p>
    <w:p w14:paraId="07B74077" w14:textId="77777777" w:rsidR="005B7C6E" w:rsidRPr="00D53D2D" w:rsidRDefault="005B7C6E" w:rsidP="00D53D2D">
      <w:pPr>
        <w:pStyle w:val="Bibliography"/>
      </w:pPr>
    </w:p>
    <w:p w14:paraId="6F797A0C" w14:textId="0B2529CE" w:rsidR="005B7C6E" w:rsidRPr="005B7C6E" w:rsidRDefault="00D53D2D" w:rsidP="005B7C6E">
      <w:pPr>
        <w:pStyle w:val="Bibliography"/>
        <w:rPr>
          <w:ins w:id="522" w:author="Author" w:date="2021-05-16T20:12:00Z"/>
        </w:rPr>
      </w:pPr>
      <w:r w:rsidRPr="00D53D2D">
        <w:t xml:space="preserve">Braun, D.R., Plummer, T.W., </w:t>
      </w:r>
      <w:proofErr w:type="spellStart"/>
      <w:r w:rsidRPr="00D53D2D">
        <w:t>Ditchfield</w:t>
      </w:r>
      <w:proofErr w:type="spellEnd"/>
      <w:r w:rsidRPr="00D53D2D">
        <w:t xml:space="preserve">, P.W., Bishop, L.C., Ferraro, J.V., 2009a. </w:t>
      </w:r>
      <w:proofErr w:type="spellStart"/>
      <w:ins w:id="523" w:author="Author" w:date="2021-05-16T20:12:00Z">
        <w:r w:rsidR="005B7C6E" w:rsidRPr="005B7C6E">
          <w:t>Oldowan</w:t>
        </w:r>
        <w:proofErr w:type="spellEnd"/>
        <w:r w:rsidR="005B7C6E" w:rsidRPr="005B7C6E">
          <w:t xml:space="preserve"> Technology and Raw Material Variability at </w:t>
        </w:r>
        <w:proofErr w:type="spellStart"/>
        <w:r w:rsidR="005B7C6E" w:rsidRPr="005B7C6E">
          <w:t>Kanjera</w:t>
        </w:r>
        <w:proofErr w:type="spellEnd"/>
        <w:r w:rsidR="005B7C6E" w:rsidRPr="005B7C6E">
          <w:t xml:space="preserve"> South. In: Braun, D.R., Hovers, E. (Eds.), Interdisciplinary Approaches to the </w:t>
        </w:r>
        <w:proofErr w:type="spellStart"/>
        <w:r w:rsidR="005B7C6E" w:rsidRPr="005B7C6E">
          <w:t>Oldowan</w:t>
        </w:r>
        <w:proofErr w:type="spellEnd"/>
        <w:r w:rsidR="005B7C6E" w:rsidRPr="005B7C6E">
          <w:t>, Vertebrate Paleobiology and Paleoanthropology. Springer Netherlands, Dordrecht, pp. 99–110.</w:t>
        </w:r>
      </w:ins>
    </w:p>
    <w:p w14:paraId="185E7337" w14:textId="7DB800AE" w:rsidR="005B7C6E" w:rsidRPr="00D53D2D" w:rsidRDefault="00D53D2D" w:rsidP="005B7C6E">
      <w:pPr>
        <w:pStyle w:val="Bibliography"/>
      </w:pPr>
      <w:del w:id="524" w:author="Author" w:date="2021-05-16T20:12:00Z">
        <w:r w:rsidRPr="00D53D2D" w:rsidDel="005B7C6E">
          <w:delText>Oldowan Technology and Raw Material Variability at Kanjera South. In: Interdisciplinary Approaches to the Oldowan, Vertebrate Paleobiology and Paleoanthropology. Springer Netherlands, Dordrecht, pp. 99–110.</w:delText>
        </w:r>
      </w:del>
    </w:p>
    <w:p w14:paraId="70A5CE16" w14:textId="5F1AB04D" w:rsidR="00D53D2D" w:rsidRDefault="00D53D2D" w:rsidP="00D53D2D">
      <w:pPr>
        <w:pStyle w:val="Bibliography"/>
        <w:rPr>
          <w:ins w:id="525" w:author="Author" w:date="2021-05-16T20:13:00Z"/>
        </w:rPr>
      </w:pPr>
      <w:r w:rsidRPr="00D53D2D">
        <w:lastRenderedPageBreak/>
        <w:t xml:space="preserve">Braun, D.R., Plummer, T.W., Ferraro, J.V., </w:t>
      </w:r>
      <w:proofErr w:type="spellStart"/>
      <w:r w:rsidRPr="00D53D2D">
        <w:t>Ditchfield</w:t>
      </w:r>
      <w:proofErr w:type="spellEnd"/>
      <w:r w:rsidRPr="00D53D2D">
        <w:t xml:space="preserve">, P., Bishop, L.C., 2009b. Raw material quality and </w:t>
      </w:r>
      <w:proofErr w:type="spellStart"/>
      <w:r w:rsidRPr="00D53D2D">
        <w:t>Oldowan</w:t>
      </w:r>
      <w:proofErr w:type="spellEnd"/>
      <w:r w:rsidRPr="00D53D2D">
        <w:t xml:space="preserve"> hominin </w:t>
      </w:r>
      <w:proofErr w:type="spellStart"/>
      <w:r w:rsidRPr="00D53D2D">
        <w:t>toolstone</w:t>
      </w:r>
      <w:proofErr w:type="spellEnd"/>
      <w:r w:rsidRPr="00D53D2D">
        <w:t xml:space="preserve"> preferences: evidence from </w:t>
      </w:r>
      <w:proofErr w:type="spellStart"/>
      <w:r w:rsidRPr="00D53D2D">
        <w:t>Kanjera</w:t>
      </w:r>
      <w:proofErr w:type="spellEnd"/>
      <w:r w:rsidRPr="00D53D2D">
        <w:t xml:space="preserve"> South, Kenya. Journal of Archaeological Science. 36, 1605–1614.</w:t>
      </w:r>
    </w:p>
    <w:p w14:paraId="1DEA75D5" w14:textId="77777777" w:rsidR="005B7C6E" w:rsidRPr="00D53D2D" w:rsidRDefault="005B7C6E" w:rsidP="00D53D2D">
      <w:pPr>
        <w:pStyle w:val="Bibliography"/>
      </w:pPr>
    </w:p>
    <w:p w14:paraId="23E019BB" w14:textId="778EABA3" w:rsidR="00D53D2D" w:rsidRDefault="00D53D2D" w:rsidP="00D53D2D">
      <w:pPr>
        <w:pStyle w:val="Bibliography"/>
        <w:rPr>
          <w:ins w:id="526" w:author="Author" w:date="2021-05-16T20:13:00Z"/>
        </w:rPr>
      </w:pPr>
      <w:r w:rsidRPr="00D53D2D">
        <w:t xml:space="preserve">Braun, D.R., Rogers, M.J., Harris, J.W.K., Walker, S.J., 2008b. Landscape-scale variation in hominin tool use: Evidence from the Developed </w:t>
      </w:r>
      <w:proofErr w:type="spellStart"/>
      <w:r w:rsidRPr="00D53D2D">
        <w:t>Oldowan</w:t>
      </w:r>
      <w:proofErr w:type="spellEnd"/>
      <w:r w:rsidRPr="00D53D2D">
        <w:t>. Journal of Human Evolution. 55, 1053–1063.</w:t>
      </w:r>
    </w:p>
    <w:p w14:paraId="375B964F" w14:textId="77777777" w:rsidR="005B7C6E" w:rsidRPr="00D53D2D" w:rsidRDefault="005B7C6E" w:rsidP="00D53D2D">
      <w:pPr>
        <w:pStyle w:val="Bibliography"/>
      </w:pPr>
    </w:p>
    <w:p w14:paraId="6747D899" w14:textId="0BED8F7F" w:rsidR="00D53D2D" w:rsidRDefault="00D53D2D" w:rsidP="00D53D2D">
      <w:pPr>
        <w:pStyle w:val="Bibliography"/>
        <w:rPr>
          <w:ins w:id="527" w:author="Author" w:date="2021-05-16T20:13:00Z"/>
        </w:rPr>
      </w:pPr>
      <w:r w:rsidRPr="00D53D2D">
        <w:t xml:space="preserve">Braun, D.R., </w:t>
      </w:r>
      <w:proofErr w:type="spellStart"/>
      <w:r w:rsidRPr="00D53D2D">
        <w:t>Tactikos</w:t>
      </w:r>
      <w:proofErr w:type="spellEnd"/>
      <w:r w:rsidRPr="00D53D2D">
        <w:t xml:space="preserve">, J.C., Ferraro, J.V., </w:t>
      </w:r>
      <w:proofErr w:type="spellStart"/>
      <w:r w:rsidRPr="00D53D2D">
        <w:t>Arnow</w:t>
      </w:r>
      <w:proofErr w:type="spellEnd"/>
      <w:r w:rsidRPr="00D53D2D">
        <w:t xml:space="preserve">, S.L., Harris, J.W.K., 2008c. </w:t>
      </w:r>
      <w:proofErr w:type="spellStart"/>
      <w:r w:rsidRPr="00D53D2D">
        <w:t>Oldowan</w:t>
      </w:r>
      <w:proofErr w:type="spellEnd"/>
      <w:r w:rsidRPr="00D53D2D">
        <w:t xml:space="preserve"> reduction sequences: methodological considerations. Journal of Archaeological Science. 35, 2153–2163.</w:t>
      </w:r>
    </w:p>
    <w:p w14:paraId="33A6C40B" w14:textId="77777777" w:rsidR="005B7C6E" w:rsidRPr="00D53D2D" w:rsidRDefault="005B7C6E" w:rsidP="00D53D2D">
      <w:pPr>
        <w:pStyle w:val="Bibliography"/>
      </w:pPr>
    </w:p>
    <w:p w14:paraId="4A4D523A" w14:textId="70AFECD9" w:rsidR="00D53D2D" w:rsidRDefault="00D53D2D" w:rsidP="00D53D2D">
      <w:pPr>
        <w:pStyle w:val="Bibliography"/>
        <w:rPr>
          <w:ins w:id="528" w:author="Author" w:date="2021-05-16T20:13:00Z"/>
        </w:rPr>
      </w:pPr>
      <w:r w:rsidRPr="00D53D2D">
        <w:t xml:space="preserve">Braun, D.R., </w:t>
      </w:r>
      <w:proofErr w:type="spellStart"/>
      <w:r w:rsidRPr="00D53D2D">
        <w:t>Tactikos</w:t>
      </w:r>
      <w:proofErr w:type="spellEnd"/>
      <w:r w:rsidRPr="00D53D2D">
        <w:t xml:space="preserve">, J.C., Ferraro, J.V., Harris, J.W.K., 2005. Flake recovery rates and inferences of </w:t>
      </w:r>
      <w:proofErr w:type="spellStart"/>
      <w:r w:rsidRPr="00D53D2D">
        <w:t>Oldowan</w:t>
      </w:r>
      <w:proofErr w:type="spellEnd"/>
      <w:r w:rsidRPr="00D53D2D">
        <w:t xml:space="preserve"> hominin behavior: a response to</w:t>
      </w:r>
      <w:ins w:id="529" w:author="Author" w:date="2021-05-17T14:53:00Z">
        <w:r w:rsidR="004A46D0">
          <w:t xml:space="preserve"> Kimura 1999, 2002</w:t>
        </w:r>
      </w:ins>
      <w:r w:rsidRPr="00D53D2D">
        <w:t>. Journal of Human Evolution. 48, 525–531.</w:t>
      </w:r>
    </w:p>
    <w:p w14:paraId="5A4378E3" w14:textId="77777777" w:rsidR="005B7C6E" w:rsidRPr="00D53D2D" w:rsidRDefault="005B7C6E" w:rsidP="00D53D2D">
      <w:pPr>
        <w:pStyle w:val="Bibliography"/>
      </w:pPr>
    </w:p>
    <w:p w14:paraId="13586373" w14:textId="6598C18F" w:rsidR="00D53D2D" w:rsidRDefault="00D53D2D" w:rsidP="00D53D2D">
      <w:pPr>
        <w:pStyle w:val="Bibliography"/>
        <w:rPr>
          <w:ins w:id="530" w:author="Author" w:date="2021-05-16T20:13:00Z"/>
        </w:rPr>
      </w:pPr>
      <w:r w:rsidRPr="00D53D2D">
        <w:t>Burnside, W.R., Brown, J.H., Burger, O., Hamilton, M.J., Moses, M., Bettencourt, L.M.A., 2012. Human macroecology: Linking pattern and process in big-picture human ecology. Biological Reviews. 87, 194–208.</w:t>
      </w:r>
    </w:p>
    <w:p w14:paraId="30467D97" w14:textId="77777777" w:rsidR="005B7C6E" w:rsidRPr="00D53D2D" w:rsidRDefault="005B7C6E" w:rsidP="00D53D2D">
      <w:pPr>
        <w:pStyle w:val="Bibliography"/>
      </w:pPr>
    </w:p>
    <w:p w14:paraId="40EBE73A" w14:textId="35D52948" w:rsidR="00D53D2D" w:rsidRPr="00D53D2D" w:rsidRDefault="00D53D2D" w:rsidP="00D53D2D">
      <w:pPr>
        <w:pStyle w:val="Bibliography"/>
      </w:pPr>
      <w:r w:rsidRPr="00D53D2D">
        <w:t xml:space="preserve">Clark, J.R., 1979. Measuring the </w:t>
      </w:r>
      <w:ins w:id="531" w:author="Author" w:date="2021-05-17T14:53:00Z">
        <w:r w:rsidR="004A46D0">
          <w:t>f</w:t>
        </w:r>
      </w:ins>
      <w:del w:id="532" w:author="Author" w:date="2021-05-17T14:53:00Z">
        <w:r w:rsidRPr="00D53D2D" w:rsidDel="004A46D0">
          <w:delText>F</w:delText>
        </w:r>
      </w:del>
      <w:r w:rsidRPr="00D53D2D">
        <w:t xml:space="preserve">low of </w:t>
      </w:r>
      <w:ins w:id="533" w:author="Author" w:date="2021-05-17T14:53:00Z">
        <w:r w:rsidR="004A46D0">
          <w:t>g</w:t>
        </w:r>
      </w:ins>
      <w:del w:id="534" w:author="Author" w:date="2021-05-17T14:53:00Z">
        <w:r w:rsidRPr="00D53D2D" w:rsidDel="004A46D0">
          <w:delText>G</w:delText>
        </w:r>
      </w:del>
      <w:r w:rsidRPr="00D53D2D">
        <w:t xml:space="preserve">oods with </w:t>
      </w:r>
      <w:ins w:id="535" w:author="Author" w:date="2021-05-17T14:53:00Z">
        <w:r w:rsidR="004A46D0">
          <w:t>a</w:t>
        </w:r>
      </w:ins>
      <w:del w:id="536" w:author="Author" w:date="2021-05-17T14:53:00Z">
        <w:r w:rsidRPr="00D53D2D" w:rsidDel="004A46D0">
          <w:delText>A</w:delText>
        </w:r>
      </w:del>
      <w:r w:rsidRPr="00D53D2D">
        <w:t xml:space="preserve">rchaeological </w:t>
      </w:r>
      <w:ins w:id="537" w:author="Author" w:date="2021-05-17T14:54:00Z">
        <w:r w:rsidR="004A46D0">
          <w:t>d</w:t>
        </w:r>
      </w:ins>
      <w:del w:id="538" w:author="Author" w:date="2021-05-17T14:54:00Z">
        <w:r w:rsidRPr="00D53D2D" w:rsidDel="004A46D0">
          <w:delText>D</w:delText>
        </w:r>
      </w:del>
      <w:r w:rsidRPr="00D53D2D">
        <w:t>ata. Economic Geography. 55, 1</w:t>
      </w:r>
      <w:ins w:id="539" w:author="Author" w:date="2021-05-16T20:14:00Z">
        <w:r w:rsidR="005B7C6E">
          <w:t>, 1-17</w:t>
        </w:r>
      </w:ins>
      <w:r w:rsidRPr="00D53D2D">
        <w:t>.</w:t>
      </w:r>
    </w:p>
    <w:p w14:paraId="35127B9B" w14:textId="5F1D81D0" w:rsidR="00D53D2D" w:rsidRDefault="00D53D2D" w:rsidP="00D53D2D">
      <w:pPr>
        <w:pStyle w:val="Bibliography"/>
        <w:rPr>
          <w:ins w:id="540" w:author="Author" w:date="2021-05-16T20:15:00Z"/>
        </w:rPr>
      </w:pPr>
      <w:r w:rsidRPr="00D53D2D">
        <w:t xml:space="preserve">Clarkson, C., 2013. Measuring core reduction using 3D flake scar density: a test case of changing core reduction at </w:t>
      </w:r>
      <w:proofErr w:type="spellStart"/>
      <w:r w:rsidRPr="00D53D2D">
        <w:t>Klasies</w:t>
      </w:r>
      <w:proofErr w:type="spellEnd"/>
      <w:r w:rsidRPr="00D53D2D">
        <w:t xml:space="preserve"> River Mouth, South Africa. Journal of Archaeological Science. 40, 4348–4357.</w:t>
      </w:r>
    </w:p>
    <w:p w14:paraId="0A0A04CC" w14:textId="77777777" w:rsidR="005B7C6E" w:rsidRPr="00D53D2D" w:rsidRDefault="005B7C6E" w:rsidP="00D53D2D">
      <w:pPr>
        <w:pStyle w:val="Bibliography"/>
      </w:pPr>
    </w:p>
    <w:p w14:paraId="211CB37D" w14:textId="327CF31C" w:rsidR="00D53D2D" w:rsidRDefault="00D53D2D" w:rsidP="00D53D2D">
      <w:pPr>
        <w:pStyle w:val="Bibliography"/>
        <w:rPr>
          <w:ins w:id="541" w:author="Author" w:date="2021-05-16T20:15:00Z"/>
        </w:rPr>
      </w:pPr>
      <w:r w:rsidRPr="00D53D2D">
        <w:t>Close, A.E., 1999. Distance and decay: an uneasy relationship. Antiquity. 73, 24–32.</w:t>
      </w:r>
    </w:p>
    <w:p w14:paraId="7E8736E9" w14:textId="77777777" w:rsidR="005B7C6E" w:rsidRPr="00D53D2D" w:rsidRDefault="005B7C6E" w:rsidP="00D53D2D">
      <w:pPr>
        <w:pStyle w:val="Bibliography"/>
      </w:pPr>
    </w:p>
    <w:p w14:paraId="651E9581" w14:textId="3E8ECEAB" w:rsidR="00D53D2D" w:rsidRDefault="00D53D2D" w:rsidP="00D53D2D">
      <w:pPr>
        <w:pStyle w:val="Bibliography"/>
        <w:rPr>
          <w:ins w:id="542" w:author="Author" w:date="2021-05-16T20:15:00Z"/>
        </w:rPr>
      </w:pPr>
      <w:proofErr w:type="spellStart"/>
      <w:r w:rsidRPr="00D53D2D">
        <w:t>Cotterell</w:t>
      </w:r>
      <w:proofErr w:type="spellEnd"/>
      <w:r w:rsidRPr="00D53D2D">
        <w:t xml:space="preserve">, B., </w:t>
      </w:r>
      <w:proofErr w:type="spellStart"/>
      <w:r w:rsidRPr="00D53D2D">
        <w:t>Kamminga</w:t>
      </w:r>
      <w:proofErr w:type="spellEnd"/>
      <w:r w:rsidRPr="00D53D2D">
        <w:t>, J., Dickson, F.P., 1985. The essential mechanics of conchoidal flaking. International Journal of Fracture. 29, 205–221.</w:t>
      </w:r>
    </w:p>
    <w:p w14:paraId="079B500A" w14:textId="77777777" w:rsidR="005B7C6E" w:rsidRPr="00D53D2D" w:rsidRDefault="005B7C6E" w:rsidP="00D53D2D">
      <w:pPr>
        <w:pStyle w:val="Bibliography"/>
      </w:pPr>
    </w:p>
    <w:p w14:paraId="615A608F" w14:textId="0E9290FE" w:rsidR="00D53D2D" w:rsidRDefault="00D53D2D" w:rsidP="00D53D2D">
      <w:pPr>
        <w:pStyle w:val="Bibliography"/>
        <w:rPr>
          <w:ins w:id="543" w:author="Author" w:date="2021-05-16T20:15:00Z"/>
        </w:rPr>
      </w:pPr>
      <w:r w:rsidRPr="00D53D2D">
        <w:t xml:space="preserve">de la Torre, I., 2004. </w:t>
      </w:r>
      <w:proofErr w:type="spellStart"/>
      <w:r w:rsidRPr="00D53D2D">
        <w:t>Omo</w:t>
      </w:r>
      <w:proofErr w:type="spellEnd"/>
      <w:r w:rsidRPr="00D53D2D">
        <w:t xml:space="preserve"> Revisited: Evaluating the </w:t>
      </w:r>
      <w:ins w:id="544" w:author="Author" w:date="2021-05-16T20:15:00Z">
        <w:r w:rsidR="005B7C6E">
          <w:t>t</w:t>
        </w:r>
      </w:ins>
      <w:del w:id="545" w:author="Author" w:date="2021-05-16T20:15:00Z">
        <w:r w:rsidRPr="00D53D2D" w:rsidDel="005B7C6E">
          <w:delText>T</w:delText>
        </w:r>
      </w:del>
      <w:r w:rsidRPr="00D53D2D">
        <w:t xml:space="preserve">echnological </w:t>
      </w:r>
      <w:ins w:id="546" w:author="Author" w:date="2021-05-16T20:15:00Z">
        <w:r w:rsidR="005B7C6E">
          <w:t>s</w:t>
        </w:r>
      </w:ins>
      <w:del w:id="547" w:author="Author" w:date="2021-05-16T20:15:00Z">
        <w:r w:rsidRPr="00D53D2D" w:rsidDel="005B7C6E">
          <w:delText>S</w:delText>
        </w:r>
      </w:del>
      <w:r w:rsidRPr="00D53D2D">
        <w:t>kills of Pliocene Hominids. Current Anthropology. 45, 439–465.</w:t>
      </w:r>
    </w:p>
    <w:p w14:paraId="674612BE" w14:textId="77777777" w:rsidR="005B7C6E" w:rsidRPr="00D53D2D" w:rsidRDefault="005B7C6E" w:rsidP="00D53D2D">
      <w:pPr>
        <w:pStyle w:val="Bibliography"/>
      </w:pPr>
    </w:p>
    <w:p w14:paraId="633740F6" w14:textId="186CBCBE" w:rsidR="00D53D2D" w:rsidRDefault="00D53D2D" w:rsidP="00D53D2D">
      <w:pPr>
        <w:pStyle w:val="Bibliography"/>
        <w:rPr>
          <w:ins w:id="548" w:author="Author" w:date="2021-05-16T20:15:00Z"/>
        </w:rPr>
      </w:pPr>
      <w:r w:rsidRPr="00D53D2D">
        <w:t xml:space="preserve">de la Torre, I., Mora, R., 2005. Technological </w:t>
      </w:r>
      <w:ins w:id="549" w:author="Author" w:date="2021-05-17T14:56:00Z">
        <w:r w:rsidR="004A46D0">
          <w:t>s</w:t>
        </w:r>
      </w:ins>
      <w:del w:id="550" w:author="Author" w:date="2021-05-17T14:56:00Z">
        <w:r w:rsidRPr="00D53D2D" w:rsidDel="004A46D0">
          <w:delText>S</w:delText>
        </w:r>
      </w:del>
      <w:r w:rsidRPr="00D53D2D">
        <w:t xml:space="preserve">trategies in the </w:t>
      </w:r>
      <w:ins w:id="551" w:author="Author" w:date="2021-05-17T14:56:00Z">
        <w:r w:rsidR="004A46D0">
          <w:t>l</w:t>
        </w:r>
      </w:ins>
      <w:del w:id="552" w:author="Author" w:date="2021-05-17T14:56:00Z">
        <w:r w:rsidRPr="00D53D2D" w:rsidDel="004A46D0">
          <w:delText>L</w:delText>
        </w:r>
      </w:del>
      <w:r w:rsidRPr="00D53D2D">
        <w:t xml:space="preserve">ower Pleistocene at Olduvai </w:t>
      </w:r>
      <w:ins w:id="553" w:author="Author" w:date="2021-05-17T14:56:00Z">
        <w:r w:rsidR="004A46D0">
          <w:t>b</w:t>
        </w:r>
      </w:ins>
      <w:del w:id="554" w:author="Author" w:date="2021-05-17T14:56:00Z">
        <w:r w:rsidRPr="00D53D2D" w:rsidDel="004A46D0">
          <w:delText>B</w:delText>
        </w:r>
      </w:del>
      <w:r w:rsidRPr="00D53D2D">
        <w:t xml:space="preserve">eds I and II. Service de </w:t>
      </w:r>
      <w:proofErr w:type="spellStart"/>
      <w:r w:rsidRPr="00D53D2D">
        <w:t>Prehistoire</w:t>
      </w:r>
      <w:proofErr w:type="spellEnd"/>
      <w:r w:rsidRPr="00D53D2D">
        <w:t xml:space="preserve">, </w:t>
      </w:r>
      <w:proofErr w:type="spellStart"/>
      <w:r w:rsidRPr="00D53D2D">
        <w:t>Universite</w:t>
      </w:r>
      <w:proofErr w:type="spellEnd"/>
      <w:r w:rsidRPr="00D53D2D">
        <w:t xml:space="preserve"> de Liege, Liege.</w:t>
      </w:r>
    </w:p>
    <w:p w14:paraId="25B2F45F" w14:textId="77777777" w:rsidR="005B7C6E" w:rsidRPr="00D53D2D" w:rsidRDefault="005B7C6E" w:rsidP="00D53D2D">
      <w:pPr>
        <w:pStyle w:val="Bibliography"/>
      </w:pPr>
    </w:p>
    <w:p w14:paraId="59C4169A" w14:textId="738C9525" w:rsidR="00D53D2D" w:rsidRDefault="00D53D2D" w:rsidP="00D53D2D">
      <w:pPr>
        <w:pStyle w:val="Bibliography"/>
        <w:rPr>
          <w:ins w:id="555" w:author="Author" w:date="2021-05-16T20:36:00Z"/>
        </w:rPr>
      </w:pPr>
      <w:r w:rsidRPr="00D53D2D">
        <w:t xml:space="preserve">de la Torre Ignacio, I., 2011. The Early Stone Age lithic assemblages of </w:t>
      </w:r>
      <w:proofErr w:type="spellStart"/>
      <w:r w:rsidRPr="00D53D2D">
        <w:t>Gadeb</w:t>
      </w:r>
      <w:proofErr w:type="spellEnd"/>
      <w:r w:rsidRPr="00D53D2D">
        <w:t xml:space="preserve"> (Ethiopia) and the Developed </w:t>
      </w:r>
      <w:proofErr w:type="spellStart"/>
      <w:r w:rsidRPr="00D53D2D">
        <w:t>Oldowan</w:t>
      </w:r>
      <w:proofErr w:type="spellEnd"/>
      <w:r w:rsidRPr="00D53D2D">
        <w:t>/early Acheulean in East Africa. Journal of Human Evolution. 60, 768–812.</w:t>
      </w:r>
    </w:p>
    <w:p w14:paraId="7342ADB1" w14:textId="77777777" w:rsidR="00E938C4" w:rsidRPr="00D53D2D" w:rsidRDefault="00E938C4" w:rsidP="00D53D2D">
      <w:pPr>
        <w:pStyle w:val="Bibliography"/>
      </w:pPr>
    </w:p>
    <w:p w14:paraId="52A3E7BD" w14:textId="5EC30A3F" w:rsidR="00D53D2D" w:rsidRDefault="00D53D2D" w:rsidP="00D53D2D">
      <w:pPr>
        <w:pStyle w:val="Bibliography"/>
        <w:rPr>
          <w:ins w:id="556" w:author="Author" w:date="2021-05-16T20:36:00Z"/>
        </w:rPr>
      </w:pPr>
      <w:r w:rsidRPr="00D53D2D">
        <w:t xml:space="preserve">de Torre, I. la, Mora, R., 2009. Remarks on the </w:t>
      </w:r>
      <w:ins w:id="557" w:author="Author" w:date="2021-05-16T20:36:00Z">
        <w:r w:rsidR="00E938C4">
          <w:t>c</w:t>
        </w:r>
      </w:ins>
      <w:del w:id="558" w:author="Author" w:date="2021-05-16T20:36:00Z">
        <w:r w:rsidRPr="00D53D2D" w:rsidDel="00E938C4">
          <w:delText>C</w:delText>
        </w:r>
      </w:del>
      <w:r w:rsidRPr="00D53D2D">
        <w:t xml:space="preserve">urrent </w:t>
      </w:r>
      <w:ins w:id="559" w:author="Author" w:date="2021-05-16T20:36:00Z">
        <w:r w:rsidR="00E938C4">
          <w:t>t</w:t>
        </w:r>
      </w:ins>
      <w:del w:id="560" w:author="Author" w:date="2021-05-16T20:36:00Z">
        <w:r w:rsidRPr="00D53D2D" w:rsidDel="00E938C4">
          <w:delText>T</w:delText>
        </w:r>
      </w:del>
      <w:r w:rsidRPr="00D53D2D">
        <w:t xml:space="preserve">heoretical and </w:t>
      </w:r>
      <w:ins w:id="561" w:author="Author" w:date="2021-05-16T20:36:00Z">
        <w:r w:rsidR="00E938C4">
          <w:t>m</w:t>
        </w:r>
      </w:ins>
      <w:del w:id="562" w:author="Author" w:date="2021-05-16T20:36:00Z">
        <w:r w:rsidRPr="00D53D2D" w:rsidDel="00E938C4">
          <w:delText>M</w:delText>
        </w:r>
      </w:del>
      <w:r w:rsidRPr="00D53D2D">
        <w:t xml:space="preserve">ethodological </w:t>
      </w:r>
      <w:ins w:id="563" w:author="Author" w:date="2021-05-16T20:36:00Z">
        <w:r w:rsidR="00E938C4">
          <w:t>a</w:t>
        </w:r>
      </w:ins>
      <w:del w:id="564" w:author="Author" w:date="2021-05-16T20:36:00Z">
        <w:r w:rsidRPr="00D53D2D" w:rsidDel="00E938C4">
          <w:delText>A</w:delText>
        </w:r>
      </w:del>
      <w:r w:rsidRPr="00D53D2D">
        <w:t xml:space="preserve">pproaches to the </w:t>
      </w:r>
      <w:ins w:id="565" w:author="Author" w:date="2021-05-16T20:36:00Z">
        <w:r w:rsidR="00E938C4">
          <w:t>s</w:t>
        </w:r>
      </w:ins>
      <w:del w:id="566" w:author="Author" w:date="2021-05-16T20:36:00Z">
        <w:r w:rsidRPr="00D53D2D" w:rsidDel="00E938C4">
          <w:delText>S</w:delText>
        </w:r>
      </w:del>
      <w:r w:rsidRPr="00D53D2D">
        <w:t xml:space="preserve">tudy of </w:t>
      </w:r>
      <w:ins w:id="567" w:author="Author" w:date="2021-05-16T20:36:00Z">
        <w:r w:rsidR="00E938C4">
          <w:t>e</w:t>
        </w:r>
      </w:ins>
      <w:del w:id="568" w:author="Author" w:date="2021-05-16T20:36:00Z">
        <w:r w:rsidRPr="00D53D2D" w:rsidDel="00E938C4">
          <w:delText>E</w:delText>
        </w:r>
      </w:del>
      <w:r w:rsidRPr="00D53D2D">
        <w:t xml:space="preserve">arly </w:t>
      </w:r>
      <w:ins w:id="569" w:author="Author" w:date="2021-05-16T20:36:00Z">
        <w:r w:rsidR="00E938C4">
          <w:t>t</w:t>
        </w:r>
      </w:ins>
      <w:del w:id="570" w:author="Author" w:date="2021-05-16T20:36:00Z">
        <w:r w:rsidRPr="00D53D2D" w:rsidDel="00E938C4">
          <w:delText>T</w:delText>
        </w:r>
      </w:del>
      <w:r w:rsidRPr="00D53D2D">
        <w:t xml:space="preserve">echnological </w:t>
      </w:r>
      <w:ins w:id="571" w:author="Author" w:date="2021-05-16T20:36:00Z">
        <w:r w:rsidR="00E938C4">
          <w:t>s</w:t>
        </w:r>
      </w:ins>
      <w:del w:id="572" w:author="Author" w:date="2021-05-16T20:36:00Z">
        <w:r w:rsidRPr="00D53D2D" w:rsidDel="00E938C4">
          <w:delText>S</w:delText>
        </w:r>
      </w:del>
      <w:r w:rsidRPr="00D53D2D">
        <w:t xml:space="preserve">trategies in </w:t>
      </w:r>
      <w:ins w:id="573" w:author="Author" w:date="2021-05-16T20:36:00Z">
        <w:r w:rsidR="00E938C4">
          <w:t>E</w:t>
        </w:r>
      </w:ins>
      <w:del w:id="574" w:author="Author" w:date="2021-05-16T20:36:00Z">
        <w:r w:rsidRPr="00D53D2D" w:rsidDel="00E938C4">
          <w:delText>E</w:delText>
        </w:r>
      </w:del>
      <w:r w:rsidRPr="00D53D2D">
        <w:t xml:space="preserve">astern Africa. In: Hovers, E., Braun, D.R. (Eds.), Interdisciplinary Approaches to the </w:t>
      </w:r>
      <w:proofErr w:type="spellStart"/>
      <w:r w:rsidRPr="00D53D2D">
        <w:t>Oldowan</w:t>
      </w:r>
      <w:proofErr w:type="spellEnd"/>
      <w:r w:rsidRPr="00D53D2D">
        <w:t>, Vertebrate Paleobiology and Paleoanthropology. Springer Netherlands, Dordrecht, pp. 15–24.</w:t>
      </w:r>
    </w:p>
    <w:p w14:paraId="26619DBD" w14:textId="77777777" w:rsidR="00E938C4" w:rsidRPr="00D53D2D" w:rsidRDefault="00E938C4" w:rsidP="00D53D2D">
      <w:pPr>
        <w:pStyle w:val="Bibliography"/>
      </w:pPr>
    </w:p>
    <w:p w14:paraId="74FE16AC" w14:textId="2DA0B14D" w:rsidR="00D53D2D" w:rsidRDefault="00D53D2D" w:rsidP="00D53D2D">
      <w:pPr>
        <w:pStyle w:val="Bibliography"/>
        <w:rPr>
          <w:ins w:id="575" w:author="Author" w:date="2021-05-16T20:42:00Z"/>
        </w:rPr>
      </w:pPr>
      <w:proofErr w:type="spellStart"/>
      <w:r w:rsidRPr="00D53D2D">
        <w:t>Delagnes</w:t>
      </w:r>
      <w:proofErr w:type="spellEnd"/>
      <w:r w:rsidRPr="00D53D2D">
        <w:t xml:space="preserve">, A., Roche, H., 2005. Late Pliocene hominid knapping skills: The case of </w:t>
      </w:r>
      <w:proofErr w:type="spellStart"/>
      <w:r w:rsidRPr="00D53D2D">
        <w:t>Lokalalei</w:t>
      </w:r>
      <w:proofErr w:type="spellEnd"/>
      <w:r w:rsidRPr="00D53D2D">
        <w:t xml:space="preserve"> 2C, West Turkana, Kenya. Journal of Human Evolution. 48, 435–472.</w:t>
      </w:r>
    </w:p>
    <w:p w14:paraId="08BEA2A7" w14:textId="77777777" w:rsidR="00EA0C18" w:rsidRPr="00D53D2D" w:rsidRDefault="00EA0C18" w:rsidP="00D53D2D">
      <w:pPr>
        <w:pStyle w:val="Bibliography"/>
      </w:pPr>
    </w:p>
    <w:p w14:paraId="52B8BC98" w14:textId="18468877" w:rsidR="00D53D2D" w:rsidRDefault="00D53D2D" w:rsidP="00D53D2D">
      <w:pPr>
        <w:pStyle w:val="Bibliography"/>
        <w:rPr>
          <w:ins w:id="576" w:author="Author" w:date="2021-05-16T20:42:00Z"/>
        </w:rPr>
      </w:pPr>
      <w:proofErr w:type="spellStart"/>
      <w:r w:rsidRPr="00D53D2D">
        <w:t>Ditchfield</w:t>
      </w:r>
      <w:proofErr w:type="spellEnd"/>
      <w:r w:rsidRPr="00D53D2D">
        <w:t xml:space="preserve">, P.W., Whitfield, E., Vincent, T., Plummer, T., Braun, D., </w:t>
      </w:r>
      <w:proofErr w:type="spellStart"/>
      <w:r w:rsidRPr="00D53D2D">
        <w:t>Deino</w:t>
      </w:r>
      <w:proofErr w:type="spellEnd"/>
      <w:r w:rsidRPr="00D53D2D">
        <w:t xml:space="preserve">, A., Hertel, F., Oliver, J.S., Louys, J., Bishop, L.C., 2019. Geochronology and physical context of </w:t>
      </w:r>
      <w:proofErr w:type="spellStart"/>
      <w:r w:rsidRPr="00D53D2D">
        <w:t>Oldowan</w:t>
      </w:r>
      <w:proofErr w:type="spellEnd"/>
      <w:r w:rsidRPr="00D53D2D">
        <w:t xml:space="preserve"> site formation at </w:t>
      </w:r>
      <w:proofErr w:type="spellStart"/>
      <w:r w:rsidRPr="00D53D2D">
        <w:t>Kanjera</w:t>
      </w:r>
      <w:proofErr w:type="spellEnd"/>
      <w:r w:rsidRPr="00D53D2D">
        <w:t xml:space="preserve"> South, Kenya. Geological Magazine. 156, 1190–1200.</w:t>
      </w:r>
    </w:p>
    <w:p w14:paraId="64EDF846" w14:textId="77777777" w:rsidR="00EA0C18" w:rsidRPr="00D53D2D" w:rsidRDefault="00EA0C18" w:rsidP="00D53D2D">
      <w:pPr>
        <w:pStyle w:val="Bibliography"/>
      </w:pPr>
    </w:p>
    <w:p w14:paraId="1427F3A8" w14:textId="0FA90B3C" w:rsidR="00D53D2D" w:rsidRDefault="00D53D2D" w:rsidP="00D53D2D">
      <w:pPr>
        <w:pStyle w:val="Bibliography"/>
        <w:rPr>
          <w:ins w:id="577" w:author="Author" w:date="2021-05-16T20:43:00Z"/>
        </w:rPr>
      </w:pPr>
      <w:r w:rsidRPr="00D53D2D">
        <w:t xml:space="preserve">Douglass, M.J., Lin, S.C., Braun, D.R., Plummer, T.W., 2018. Core </w:t>
      </w:r>
      <w:ins w:id="578" w:author="Author" w:date="2021-05-16T20:43:00Z">
        <w:r w:rsidR="00EA0C18">
          <w:t>u</w:t>
        </w:r>
      </w:ins>
      <w:del w:id="579" w:author="Author" w:date="2021-05-16T20:43:00Z">
        <w:r w:rsidRPr="00D53D2D" w:rsidDel="00EA0C18">
          <w:delText>U</w:delText>
        </w:r>
      </w:del>
      <w:r w:rsidRPr="00D53D2D">
        <w:t>se</w:t>
      </w:r>
      <w:ins w:id="580" w:author="Author" w:date="2021-05-16T20:43:00Z">
        <w:r w:rsidR="00EA0C18">
          <w:t>-</w:t>
        </w:r>
      </w:ins>
      <w:del w:id="581" w:author="Author" w:date="2021-05-16T20:43:00Z">
        <w:r w:rsidRPr="00D53D2D" w:rsidDel="00EA0C18">
          <w:delText>-</w:delText>
        </w:r>
      </w:del>
      <w:ins w:id="582" w:author="Author" w:date="2021-05-16T20:43:00Z">
        <w:r w:rsidR="00EA0C18">
          <w:t>l</w:t>
        </w:r>
      </w:ins>
      <w:del w:id="583" w:author="Author" w:date="2021-05-16T20:43:00Z">
        <w:r w:rsidRPr="00D53D2D" w:rsidDel="00EA0C18">
          <w:delText>L</w:delText>
        </w:r>
      </w:del>
      <w:r w:rsidRPr="00D53D2D">
        <w:t xml:space="preserve">ife </w:t>
      </w:r>
      <w:ins w:id="584" w:author="Author" w:date="2021-05-16T20:43:00Z">
        <w:r w:rsidR="00EA0C18">
          <w:t>d</w:t>
        </w:r>
      </w:ins>
      <w:del w:id="585" w:author="Author" w:date="2021-05-16T20:43:00Z">
        <w:r w:rsidRPr="00D53D2D" w:rsidDel="00EA0C18">
          <w:delText>D</w:delText>
        </w:r>
      </w:del>
      <w:r w:rsidRPr="00D53D2D">
        <w:t xml:space="preserve">istributions in </w:t>
      </w:r>
      <w:ins w:id="586" w:author="Author" w:date="2021-05-16T20:43:00Z">
        <w:r w:rsidR="00EA0C18">
          <w:t>l</w:t>
        </w:r>
      </w:ins>
      <w:del w:id="587" w:author="Author" w:date="2021-05-16T20:43:00Z">
        <w:r w:rsidRPr="00D53D2D" w:rsidDel="00EA0C18">
          <w:delText>L</w:delText>
        </w:r>
      </w:del>
      <w:r w:rsidRPr="00D53D2D">
        <w:t xml:space="preserve">ithic </w:t>
      </w:r>
      <w:ins w:id="588" w:author="Author" w:date="2021-05-16T20:43:00Z">
        <w:r w:rsidR="00EA0C18">
          <w:t>a</w:t>
        </w:r>
      </w:ins>
      <w:del w:id="589" w:author="Author" w:date="2021-05-16T20:43:00Z">
        <w:r w:rsidRPr="00D53D2D" w:rsidDel="00EA0C18">
          <w:delText>A</w:delText>
        </w:r>
      </w:del>
      <w:r w:rsidRPr="00D53D2D">
        <w:t xml:space="preserve">ssemblages as a </w:t>
      </w:r>
      <w:ins w:id="590" w:author="Author" w:date="2021-05-16T20:43:00Z">
        <w:r w:rsidR="00EA0C18">
          <w:t>m</w:t>
        </w:r>
      </w:ins>
      <w:del w:id="591" w:author="Author" w:date="2021-05-16T20:43:00Z">
        <w:r w:rsidRPr="00D53D2D" w:rsidDel="00EA0C18">
          <w:delText>M</w:delText>
        </w:r>
      </w:del>
      <w:r w:rsidRPr="00D53D2D">
        <w:t xml:space="preserve">eans for </w:t>
      </w:r>
      <w:ins w:id="592" w:author="Author" w:date="2021-05-16T20:43:00Z">
        <w:r w:rsidR="00EA0C18">
          <w:t>r</w:t>
        </w:r>
      </w:ins>
      <w:del w:id="593" w:author="Author" w:date="2021-05-16T20:43:00Z">
        <w:r w:rsidRPr="00D53D2D" w:rsidDel="00EA0C18">
          <w:delText>R</w:delText>
        </w:r>
      </w:del>
      <w:r w:rsidRPr="00D53D2D">
        <w:t xml:space="preserve">econstructing </w:t>
      </w:r>
      <w:ins w:id="594" w:author="Author" w:date="2021-05-16T20:43:00Z">
        <w:r w:rsidR="00EA0C18">
          <w:t>b</w:t>
        </w:r>
      </w:ins>
      <w:del w:id="595" w:author="Author" w:date="2021-05-16T20:43:00Z">
        <w:r w:rsidRPr="00D53D2D" w:rsidDel="00EA0C18">
          <w:delText>B</w:delText>
        </w:r>
      </w:del>
      <w:r w:rsidRPr="00D53D2D">
        <w:t xml:space="preserve">ehavioral </w:t>
      </w:r>
      <w:ins w:id="596" w:author="Author" w:date="2021-05-16T20:43:00Z">
        <w:r w:rsidR="00EA0C18">
          <w:t>p</w:t>
        </w:r>
      </w:ins>
      <w:del w:id="597" w:author="Author" w:date="2021-05-16T20:43:00Z">
        <w:r w:rsidRPr="00D53D2D" w:rsidDel="00EA0C18">
          <w:delText>P</w:delText>
        </w:r>
      </w:del>
      <w:r w:rsidRPr="00D53D2D">
        <w:t>atterns. Journal of Archaeological Method and Theory. 1–35.</w:t>
      </w:r>
    </w:p>
    <w:p w14:paraId="4001247D" w14:textId="77777777" w:rsidR="00EA0C18" w:rsidRPr="00D53D2D" w:rsidRDefault="00EA0C18" w:rsidP="00D53D2D">
      <w:pPr>
        <w:pStyle w:val="Bibliography"/>
      </w:pPr>
    </w:p>
    <w:p w14:paraId="5BBB1EBD" w14:textId="34EB3560" w:rsidR="00D53D2D" w:rsidRDefault="00D53D2D" w:rsidP="00D53D2D">
      <w:pPr>
        <w:pStyle w:val="Bibliography"/>
        <w:rPr>
          <w:ins w:id="598" w:author="Author" w:date="2021-05-16T20:43:00Z"/>
        </w:rPr>
      </w:pPr>
      <w:r w:rsidRPr="00D53D2D">
        <w:t xml:space="preserve">Ferraro, J.V., Plummer, T.W., </w:t>
      </w:r>
      <w:proofErr w:type="spellStart"/>
      <w:r w:rsidRPr="00D53D2D">
        <w:t>Pobiner</w:t>
      </w:r>
      <w:proofErr w:type="spellEnd"/>
      <w:r w:rsidRPr="00D53D2D">
        <w:t xml:space="preserve">, B.L., Oliver, J.S., Bishop, L.C., Braun, D.R., </w:t>
      </w:r>
      <w:proofErr w:type="spellStart"/>
      <w:r w:rsidRPr="00D53D2D">
        <w:t>Ditchfield</w:t>
      </w:r>
      <w:proofErr w:type="spellEnd"/>
      <w:r w:rsidRPr="00D53D2D">
        <w:t xml:space="preserve">, P.W., </w:t>
      </w:r>
      <w:proofErr w:type="spellStart"/>
      <w:r w:rsidRPr="00D53D2D">
        <w:t>Iii</w:t>
      </w:r>
      <w:proofErr w:type="spellEnd"/>
      <w:r w:rsidRPr="00D53D2D">
        <w:t xml:space="preserve">, J.W.S., </w:t>
      </w:r>
      <w:proofErr w:type="spellStart"/>
      <w:r w:rsidRPr="00D53D2D">
        <w:t>Binetti</w:t>
      </w:r>
      <w:proofErr w:type="spellEnd"/>
      <w:r w:rsidRPr="00D53D2D">
        <w:t xml:space="preserve">, K.M., Jr, J.W.S., Hertel, F., Potts, R., 2013. Earliest </w:t>
      </w:r>
      <w:ins w:id="599" w:author="Author" w:date="2021-05-16T20:44:00Z">
        <w:r w:rsidR="00EA0C18">
          <w:t>a</w:t>
        </w:r>
      </w:ins>
      <w:del w:id="600" w:author="Author" w:date="2021-05-16T20:44:00Z">
        <w:r w:rsidRPr="00D53D2D" w:rsidDel="00EA0C18">
          <w:delText>A</w:delText>
        </w:r>
      </w:del>
      <w:r w:rsidRPr="00D53D2D">
        <w:t xml:space="preserve">rchaeological </w:t>
      </w:r>
      <w:ins w:id="601" w:author="Author" w:date="2021-05-16T20:44:00Z">
        <w:r w:rsidR="00EA0C18">
          <w:t>e</w:t>
        </w:r>
      </w:ins>
      <w:del w:id="602" w:author="Author" w:date="2021-05-16T20:44:00Z">
        <w:r w:rsidRPr="00D53D2D" w:rsidDel="00EA0C18">
          <w:delText>E</w:delText>
        </w:r>
      </w:del>
      <w:r w:rsidRPr="00D53D2D">
        <w:t xml:space="preserve">vidence of </w:t>
      </w:r>
      <w:ins w:id="603" w:author="Author" w:date="2021-05-16T20:44:00Z">
        <w:r w:rsidR="00EA0C18">
          <w:t>p</w:t>
        </w:r>
      </w:ins>
      <w:del w:id="604" w:author="Author" w:date="2021-05-16T20:44:00Z">
        <w:r w:rsidRPr="00D53D2D" w:rsidDel="00EA0C18">
          <w:delText>P</w:delText>
        </w:r>
      </w:del>
      <w:r w:rsidRPr="00D53D2D">
        <w:t xml:space="preserve">ersistent </w:t>
      </w:r>
      <w:ins w:id="605" w:author="Author" w:date="2021-05-16T20:44:00Z">
        <w:r w:rsidR="00EA0C18">
          <w:t>h</w:t>
        </w:r>
      </w:ins>
      <w:del w:id="606" w:author="Author" w:date="2021-05-16T20:44:00Z">
        <w:r w:rsidRPr="00D53D2D" w:rsidDel="00EA0C18">
          <w:delText>H</w:delText>
        </w:r>
      </w:del>
      <w:r w:rsidRPr="00D53D2D">
        <w:t xml:space="preserve">ominin </w:t>
      </w:r>
      <w:ins w:id="607" w:author="Author" w:date="2021-05-16T20:44:00Z">
        <w:r w:rsidR="00EA0C18">
          <w:t>c</w:t>
        </w:r>
      </w:ins>
      <w:del w:id="608" w:author="Author" w:date="2021-05-16T20:44:00Z">
        <w:r w:rsidRPr="00D53D2D" w:rsidDel="00EA0C18">
          <w:delText>C</w:delText>
        </w:r>
      </w:del>
      <w:r w:rsidRPr="00D53D2D">
        <w:t>arnivory. PLOS ONE. 8, e62174.</w:t>
      </w:r>
    </w:p>
    <w:p w14:paraId="38559B8F" w14:textId="77777777" w:rsidR="00EA0C18" w:rsidRPr="00D53D2D" w:rsidRDefault="00EA0C18" w:rsidP="00D53D2D">
      <w:pPr>
        <w:pStyle w:val="Bibliography"/>
      </w:pPr>
    </w:p>
    <w:p w14:paraId="34972708" w14:textId="78D11DA9" w:rsidR="00D53D2D" w:rsidRDefault="00D53D2D" w:rsidP="00D53D2D">
      <w:pPr>
        <w:pStyle w:val="Bibliography"/>
        <w:rPr>
          <w:ins w:id="609" w:author="Author" w:date="2021-05-16T20:44:00Z"/>
        </w:rPr>
      </w:pPr>
      <w:proofErr w:type="spellStart"/>
      <w:r w:rsidRPr="00D53D2D">
        <w:t>Finestone</w:t>
      </w:r>
      <w:proofErr w:type="spellEnd"/>
      <w:r w:rsidRPr="00D53D2D">
        <w:t xml:space="preserve">, E.M., Braun, D.R., Plummer, T.W., </w:t>
      </w:r>
      <w:proofErr w:type="spellStart"/>
      <w:r w:rsidRPr="00D53D2D">
        <w:t>Bartilol</w:t>
      </w:r>
      <w:proofErr w:type="spellEnd"/>
      <w:r w:rsidRPr="00D53D2D">
        <w:t xml:space="preserve">, S., Kiprono, N., 2020. Building ED-XRF datasets for sourcing rhyolite and quartzite artifacts: A case study on the </w:t>
      </w:r>
      <w:proofErr w:type="spellStart"/>
      <w:r w:rsidRPr="00D53D2D">
        <w:t>Homa</w:t>
      </w:r>
      <w:proofErr w:type="spellEnd"/>
      <w:r w:rsidRPr="00D53D2D">
        <w:t xml:space="preserve"> Peninsula, Kenya. Journal of Archaeological Science: Reports. 33, 102510.</w:t>
      </w:r>
    </w:p>
    <w:p w14:paraId="096BC273" w14:textId="77777777" w:rsidR="00EA0C18" w:rsidRPr="00D53D2D" w:rsidRDefault="00EA0C18" w:rsidP="00D53D2D">
      <w:pPr>
        <w:pStyle w:val="Bibliography"/>
      </w:pPr>
    </w:p>
    <w:p w14:paraId="25C126BD" w14:textId="6DD3F788" w:rsidR="00D53D2D" w:rsidRDefault="00D53D2D" w:rsidP="00D53D2D">
      <w:pPr>
        <w:pStyle w:val="Bibliography"/>
        <w:rPr>
          <w:ins w:id="610" w:author="Author" w:date="2021-05-16T20:44:00Z"/>
        </w:rPr>
      </w:pPr>
      <w:proofErr w:type="spellStart"/>
      <w:r w:rsidRPr="00D53D2D">
        <w:t>Gallotti</w:t>
      </w:r>
      <w:proofErr w:type="spellEnd"/>
      <w:r w:rsidRPr="00D53D2D">
        <w:t xml:space="preserve">, R., 2018. Before the Acheulean in East Africa: An </w:t>
      </w:r>
      <w:ins w:id="611" w:author="Author" w:date="2021-05-16T20:44:00Z">
        <w:r w:rsidR="00EA0C18">
          <w:t>o</w:t>
        </w:r>
      </w:ins>
      <w:del w:id="612" w:author="Author" w:date="2021-05-16T20:44:00Z">
        <w:r w:rsidRPr="00D53D2D" w:rsidDel="00EA0C18">
          <w:delText>O</w:delText>
        </w:r>
      </w:del>
      <w:r w:rsidRPr="00D53D2D">
        <w:t xml:space="preserve">verview of the </w:t>
      </w:r>
      <w:proofErr w:type="spellStart"/>
      <w:r w:rsidRPr="00D53D2D">
        <w:t>Oldowan</w:t>
      </w:r>
      <w:proofErr w:type="spellEnd"/>
      <w:r w:rsidRPr="00D53D2D">
        <w:t xml:space="preserve"> </w:t>
      </w:r>
      <w:ins w:id="613" w:author="Author" w:date="2021-05-16T20:44:00Z">
        <w:r w:rsidR="00EA0C18">
          <w:t>l</w:t>
        </w:r>
      </w:ins>
      <w:del w:id="614" w:author="Author" w:date="2021-05-16T20:44:00Z">
        <w:r w:rsidRPr="00D53D2D" w:rsidDel="00EA0C18">
          <w:delText>L</w:delText>
        </w:r>
      </w:del>
      <w:r w:rsidRPr="00D53D2D">
        <w:t xml:space="preserve">ithic </w:t>
      </w:r>
      <w:ins w:id="615" w:author="Author" w:date="2021-05-16T20:44:00Z">
        <w:r w:rsidR="00EA0C18">
          <w:t>a</w:t>
        </w:r>
      </w:ins>
      <w:del w:id="616" w:author="Author" w:date="2021-05-16T20:44:00Z">
        <w:r w:rsidRPr="00D53D2D" w:rsidDel="00EA0C18">
          <w:delText>A</w:delText>
        </w:r>
      </w:del>
      <w:r w:rsidRPr="00D53D2D">
        <w:t xml:space="preserve">ssemblages. In: </w:t>
      </w:r>
      <w:proofErr w:type="spellStart"/>
      <w:r w:rsidRPr="00D53D2D">
        <w:t>Gallotti</w:t>
      </w:r>
      <w:proofErr w:type="spellEnd"/>
      <w:r w:rsidRPr="00D53D2D">
        <w:t xml:space="preserve">, R., </w:t>
      </w:r>
      <w:proofErr w:type="spellStart"/>
      <w:r w:rsidRPr="00D53D2D">
        <w:t>Mussi</w:t>
      </w:r>
      <w:proofErr w:type="spellEnd"/>
      <w:r w:rsidRPr="00D53D2D">
        <w:t xml:space="preserve">, M. (Eds.), The Emergence of the Acheulean in East Africa and Beyond. Springer International Publishing, </w:t>
      </w:r>
      <w:del w:id="617" w:author="Author" w:date="2021-05-16T21:26:00Z">
        <w:r w:rsidRPr="00D53D2D" w:rsidDel="002243BA">
          <w:delText>Cham</w:delText>
        </w:r>
      </w:del>
      <w:ins w:id="618" w:author="Author" w:date="2021-05-16T21:26:00Z">
        <w:r w:rsidR="002243BA">
          <w:t>New York</w:t>
        </w:r>
      </w:ins>
      <w:r w:rsidRPr="00D53D2D">
        <w:t>, pp. 13–32.</w:t>
      </w:r>
    </w:p>
    <w:p w14:paraId="602825BC" w14:textId="77777777" w:rsidR="00EA0C18" w:rsidRPr="00D53D2D" w:rsidRDefault="00EA0C18" w:rsidP="00D53D2D">
      <w:pPr>
        <w:pStyle w:val="Bibliography"/>
      </w:pPr>
    </w:p>
    <w:p w14:paraId="7DF7E969" w14:textId="19C4EF68" w:rsidR="00D53D2D" w:rsidRDefault="00D53D2D" w:rsidP="00D53D2D">
      <w:pPr>
        <w:pStyle w:val="Bibliography"/>
        <w:rPr>
          <w:ins w:id="619" w:author="Author" w:date="2021-05-16T20:45:00Z"/>
        </w:rPr>
      </w:pPr>
      <w:r w:rsidRPr="00D53D2D">
        <w:t xml:space="preserve">Goldman-Neuman, T., Hovers, E., 2012. Raw material selectivity in Late Pliocene </w:t>
      </w:r>
      <w:proofErr w:type="spellStart"/>
      <w:r w:rsidRPr="00D53D2D">
        <w:t>Oldowan</w:t>
      </w:r>
      <w:proofErr w:type="spellEnd"/>
      <w:r w:rsidRPr="00D53D2D">
        <w:t xml:space="preserve"> sites in the </w:t>
      </w:r>
      <w:proofErr w:type="spellStart"/>
      <w:r w:rsidRPr="00D53D2D">
        <w:t>Makaamitalu</w:t>
      </w:r>
      <w:proofErr w:type="spellEnd"/>
      <w:r w:rsidRPr="00D53D2D">
        <w:t xml:space="preserve"> Basin, </w:t>
      </w:r>
      <w:proofErr w:type="spellStart"/>
      <w:r w:rsidRPr="00D53D2D">
        <w:t>Hadar</w:t>
      </w:r>
      <w:proofErr w:type="spellEnd"/>
      <w:r w:rsidRPr="00D53D2D">
        <w:t>, Ethiopia. Journal of Human Evolution. 62, 353–366.</w:t>
      </w:r>
    </w:p>
    <w:p w14:paraId="332115AA" w14:textId="77777777" w:rsidR="00EA0C18" w:rsidRPr="00D53D2D" w:rsidRDefault="00EA0C18" w:rsidP="00D53D2D">
      <w:pPr>
        <w:pStyle w:val="Bibliography"/>
      </w:pPr>
    </w:p>
    <w:p w14:paraId="2AC26FA9" w14:textId="190C8878" w:rsidR="00D53D2D" w:rsidRDefault="00D53D2D" w:rsidP="00D53D2D">
      <w:pPr>
        <w:pStyle w:val="Bibliography"/>
        <w:rPr>
          <w:ins w:id="620" w:author="Author" w:date="2021-05-16T20:45:00Z"/>
        </w:rPr>
      </w:pPr>
      <w:proofErr w:type="spellStart"/>
      <w:r w:rsidRPr="00D53D2D">
        <w:t>Gotelli</w:t>
      </w:r>
      <w:proofErr w:type="spellEnd"/>
      <w:r w:rsidRPr="00D53D2D">
        <w:t xml:space="preserve">, N.J., Ellison, A.M., 2013. A primer of ecological statistics, Second edition. </w:t>
      </w:r>
      <w:del w:id="621" w:author="Author" w:date="2021-05-16T20:46:00Z">
        <w:r w:rsidRPr="00D53D2D" w:rsidDel="00EA0C18">
          <w:delText xml:space="preserve">ed. </w:delText>
        </w:r>
      </w:del>
      <w:r w:rsidRPr="00D53D2D">
        <w:t>Sinauer Associates, Inc., Publishers, Sunderland, Massachusetts.</w:t>
      </w:r>
    </w:p>
    <w:p w14:paraId="10DC33C5" w14:textId="77777777" w:rsidR="00EA0C18" w:rsidRPr="00D53D2D" w:rsidRDefault="00EA0C18" w:rsidP="00D53D2D">
      <w:pPr>
        <w:pStyle w:val="Bibliography"/>
      </w:pPr>
    </w:p>
    <w:p w14:paraId="00426C75" w14:textId="3AC1D320" w:rsidR="00D53D2D" w:rsidRDefault="00D53D2D" w:rsidP="00D53D2D">
      <w:pPr>
        <w:pStyle w:val="Bibliography"/>
        <w:rPr>
          <w:ins w:id="622" w:author="Author" w:date="2021-05-16T20:46:00Z"/>
        </w:rPr>
      </w:pPr>
      <w:r w:rsidRPr="00D53D2D">
        <w:t>Hay, R.L., 1976. Geology of the Olduvai Gorge. University of California Press, Los Angeles.</w:t>
      </w:r>
    </w:p>
    <w:p w14:paraId="38CD4F9D" w14:textId="77777777" w:rsidR="00EA0C18" w:rsidRPr="00D53D2D" w:rsidRDefault="00EA0C18" w:rsidP="00D53D2D">
      <w:pPr>
        <w:pStyle w:val="Bibliography"/>
      </w:pPr>
    </w:p>
    <w:p w14:paraId="0F47719D" w14:textId="7B4C0A1E" w:rsidR="00D53D2D" w:rsidRDefault="00D53D2D" w:rsidP="00D53D2D">
      <w:pPr>
        <w:pStyle w:val="Bibliography"/>
        <w:rPr>
          <w:ins w:id="623" w:author="Author" w:date="2021-05-16T20:46:00Z"/>
        </w:rPr>
      </w:pPr>
      <w:r w:rsidRPr="00D53D2D">
        <w:t xml:space="preserve">Hovers, E., 2009. Learning </w:t>
      </w:r>
      <w:ins w:id="624" w:author="Author" w:date="2021-05-16T20:46:00Z">
        <w:r w:rsidR="00EA0C18">
          <w:t>f</w:t>
        </w:r>
      </w:ins>
      <w:del w:id="625" w:author="Author" w:date="2021-05-16T20:46:00Z">
        <w:r w:rsidRPr="00D53D2D" w:rsidDel="00EA0C18">
          <w:delText>F</w:delText>
        </w:r>
      </w:del>
      <w:r w:rsidRPr="00D53D2D">
        <w:t xml:space="preserve">rom </w:t>
      </w:r>
      <w:ins w:id="626" w:author="Author" w:date="2021-05-16T20:47:00Z">
        <w:r w:rsidR="00EA0C18">
          <w:t>m</w:t>
        </w:r>
      </w:ins>
      <w:del w:id="627" w:author="Author" w:date="2021-05-16T20:47:00Z">
        <w:r w:rsidRPr="00D53D2D" w:rsidDel="00EA0C18">
          <w:delText>M</w:delText>
        </w:r>
      </w:del>
      <w:r w:rsidRPr="00D53D2D">
        <w:t xml:space="preserve">istakes: Flaking </w:t>
      </w:r>
      <w:ins w:id="628" w:author="Author" w:date="2021-05-16T20:47:00Z">
        <w:r w:rsidR="00EA0C18">
          <w:t>a</w:t>
        </w:r>
      </w:ins>
      <w:del w:id="629" w:author="Author" w:date="2021-05-16T20:47:00Z">
        <w:r w:rsidRPr="00D53D2D" w:rsidDel="00EA0C18">
          <w:delText>A</w:delText>
        </w:r>
      </w:del>
      <w:r w:rsidRPr="00D53D2D">
        <w:t xml:space="preserve">ccidents and </w:t>
      </w:r>
      <w:ins w:id="630" w:author="Author" w:date="2021-05-16T20:47:00Z">
        <w:r w:rsidR="00EA0C18">
          <w:t>k</w:t>
        </w:r>
      </w:ins>
      <w:del w:id="631" w:author="Author" w:date="2021-05-16T20:47:00Z">
        <w:r w:rsidRPr="00D53D2D" w:rsidDel="00EA0C18">
          <w:delText>K</w:delText>
        </w:r>
      </w:del>
      <w:ins w:id="632" w:author="Author" w:date="2021-05-16T20:47:00Z">
        <w:r w:rsidR="00EA0C18">
          <w:t>n</w:t>
        </w:r>
      </w:ins>
      <w:del w:id="633" w:author="Author" w:date="2021-05-16T20:47:00Z">
        <w:r w:rsidRPr="00D53D2D" w:rsidDel="00EA0C18">
          <w:delText>N</w:delText>
        </w:r>
      </w:del>
      <w:r w:rsidRPr="00D53D2D">
        <w:t xml:space="preserve">apping </w:t>
      </w:r>
      <w:ins w:id="634" w:author="Author" w:date="2021-05-16T20:47:00Z">
        <w:r w:rsidR="00EA0C18">
          <w:t>s</w:t>
        </w:r>
      </w:ins>
      <w:del w:id="635" w:author="Author" w:date="2021-05-16T20:47:00Z">
        <w:r w:rsidRPr="00D53D2D" w:rsidDel="00EA0C18">
          <w:delText>S</w:delText>
        </w:r>
      </w:del>
      <w:r w:rsidRPr="00D53D2D">
        <w:t xml:space="preserve">kills in </w:t>
      </w:r>
      <w:proofErr w:type="gramStart"/>
      <w:r w:rsidRPr="00D53D2D">
        <w:t xml:space="preserve">the </w:t>
      </w:r>
      <w:ins w:id="636" w:author="Author" w:date="2021-05-16T20:47:00Z">
        <w:r w:rsidR="00EA0C18">
          <w:t>a</w:t>
        </w:r>
      </w:ins>
      <w:proofErr w:type="gramEnd"/>
      <w:del w:id="637" w:author="Author" w:date="2021-05-16T20:47:00Z">
        <w:r w:rsidRPr="00D53D2D" w:rsidDel="00EA0C18">
          <w:delText>A</w:delText>
        </w:r>
      </w:del>
      <w:r w:rsidRPr="00D53D2D">
        <w:t>ssemblage of A.L. 894 (</w:t>
      </w:r>
      <w:proofErr w:type="spellStart"/>
      <w:r w:rsidRPr="00D53D2D">
        <w:t>Hadar</w:t>
      </w:r>
      <w:proofErr w:type="spellEnd"/>
      <w:r w:rsidRPr="00D53D2D">
        <w:t xml:space="preserve">, Ethiopia). In: Schick, K.D., Toth, N. (Eds.), The Cutting Edge: New </w:t>
      </w:r>
      <w:ins w:id="638" w:author="Author" w:date="2021-05-16T21:28:00Z">
        <w:r w:rsidR="002243BA">
          <w:t>A</w:t>
        </w:r>
      </w:ins>
      <w:del w:id="639" w:author="Author" w:date="2021-05-16T20:47:00Z">
        <w:r w:rsidRPr="00D53D2D" w:rsidDel="00EA0C18">
          <w:delText>A</w:delText>
        </w:r>
      </w:del>
      <w:r w:rsidRPr="00D53D2D">
        <w:t>pp</w:t>
      </w:r>
      <w:del w:id="640" w:author="Author" w:date="2021-05-16T20:47:00Z">
        <w:r w:rsidRPr="00D53D2D" w:rsidDel="00EA0C18">
          <w:delText>o</w:delText>
        </w:r>
      </w:del>
      <w:r w:rsidRPr="00D53D2D">
        <w:t>r</w:t>
      </w:r>
      <w:ins w:id="641" w:author="Author" w:date="2021-05-16T20:47:00Z">
        <w:r w:rsidR="00EA0C18">
          <w:t>o</w:t>
        </w:r>
      </w:ins>
      <w:r w:rsidRPr="00D53D2D">
        <w:t xml:space="preserve">aches to the </w:t>
      </w:r>
      <w:ins w:id="642" w:author="Author" w:date="2021-05-16T21:28:00Z">
        <w:r w:rsidR="002243BA">
          <w:t>A</w:t>
        </w:r>
      </w:ins>
      <w:del w:id="643" w:author="Author" w:date="2021-05-16T20:47:00Z">
        <w:r w:rsidRPr="00D53D2D" w:rsidDel="00EA0C18">
          <w:delText>A</w:delText>
        </w:r>
      </w:del>
      <w:r w:rsidRPr="00D53D2D">
        <w:t xml:space="preserve">rchaeology of Human Origins. Stone Age Institute, </w:t>
      </w:r>
      <w:proofErr w:type="spellStart"/>
      <w:r w:rsidRPr="00D53D2D">
        <w:t>Gosport</w:t>
      </w:r>
      <w:proofErr w:type="spellEnd"/>
      <w:del w:id="644" w:author="Author" w:date="2021-05-16T21:24:00Z">
        <w:r w:rsidRPr="00D53D2D" w:rsidDel="002243BA">
          <w:delText xml:space="preserve">, </w:delText>
        </w:r>
      </w:del>
      <w:del w:id="645" w:author="Author" w:date="2021-05-16T20:58:00Z">
        <w:r w:rsidRPr="00D53D2D" w:rsidDel="00151CDD">
          <w:delText>IN</w:delText>
        </w:r>
      </w:del>
      <w:r w:rsidRPr="00D53D2D">
        <w:t>, pp. 137–139.</w:t>
      </w:r>
    </w:p>
    <w:p w14:paraId="461F1EED" w14:textId="77777777" w:rsidR="00EA0C18" w:rsidRPr="00D53D2D" w:rsidRDefault="00EA0C18" w:rsidP="00D53D2D">
      <w:pPr>
        <w:pStyle w:val="Bibliography"/>
      </w:pPr>
    </w:p>
    <w:p w14:paraId="62DC72EC" w14:textId="77777777" w:rsidR="00EA0C18" w:rsidRPr="00EA0C18" w:rsidRDefault="00EA0C18" w:rsidP="00EA0C18">
      <w:pPr>
        <w:pStyle w:val="Bibliography"/>
        <w:rPr>
          <w:ins w:id="646" w:author="Author" w:date="2021-05-16T20:50:00Z"/>
        </w:rPr>
      </w:pPr>
      <w:ins w:id="647" w:author="Author" w:date="2021-05-16T20:50:00Z">
        <w:r w:rsidRPr="00EA0C18">
          <w:t xml:space="preserve">Hovers, E., 2012. Chapter 5 - Invention, </w:t>
        </w:r>
        <w:proofErr w:type="gramStart"/>
        <w:r w:rsidRPr="00EA0C18">
          <w:t>Reinvention</w:t>
        </w:r>
        <w:proofErr w:type="gramEnd"/>
        <w:r w:rsidRPr="00EA0C18">
          <w:t xml:space="preserve"> and Innovation: The Makings of </w:t>
        </w:r>
        <w:proofErr w:type="spellStart"/>
        <w:r w:rsidRPr="00EA0C18">
          <w:t>Oldowan</w:t>
        </w:r>
        <w:proofErr w:type="spellEnd"/>
        <w:r w:rsidRPr="00EA0C18">
          <w:t xml:space="preserve"> Lithic Technology. In: Elias, S. (Ed.), Developments in Quaternary Sciences, Origins of Human Innovation and Creativity. Elsevier, pp. 51–68.</w:t>
        </w:r>
      </w:ins>
    </w:p>
    <w:p w14:paraId="573F47D8" w14:textId="65B1648A" w:rsidR="00EA0C18" w:rsidRPr="00D53D2D" w:rsidRDefault="00D53D2D" w:rsidP="00EA0C18">
      <w:pPr>
        <w:pStyle w:val="Bibliography"/>
      </w:pPr>
      <w:del w:id="648" w:author="Author" w:date="2021-05-16T20:50:00Z">
        <w:r w:rsidRPr="00D53D2D" w:rsidDel="00EA0C18">
          <w:delText xml:space="preserve">Hovers, E., 2012. Invention, </w:delText>
        </w:r>
      </w:del>
      <w:del w:id="649" w:author="Author" w:date="2021-05-16T20:47:00Z">
        <w:r w:rsidRPr="00D53D2D" w:rsidDel="00EA0C18">
          <w:delText>R</w:delText>
        </w:r>
      </w:del>
      <w:del w:id="650" w:author="Author" w:date="2021-05-16T20:50:00Z">
        <w:r w:rsidRPr="00D53D2D" w:rsidDel="00EA0C18">
          <w:delText xml:space="preserve">einvention and </w:delText>
        </w:r>
      </w:del>
      <w:del w:id="651" w:author="Author" w:date="2021-05-16T20:48:00Z">
        <w:r w:rsidRPr="00D53D2D" w:rsidDel="00EA0C18">
          <w:delText>I</w:delText>
        </w:r>
      </w:del>
      <w:del w:id="652" w:author="Author" w:date="2021-05-16T20:50:00Z">
        <w:r w:rsidRPr="00D53D2D" w:rsidDel="00EA0C18">
          <w:delText>nnovation. In: Developments in Quaternary Sciences. Elsevier, pp. 51–68.</w:delText>
        </w:r>
      </w:del>
    </w:p>
    <w:p w14:paraId="0CADD0CB" w14:textId="4C619240" w:rsidR="00151CDD" w:rsidRPr="00151CDD" w:rsidRDefault="00151CDD" w:rsidP="00151CDD">
      <w:pPr>
        <w:pStyle w:val="Bibliography"/>
        <w:rPr>
          <w:ins w:id="653" w:author="Author" w:date="2021-05-16T20:57:00Z"/>
        </w:rPr>
      </w:pPr>
      <w:ins w:id="654" w:author="Author" w:date="2021-05-16T20:57:00Z">
        <w:r w:rsidRPr="00151CDD">
          <w:t>Isaac, G.</w:t>
        </w:r>
        <w:r>
          <w:t>LI</w:t>
        </w:r>
        <w:r w:rsidRPr="00151CDD">
          <w:t>, 1984. The archaeology of human origins: Studies of the Lower Pleistocene in East Africa, 1971-1981. In: Close, A.E. (Ed.), Advances in World Archaeology. pp. 1–86.</w:t>
        </w:r>
      </w:ins>
    </w:p>
    <w:p w14:paraId="20ECB919" w14:textId="2E35FB08" w:rsidR="00EA0C18" w:rsidRPr="00D53D2D" w:rsidRDefault="00D53D2D" w:rsidP="00D53D2D">
      <w:pPr>
        <w:pStyle w:val="Bibliography"/>
      </w:pPr>
      <w:del w:id="655" w:author="Author" w:date="2021-05-16T20:57:00Z">
        <w:r w:rsidRPr="00D53D2D" w:rsidDel="00151CDD">
          <w:delText>Isaac, G., 1984. The archaeology of human origins: Studies of the Lower Pleistocene in East Africa, 1971-1981. In: Advances in World Archaeology. pp. 1–86.</w:delText>
        </w:r>
      </w:del>
    </w:p>
    <w:p w14:paraId="0A00397E" w14:textId="7A3D91D5" w:rsidR="00D53D2D" w:rsidRDefault="00D53D2D" w:rsidP="00D53D2D">
      <w:pPr>
        <w:pStyle w:val="Bibliography"/>
        <w:rPr>
          <w:ins w:id="656" w:author="Author" w:date="2021-05-16T21:01:00Z"/>
        </w:rPr>
      </w:pPr>
      <w:r w:rsidRPr="00D53D2D">
        <w:lastRenderedPageBreak/>
        <w:t xml:space="preserve">Isaac, </w:t>
      </w:r>
      <w:proofErr w:type="spellStart"/>
      <w:r w:rsidRPr="00D53D2D">
        <w:t>G.Ll</w:t>
      </w:r>
      <w:proofErr w:type="spellEnd"/>
      <w:r w:rsidRPr="00D53D2D">
        <w:t xml:space="preserve">., 1981. Stone Age visiting cards: approaches to the study of early land use patterns. In: Pattern of the Past: Studies in </w:t>
      </w:r>
      <w:proofErr w:type="spellStart"/>
      <w:r w:rsidRPr="00D53D2D">
        <w:t>Honour</w:t>
      </w:r>
      <w:proofErr w:type="spellEnd"/>
      <w:r w:rsidRPr="00D53D2D">
        <w:t xml:space="preserve"> of David Clarke. University of Cambridge Press, Cambridge, pp. 131–155.</w:t>
      </w:r>
    </w:p>
    <w:p w14:paraId="271091FD" w14:textId="77777777" w:rsidR="00151CDD" w:rsidRPr="00D53D2D" w:rsidRDefault="00151CDD" w:rsidP="00D53D2D">
      <w:pPr>
        <w:pStyle w:val="Bibliography"/>
      </w:pPr>
    </w:p>
    <w:p w14:paraId="45AA45C1" w14:textId="09A24661" w:rsidR="00D53D2D" w:rsidRDefault="00D53D2D" w:rsidP="00D53D2D">
      <w:pPr>
        <w:pStyle w:val="Bibliography"/>
        <w:rPr>
          <w:ins w:id="657" w:author="Author" w:date="2021-05-16T21:07:00Z"/>
        </w:rPr>
      </w:pPr>
      <w:r w:rsidRPr="00D53D2D">
        <w:t xml:space="preserve">Isaac, </w:t>
      </w:r>
      <w:proofErr w:type="spellStart"/>
      <w:r w:rsidRPr="00D53D2D">
        <w:t>G.Ll</w:t>
      </w:r>
      <w:proofErr w:type="spellEnd"/>
      <w:r w:rsidRPr="00D53D2D">
        <w:t xml:space="preserve">., Harris, J.W.K., 1976. The </w:t>
      </w:r>
      <w:ins w:id="658" w:author="Author" w:date="2021-05-16T21:07:00Z">
        <w:r w:rsidR="00151CDD">
          <w:t>s</w:t>
        </w:r>
      </w:ins>
      <w:del w:id="659" w:author="Author" w:date="2021-05-16T21:07:00Z">
        <w:r w:rsidRPr="00D53D2D" w:rsidDel="00151CDD">
          <w:delText>S</w:delText>
        </w:r>
      </w:del>
      <w:r w:rsidRPr="00D53D2D">
        <w:t xml:space="preserve">catter </w:t>
      </w:r>
      <w:ins w:id="660" w:author="Author" w:date="2021-05-16T21:07:00Z">
        <w:r w:rsidR="00151CDD">
          <w:t>b</w:t>
        </w:r>
      </w:ins>
      <w:del w:id="661" w:author="Author" w:date="2021-05-16T21:07:00Z">
        <w:r w:rsidRPr="00D53D2D" w:rsidDel="00151CDD">
          <w:delText>B</w:delText>
        </w:r>
      </w:del>
      <w:r w:rsidRPr="00D53D2D">
        <w:t xml:space="preserve">etween the </w:t>
      </w:r>
      <w:ins w:id="662" w:author="Author" w:date="2021-05-16T21:07:00Z">
        <w:r w:rsidR="00151CDD">
          <w:t>p</w:t>
        </w:r>
      </w:ins>
      <w:del w:id="663" w:author="Author" w:date="2021-05-16T21:07:00Z">
        <w:r w:rsidRPr="00D53D2D" w:rsidDel="00151CDD">
          <w:delText>P</w:delText>
        </w:r>
      </w:del>
      <w:r w:rsidRPr="00D53D2D">
        <w:t xml:space="preserve">atches. In: The </w:t>
      </w:r>
      <w:proofErr w:type="spellStart"/>
      <w:r w:rsidRPr="00D53D2D">
        <w:t>Krober</w:t>
      </w:r>
      <w:proofErr w:type="spellEnd"/>
      <w:r w:rsidRPr="00D53D2D">
        <w:t xml:space="preserve"> Anthropological Society. Unpublished, Berkeley.</w:t>
      </w:r>
    </w:p>
    <w:p w14:paraId="2263A3CD" w14:textId="77777777" w:rsidR="00151CDD" w:rsidRPr="00D53D2D" w:rsidRDefault="00151CDD" w:rsidP="00D53D2D">
      <w:pPr>
        <w:pStyle w:val="Bibliography"/>
      </w:pPr>
    </w:p>
    <w:p w14:paraId="3042D2AF" w14:textId="1ACBC882" w:rsidR="00D53D2D" w:rsidRDefault="00D53D2D" w:rsidP="00D53D2D">
      <w:pPr>
        <w:pStyle w:val="Bibliography"/>
        <w:rPr>
          <w:ins w:id="664" w:author="Author" w:date="2021-05-16T21:07:00Z"/>
        </w:rPr>
      </w:pPr>
      <w:r w:rsidRPr="00D53D2D">
        <w:t xml:space="preserve">Kelly, R.L., 2007. The </w:t>
      </w:r>
      <w:ins w:id="665" w:author="Author" w:date="2021-05-16T21:22:00Z">
        <w:r w:rsidR="002243BA">
          <w:t>f</w:t>
        </w:r>
      </w:ins>
      <w:del w:id="666" w:author="Author" w:date="2021-05-16T21:22:00Z">
        <w:r w:rsidRPr="00D53D2D" w:rsidDel="002243BA">
          <w:delText>F</w:delText>
        </w:r>
      </w:del>
      <w:r w:rsidRPr="00D53D2D">
        <w:t xml:space="preserve">oraging </w:t>
      </w:r>
      <w:ins w:id="667" w:author="Author" w:date="2021-05-16T21:22:00Z">
        <w:r w:rsidR="002243BA">
          <w:t>s</w:t>
        </w:r>
      </w:ins>
      <w:del w:id="668" w:author="Author" w:date="2021-05-16T21:22:00Z">
        <w:r w:rsidRPr="00D53D2D" w:rsidDel="002243BA">
          <w:delText>S</w:delText>
        </w:r>
      </w:del>
      <w:r w:rsidRPr="00D53D2D">
        <w:t xml:space="preserve">pectrum: Diversity in </w:t>
      </w:r>
      <w:ins w:id="669" w:author="Author" w:date="2021-05-16T21:23:00Z">
        <w:r w:rsidR="002243BA">
          <w:t>h</w:t>
        </w:r>
      </w:ins>
      <w:del w:id="670" w:author="Author" w:date="2021-05-16T21:23:00Z">
        <w:r w:rsidRPr="00D53D2D" w:rsidDel="002243BA">
          <w:delText>H</w:delText>
        </w:r>
      </w:del>
      <w:r w:rsidRPr="00D53D2D">
        <w:t>unter-</w:t>
      </w:r>
      <w:ins w:id="671" w:author="Author" w:date="2021-05-16T21:23:00Z">
        <w:r w:rsidR="002243BA">
          <w:t>g</w:t>
        </w:r>
      </w:ins>
      <w:del w:id="672" w:author="Author" w:date="2021-05-16T21:23:00Z">
        <w:r w:rsidRPr="00D53D2D" w:rsidDel="002243BA">
          <w:delText>G</w:delText>
        </w:r>
      </w:del>
      <w:r w:rsidRPr="00D53D2D">
        <w:t xml:space="preserve">atherer </w:t>
      </w:r>
      <w:ins w:id="673" w:author="Author" w:date="2021-05-16T21:23:00Z">
        <w:r w:rsidR="002243BA">
          <w:t>l</w:t>
        </w:r>
      </w:ins>
      <w:del w:id="674" w:author="Author" w:date="2021-05-16T21:23:00Z">
        <w:r w:rsidRPr="00D53D2D" w:rsidDel="002243BA">
          <w:delText>L</w:delText>
        </w:r>
      </w:del>
      <w:r w:rsidRPr="00D53D2D">
        <w:t>ifeways,</w:t>
      </w:r>
      <w:ins w:id="675" w:author="Author" w:date="2021-05-16T21:24:00Z">
        <w:r w:rsidR="002243BA">
          <w:t xml:space="preserve"> Cambridge University Press, Cambridge</w:t>
        </w:r>
      </w:ins>
      <w:del w:id="676" w:author="Author" w:date="2021-05-16T21:24:00Z">
        <w:r w:rsidRPr="00D53D2D" w:rsidDel="002243BA">
          <w:delText xml:space="preserve"> Reprint edition. ed. Percheron Press/Eliot Werner Publications, Clinton Corners, New York.</w:delText>
        </w:r>
      </w:del>
    </w:p>
    <w:p w14:paraId="55333ECF" w14:textId="77777777" w:rsidR="00151CDD" w:rsidRPr="00D53D2D" w:rsidRDefault="00151CDD" w:rsidP="00D53D2D">
      <w:pPr>
        <w:pStyle w:val="Bibliography"/>
      </w:pPr>
    </w:p>
    <w:p w14:paraId="6ADDD079" w14:textId="77777777" w:rsidR="00151CDD" w:rsidRDefault="00D53D2D" w:rsidP="00D53D2D">
      <w:pPr>
        <w:pStyle w:val="Bibliography"/>
        <w:rPr>
          <w:ins w:id="677" w:author="Author" w:date="2021-05-16T21:07:00Z"/>
        </w:rPr>
      </w:pPr>
      <w:proofErr w:type="spellStart"/>
      <w:r w:rsidRPr="00D53D2D">
        <w:t>Kimbel</w:t>
      </w:r>
      <w:proofErr w:type="spellEnd"/>
      <w:r w:rsidRPr="00D53D2D">
        <w:t xml:space="preserve">, W.H., Walter, R.C., </w:t>
      </w:r>
      <w:proofErr w:type="spellStart"/>
      <w:r w:rsidRPr="00D53D2D">
        <w:t>Johanson</w:t>
      </w:r>
      <w:proofErr w:type="spellEnd"/>
      <w:r w:rsidRPr="00D53D2D">
        <w:t xml:space="preserve">, D.C., Reed, K.E., Aronson, J.L., Assefa, Z., </w:t>
      </w:r>
      <w:proofErr w:type="spellStart"/>
      <w:r w:rsidRPr="00D53D2D">
        <w:t>Marean</w:t>
      </w:r>
      <w:proofErr w:type="spellEnd"/>
      <w:r w:rsidRPr="00D53D2D">
        <w:t xml:space="preserve">, C.W., </w:t>
      </w:r>
    </w:p>
    <w:p w14:paraId="0E9947B0" w14:textId="17B20F49" w:rsidR="00D53D2D" w:rsidRDefault="00D53D2D" w:rsidP="00D53D2D">
      <w:pPr>
        <w:pStyle w:val="Bibliography"/>
        <w:rPr>
          <w:ins w:id="678" w:author="Author" w:date="2021-05-17T14:06:00Z"/>
        </w:rPr>
      </w:pPr>
      <w:r w:rsidRPr="00D53D2D">
        <w:t xml:space="preserve">Eck, G.G., </w:t>
      </w:r>
      <w:proofErr w:type="spellStart"/>
      <w:r w:rsidRPr="00D53D2D">
        <w:t>Bobe</w:t>
      </w:r>
      <w:proofErr w:type="spellEnd"/>
      <w:r w:rsidRPr="00D53D2D">
        <w:t xml:space="preserve">, R., Hovers, E., </w:t>
      </w:r>
      <w:proofErr w:type="spellStart"/>
      <w:r w:rsidRPr="00D53D2D">
        <w:t>Rak</w:t>
      </w:r>
      <w:proofErr w:type="spellEnd"/>
      <w:r w:rsidRPr="00D53D2D">
        <w:t xml:space="preserve">, Y., Vondra, C., </w:t>
      </w:r>
      <w:proofErr w:type="spellStart"/>
      <w:r w:rsidRPr="00D53D2D">
        <w:t>Yemane</w:t>
      </w:r>
      <w:proofErr w:type="spellEnd"/>
      <w:r w:rsidRPr="00D53D2D">
        <w:t xml:space="preserve">, T., York, D., Chen, Y., </w:t>
      </w:r>
      <w:proofErr w:type="spellStart"/>
      <w:r w:rsidRPr="00D53D2D">
        <w:t>Evensen</w:t>
      </w:r>
      <w:proofErr w:type="spellEnd"/>
      <w:r w:rsidRPr="00D53D2D">
        <w:t xml:space="preserve">, N.M., Smith, P.E., 1996. Late Pliocene Homo and </w:t>
      </w:r>
      <w:proofErr w:type="spellStart"/>
      <w:r w:rsidRPr="00D53D2D">
        <w:t>Oldowan</w:t>
      </w:r>
      <w:proofErr w:type="spellEnd"/>
      <w:r w:rsidRPr="00D53D2D">
        <w:t xml:space="preserve"> Tools from the </w:t>
      </w:r>
      <w:proofErr w:type="spellStart"/>
      <w:r w:rsidRPr="00D53D2D">
        <w:t>Hadar</w:t>
      </w:r>
      <w:proofErr w:type="spellEnd"/>
      <w:r w:rsidRPr="00D53D2D">
        <w:t xml:space="preserve"> Formation (</w:t>
      </w:r>
      <w:proofErr w:type="spellStart"/>
      <w:r w:rsidRPr="00D53D2D">
        <w:t>Kada</w:t>
      </w:r>
      <w:proofErr w:type="spellEnd"/>
      <w:r w:rsidRPr="00D53D2D">
        <w:t xml:space="preserve"> </w:t>
      </w:r>
      <w:proofErr w:type="spellStart"/>
      <w:r w:rsidRPr="00D53D2D">
        <w:t>Hadar</w:t>
      </w:r>
      <w:proofErr w:type="spellEnd"/>
      <w:r w:rsidRPr="00D53D2D">
        <w:t xml:space="preserve"> Member), Ethiopia. Journal of Human Evolution. 31, 549–561.</w:t>
      </w:r>
    </w:p>
    <w:p w14:paraId="250119B2" w14:textId="77777777" w:rsidR="00836683" w:rsidRPr="00D53D2D" w:rsidRDefault="00836683" w:rsidP="00D53D2D">
      <w:pPr>
        <w:pStyle w:val="Bibliography"/>
      </w:pPr>
    </w:p>
    <w:p w14:paraId="295FE2B0" w14:textId="643F627D" w:rsidR="00D53D2D" w:rsidRDefault="00D53D2D" w:rsidP="00D53D2D">
      <w:pPr>
        <w:pStyle w:val="Bibliography"/>
        <w:rPr>
          <w:ins w:id="679" w:author="Author" w:date="2021-05-16T21:28:00Z"/>
        </w:rPr>
      </w:pPr>
      <w:r w:rsidRPr="00D53D2D">
        <w:t>Kuhn, S.L., 1990. A geometric index of reduction for unifacial stone tools. Journal of Archaeological Science. 17, 583–593.</w:t>
      </w:r>
    </w:p>
    <w:p w14:paraId="6EB2340B" w14:textId="77777777" w:rsidR="002243BA" w:rsidRPr="00D53D2D" w:rsidRDefault="002243BA" w:rsidP="00D53D2D">
      <w:pPr>
        <w:pStyle w:val="Bibliography"/>
      </w:pPr>
    </w:p>
    <w:p w14:paraId="5E8832CE" w14:textId="77777777" w:rsidR="00D53D2D" w:rsidRPr="00D53D2D" w:rsidRDefault="00D53D2D" w:rsidP="00D53D2D">
      <w:pPr>
        <w:pStyle w:val="Bibliography"/>
      </w:pPr>
      <w:r w:rsidRPr="00D53D2D">
        <w:t>Le Bas, M.J., 1977. Carbonatite-Nephelinite Volcanism: An African Case History. Cambridge University Press, Cambridge.</w:t>
      </w:r>
    </w:p>
    <w:p w14:paraId="2A1203DF" w14:textId="741DAC68" w:rsidR="00D53D2D" w:rsidRDefault="00D53D2D" w:rsidP="00D53D2D">
      <w:pPr>
        <w:pStyle w:val="Bibliography"/>
        <w:rPr>
          <w:ins w:id="680" w:author="Author" w:date="2021-05-16T21:28:00Z"/>
        </w:rPr>
      </w:pPr>
      <w:proofErr w:type="spellStart"/>
      <w:r w:rsidRPr="00D53D2D">
        <w:t>Lemorini</w:t>
      </w:r>
      <w:proofErr w:type="spellEnd"/>
      <w:r w:rsidRPr="00D53D2D">
        <w:t xml:space="preserve">, C., Bishop, L.C., Plummer, T.W., Braun, D.R., </w:t>
      </w:r>
      <w:proofErr w:type="spellStart"/>
      <w:r w:rsidRPr="00D53D2D">
        <w:t>Ditchfield</w:t>
      </w:r>
      <w:proofErr w:type="spellEnd"/>
      <w:r w:rsidRPr="00D53D2D">
        <w:t xml:space="preserve">, P.W., Oliver, J.S., 2019. Old stones’ song—second verse: use-wear analysis of rhyolite and </w:t>
      </w:r>
      <w:proofErr w:type="spellStart"/>
      <w:r w:rsidRPr="00D53D2D">
        <w:t>fenetized</w:t>
      </w:r>
      <w:proofErr w:type="spellEnd"/>
      <w:r w:rsidRPr="00D53D2D">
        <w:t xml:space="preserve"> andesite artifacts from the </w:t>
      </w:r>
      <w:proofErr w:type="spellStart"/>
      <w:r w:rsidRPr="00D53D2D">
        <w:t>Oldowan</w:t>
      </w:r>
      <w:proofErr w:type="spellEnd"/>
      <w:r w:rsidRPr="00D53D2D">
        <w:t xml:space="preserve"> lithic industry of </w:t>
      </w:r>
      <w:proofErr w:type="spellStart"/>
      <w:r w:rsidRPr="00D53D2D">
        <w:t>Kanjera</w:t>
      </w:r>
      <w:proofErr w:type="spellEnd"/>
      <w:r w:rsidRPr="00D53D2D">
        <w:t xml:space="preserve"> South, Kenya. Archaeological and Anthropological Sciences. 11, 4729–4754.</w:t>
      </w:r>
    </w:p>
    <w:p w14:paraId="316C0300" w14:textId="77777777" w:rsidR="002243BA" w:rsidRPr="00D53D2D" w:rsidRDefault="002243BA" w:rsidP="00D53D2D">
      <w:pPr>
        <w:pStyle w:val="Bibliography"/>
      </w:pPr>
    </w:p>
    <w:p w14:paraId="102B3F3B" w14:textId="15384A0A" w:rsidR="00D53D2D" w:rsidRDefault="00D53D2D" w:rsidP="00D53D2D">
      <w:pPr>
        <w:pStyle w:val="Bibliography"/>
        <w:rPr>
          <w:ins w:id="681" w:author="Author" w:date="2021-05-16T21:28:00Z"/>
        </w:rPr>
      </w:pPr>
      <w:proofErr w:type="spellStart"/>
      <w:r w:rsidRPr="00D53D2D">
        <w:t>Lemorini</w:t>
      </w:r>
      <w:proofErr w:type="spellEnd"/>
      <w:r w:rsidRPr="00D53D2D">
        <w:t xml:space="preserve">, C., Plummer, T.W., Braun, D.R., Crittenden, A.N., </w:t>
      </w:r>
      <w:proofErr w:type="spellStart"/>
      <w:r w:rsidRPr="00D53D2D">
        <w:t>Ditchfield</w:t>
      </w:r>
      <w:proofErr w:type="spellEnd"/>
      <w:r w:rsidRPr="00D53D2D">
        <w:t xml:space="preserve">, P.W., Bishop, L.C., Hertel, F., Oliver, J.S., Marlowe, F.W., </w:t>
      </w:r>
      <w:proofErr w:type="spellStart"/>
      <w:r w:rsidRPr="00D53D2D">
        <w:t>Schoeninger</w:t>
      </w:r>
      <w:proofErr w:type="spellEnd"/>
      <w:r w:rsidRPr="00D53D2D">
        <w:t xml:space="preserve">, M.J., Potts, R., 2014. Old stones’ song: Use-wear experiments and analysis of the </w:t>
      </w:r>
      <w:proofErr w:type="spellStart"/>
      <w:r w:rsidRPr="00D53D2D">
        <w:t>Oldowan</w:t>
      </w:r>
      <w:proofErr w:type="spellEnd"/>
      <w:r w:rsidRPr="00D53D2D">
        <w:t xml:space="preserve"> quartz and quartzite assemblage from </w:t>
      </w:r>
      <w:proofErr w:type="spellStart"/>
      <w:r w:rsidRPr="00D53D2D">
        <w:t>Kanjera</w:t>
      </w:r>
      <w:proofErr w:type="spellEnd"/>
      <w:r w:rsidRPr="00D53D2D">
        <w:t xml:space="preserve"> South (Kenya). Journal of Human Evolution. 72, 10–25.</w:t>
      </w:r>
    </w:p>
    <w:p w14:paraId="2B7D1290" w14:textId="77777777" w:rsidR="002243BA" w:rsidRPr="00D53D2D" w:rsidRDefault="002243BA" w:rsidP="00D53D2D">
      <w:pPr>
        <w:pStyle w:val="Bibliography"/>
      </w:pPr>
    </w:p>
    <w:p w14:paraId="66257D45" w14:textId="337DCE42" w:rsidR="00D53D2D" w:rsidRDefault="00D53D2D" w:rsidP="00D53D2D">
      <w:pPr>
        <w:pStyle w:val="Bibliography"/>
        <w:rPr>
          <w:ins w:id="682" w:author="Author" w:date="2021-05-16T21:29:00Z"/>
        </w:rPr>
      </w:pPr>
      <w:r w:rsidRPr="00D53D2D">
        <w:t xml:space="preserve">Li, H., Kuman, K., Li, C., 2015. Quantifying the </w:t>
      </w:r>
      <w:ins w:id="683" w:author="Author" w:date="2021-05-16T21:29:00Z">
        <w:r w:rsidR="002243BA">
          <w:t>r</w:t>
        </w:r>
      </w:ins>
      <w:del w:id="684" w:author="Author" w:date="2021-05-16T21:29:00Z">
        <w:r w:rsidRPr="00D53D2D" w:rsidDel="002243BA">
          <w:delText>R</w:delText>
        </w:r>
      </w:del>
      <w:r w:rsidRPr="00D53D2D">
        <w:t xml:space="preserve">eduction </w:t>
      </w:r>
      <w:ins w:id="685" w:author="Author" w:date="2021-05-16T21:29:00Z">
        <w:r w:rsidR="002243BA">
          <w:t>i</w:t>
        </w:r>
      </w:ins>
      <w:del w:id="686" w:author="Author" w:date="2021-05-16T21:29:00Z">
        <w:r w:rsidRPr="00D53D2D" w:rsidDel="002243BA">
          <w:delText>I</w:delText>
        </w:r>
      </w:del>
      <w:r w:rsidRPr="00D53D2D">
        <w:t xml:space="preserve">ntensity of </w:t>
      </w:r>
      <w:proofErr w:type="spellStart"/>
      <w:ins w:id="687" w:author="Author" w:date="2021-05-16T21:29:00Z">
        <w:r w:rsidR="002243BA">
          <w:t>h</w:t>
        </w:r>
      </w:ins>
      <w:del w:id="688" w:author="Author" w:date="2021-05-16T21:29:00Z">
        <w:r w:rsidRPr="00D53D2D" w:rsidDel="002243BA">
          <w:delText>H</w:delText>
        </w:r>
      </w:del>
      <w:r w:rsidRPr="00D53D2D">
        <w:t>andaxes</w:t>
      </w:r>
      <w:proofErr w:type="spellEnd"/>
      <w:r w:rsidRPr="00D53D2D">
        <w:t xml:space="preserve"> with 3D </w:t>
      </w:r>
      <w:ins w:id="689" w:author="Author" w:date="2021-05-16T21:29:00Z">
        <w:r w:rsidR="002243BA">
          <w:t>t</w:t>
        </w:r>
      </w:ins>
      <w:del w:id="690" w:author="Author" w:date="2021-05-16T21:29:00Z">
        <w:r w:rsidRPr="00D53D2D" w:rsidDel="002243BA">
          <w:delText>T</w:delText>
        </w:r>
      </w:del>
      <w:r w:rsidRPr="00D53D2D">
        <w:t xml:space="preserve">echnology: A </w:t>
      </w:r>
      <w:ins w:id="691" w:author="Author" w:date="2021-05-16T21:29:00Z">
        <w:r w:rsidR="002243BA">
          <w:t>p</w:t>
        </w:r>
      </w:ins>
      <w:del w:id="692" w:author="Author" w:date="2021-05-16T21:29:00Z">
        <w:r w:rsidRPr="00D53D2D" w:rsidDel="002243BA">
          <w:delText>P</w:delText>
        </w:r>
      </w:del>
      <w:r w:rsidRPr="00D53D2D">
        <w:t xml:space="preserve">ilot </w:t>
      </w:r>
      <w:ins w:id="693" w:author="Author" w:date="2021-05-16T21:29:00Z">
        <w:r w:rsidR="002243BA">
          <w:t>s</w:t>
        </w:r>
      </w:ins>
      <w:del w:id="694" w:author="Author" w:date="2021-05-16T21:29:00Z">
        <w:r w:rsidRPr="00D53D2D" w:rsidDel="002243BA">
          <w:delText>S</w:delText>
        </w:r>
      </w:del>
      <w:r w:rsidRPr="00D53D2D">
        <w:t xml:space="preserve">tudy on </w:t>
      </w:r>
      <w:proofErr w:type="spellStart"/>
      <w:ins w:id="695" w:author="Author" w:date="2021-05-16T21:29:00Z">
        <w:r w:rsidR="002243BA">
          <w:t>h</w:t>
        </w:r>
      </w:ins>
      <w:del w:id="696" w:author="Author" w:date="2021-05-16T21:29:00Z">
        <w:r w:rsidRPr="00D53D2D" w:rsidDel="002243BA">
          <w:delText>H</w:delText>
        </w:r>
      </w:del>
      <w:r w:rsidRPr="00D53D2D">
        <w:t>andaxes</w:t>
      </w:r>
      <w:proofErr w:type="spellEnd"/>
      <w:r w:rsidRPr="00D53D2D">
        <w:t xml:space="preserve"> in the </w:t>
      </w:r>
      <w:proofErr w:type="spellStart"/>
      <w:r w:rsidRPr="00D53D2D">
        <w:t>Danjiangkou</w:t>
      </w:r>
      <w:proofErr w:type="spellEnd"/>
      <w:r w:rsidRPr="00D53D2D">
        <w:t xml:space="preserve"> </w:t>
      </w:r>
      <w:ins w:id="697" w:author="Author" w:date="2021-05-16T21:29:00Z">
        <w:r w:rsidR="002243BA">
          <w:t>r</w:t>
        </w:r>
      </w:ins>
      <w:del w:id="698" w:author="Author" w:date="2021-05-16T21:29:00Z">
        <w:r w:rsidRPr="00D53D2D" w:rsidDel="002243BA">
          <w:delText>R</w:delText>
        </w:r>
      </w:del>
      <w:r w:rsidRPr="00D53D2D">
        <w:t xml:space="preserve">eservoir </w:t>
      </w:r>
      <w:ins w:id="699" w:author="Author" w:date="2021-05-16T21:29:00Z">
        <w:r w:rsidR="002243BA">
          <w:t>r</w:t>
        </w:r>
      </w:ins>
      <w:del w:id="700" w:author="Author" w:date="2021-05-16T21:29:00Z">
        <w:r w:rsidRPr="00D53D2D" w:rsidDel="002243BA">
          <w:delText>R</w:delText>
        </w:r>
      </w:del>
      <w:r w:rsidRPr="00D53D2D">
        <w:t>egion, Central China. PLOS ONE. 10, e0135613.</w:t>
      </w:r>
    </w:p>
    <w:p w14:paraId="46124039" w14:textId="77777777" w:rsidR="002243BA" w:rsidRPr="00D53D2D" w:rsidRDefault="002243BA" w:rsidP="00D53D2D">
      <w:pPr>
        <w:pStyle w:val="Bibliography"/>
      </w:pPr>
    </w:p>
    <w:p w14:paraId="47439ACE" w14:textId="412A6F6D" w:rsidR="00D53D2D" w:rsidRDefault="00D53D2D" w:rsidP="00D53D2D">
      <w:pPr>
        <w:pStyle w:val="Bibliography"/>
        <w:rPr>
          <w:ins w:id="701" w:author="Author" w:date="2021-05-16T21:29:00Z"/>
        </w:rPr>
      </w:pPr>
      <w:proofErr w:type="spellStart"/>
      <w:r w:rsidRPr="00D53D2D">
        <w:t>Lombao</w:t>
      </w:r>
      <w:proofErr w:type="spellEnd"/>
      <w:r w:rsidRPr="00D53D2D">
        <w:t>, D., Cueva-</w:t>
      </w:r>
      <w:proofErr w:type="spellStart"/>
      <w:r w:rsidRPr="00D53D2D">
        <w:t>Temprana</w:t>
      </w:r>
      <w:proofErr w:type="spellEnd"/>
      <w:r w:rsidRPr="00D53D2D">
        <w:t xml:space="preserve">, A., </w:t>
      </w:r>
      <w:proofErr w:type="spellStart"/>
      <w:r w:rsidRPr="00D53D2D">
        <w:t>Rabuñal</w:t>
      </w:r>
      <w:proofErr w:type="spellEnd"/>
      <w:r w:rsidRPr="00D53D2D">
        <w:t>, J.R., Morales, J.I., Mosquera, M., 2019. The effects of blank size and knapping strategy on the estimation of core’s reduction intensity. Archaeological and Anthropological Sciences. 11, 5445–5461.</w:t>
      </w:r>
    </w:p>
    <w:p w14:paraId="14016CB6" w14:textId="77777777" w:rsidR="002243BA" w:rsidRPr="00D53D2D" w:rsidRDefault="002243BA" w:rsidP="00D53D2D">
      <w:pPr>
        <w:pStyle w:val="Bibliography"/>
      </w:pPr>
    </w:p>
    <w:p w14:paraId="0796A968" w14:textId="530E6EF5" w:rsidR="00D53D2D" w:rsidRDefault="00D53D2D" w:rsidP="00D53D2D">
      <w:pPr>
        <w:pStyle w:val="Bibliography"/>
        <w:rPr>
          <w:ins w:id="702" w:author="Author" w:date="2021-05-17T10:30:00Z"/>
        </w:rPr>
      </w:pPr>
      <w:proofErr w:type="spellStart"/>
      <w:r w:rsidRPr="00D53D2D">
        <w:t>Luncz</w:t>
      </w:r>
      <w:proofErr w:type="spellEnd"/>
      <w:r w:rsidRPr="00D53D2D">
        <w:t>, L.V., Proffitt, T., Kulik, L., Haslam, M., Wittig, R.M., 2016. Distance-decay effect in stone tool transport by wild chimpanzees. Proceedings of the Royal Society B: Biological Sciences. 283, 20161607.</w:t>
      </w:r>
    </w:p>
    <w:p w14:paraId="6BC3A077" w14:textId="77777777" w:rsidR="005A6BC4" w:rsidRPr="00D53D2D" w:rsidRDefault="005A6BC4" w:rsidP="00D53D2D">
      <w:pPr>
        <w:pStyle w:val="Bibliography"/>
      </w:pPr>
    </w:p>
    <w:p w14:paraId="39EDA2B8" w14:textId="2F9C74F3" w:rsidR="00D53D2D" w:rsidRDefault="00D53D2D" w:rsidP="00D53D2D">
      <w:pPr>
        <w:pStyle w:val="Bibliography"/>
        <w:rPr>
          <w:ins w:id="703" w:author="Author" w:date="2021-05-17T10:31:00Z"/>
        </w:rPr>
      </w:pPr>
      <w:r w:rsidRPr="00D53D2D">
        <w:t xml:space="preserve">Moore, M.W., </w:t>
      </w:r>
      <w:proofErr w:type="spellStart"/>
      <w:r w:rsidRPr="00D53D2D">
        <w:t>Perston</w:t>
      </w:r>
      <w:proofErr w:type="spellEnd"/>
      <w:r w:rsidRPr="00D53D2D">
        <w:t>, Y., 2016. Experimental Insights into the Cognitive Significance of Early Stone Tools. PLOS ONE. 11, e0158803.</w:t>
      </w:r>
    </w:p>
    <w:p w14:paraId="203F48E0" w14:textId="77777777" w:rsidR="005A6BC4" w:rsidRPr="00D53D2D" w:rsidRDefault="005A6BC4" w:rsidP="00D53D2D">
      <w:pPr>
        <w:pStyle w:val="Bibliography"/>
      </w:pPr>
    </w:p>
    <w:p w14:paraId="6C883F90" w14:textId="47D28F6C" w:rsidR="00D53D2D" w:rsidRDefault="00D53D2D" w:rsidP="00D53D2D">
      <w:pPr>
        <w:pStyle w:val="Bibliography"/>
        <w:rPr>
          <w:ins w:id="704" w:author="Author" w:date="2021-05-17T10:31:00Z"/>
        </w:rPr>
      </w:pPr>
      <w:r w:rsidRPr="00D53D2D">
        <w:lastRenderedPageBreak/>
        <w:t xml:space="preserve">Morgan, T.J.H., </w:t>
      </w:r>
      <w:proofErr w:type="spellStart"/>
      <w:r w:rsidRPr="00D53D2D">
        <w:t>Uomini</w:t>
      </w:r>
      <w:proofErr w:type="spellEnd"/>
      <w:r w:rsidRPr="00D53D2D">
        <w:t>, N.T., Rendell, L.E., Chouinard-</w:t>
      </w:r>
      <w:proofErr w:type="spellStart"/>
      <w:r w:rsidRPr="00D53D2D">
        <w:t>Thuly</w:t>
      </w:r>
      <w:proofErr w:type="spellEnd"/>
      <w:r w:rsidRPr="00D53D2D">
        <w:t xml:space="preserve">, L., Street, S.E., Lewis, H.M., Cross, C.P., Evans, C., Kearney, R., Torre, I. de la, Whiten, A., </w:t>
      </w:r>
      <w:proofErr w:type="spellStart"/>
      <w:r w:rsidRPr="00D53D2D">
        <w:t>Laland</w:t>
      </w:r>
      <w:proofErr w:type="spellEnd"/>
      <w:r w:rsidRPr="00D53D2D">
        <w:t>, K.N., 2015. Experimental evidence for the co-evolution of hominin tool-making teaching and language. Nature Communications. 6, 1–8.</w:t>
      </w:r>
    </w:p>
    <w:p w14:paraId="73D4F7E0" w14:textId="77777777" w:rsidR="005A6BC4" w:rsidRPr="00D53D2D" w:rsidRDefault="005A6BC4" w:rsidP="00D53D2D">
      <w:pPr>
        <w:pStyle w:val="Bibliography"/>
      </w:pPr>
    </w:p>
    <w:p w14:paraId="41FB6588" w14:textId="0A9A5BD6" w:rsidR="00D53D2D" w:rsidRDefault="00D53D2D" w:rsidP="00D53D2D">
      <w:pPr>
        <w:pStyle w:val="Bibliography"/>
        <w:rPr>
          <w:ins w:id="705" w:author="Author" w:date="2021-05-17T10:31:00Z"/>
        </w:rPr>
      </w:pPr>
      <w:r w:rsidRPr="00D53D2D">
        <w:t>Newman, J.R., 1994. The Effects of Distance on Lithic Material Reduction Technology. Journal of Field Archaeology. 21, 491–501.</w:t>
      </w:r>
    </w:p>
    <w:p w14:paraId="5EC1CE86" w14:textId="77777777" w:rsidR="005A6BC4" w:rsidRPr="00D53D2D" w:rsidRDefault="005A6BC4" w:rsidP="00D53D2D">
      <w:pPr>
        <w:pStyle w:val="Bibliography"/>
      </w:pPr>
    </w:p>
    <w:p w14:paraId="6472F3BC" w14:textId="21F8F070" w:rsidR="00D53D2D" w:rsidRDefault="00D53D2D" w:rsidP="00D53D2D">
      <w:pPr>
        <w:pStyle w:val="Bibliography"/>
        <w:rPr>
          <w:ins w:id="706" w:author="Author" w:date="2021-05-17T10:31:00Z"/>
        </w:rPr>
      </w:pPr>
      <w:r w:rsidRPr="00D53D2D">
        <w:t xml:space="preserve">Oliver, J.S., Plummer, T.W., Hertel, F., Bishop, L.C., 2019. Bovid mortality patterns from </w:t>
      </w:r>
      <w:proofErr w:type="spellStart"/>
      <w:r w:rsidRPr="00D53D2D">
        <w:t>Kanjera</w:t>
      </w:r>
      <w:proofErr w:type="spellEnd"/>
      <w:r w:rsidRPr="00D53D2D">
        <w:t xml:space="preserve"> South, </w:t>
      </w:r>
      <w:proofErr w:type="spellStart"/>
      <w:r w:rsidRPr="00D53D2D">
        <w:t>Homa</w:t>
      </w:r>
      <w:proofErr w:type="spellEnd"/>
      <w:r w:rsidRPr="00D53D2D">
        <w:t xml:space="preserve"> Peninsula, Kenya and FLK-</w:t>
      </w:r>
      <w:proofErr w:type="spellStart"/>
      <w:r w:rsidRPr="00D53D2D">
        <w:t>Zinj</w:t>
      </w:r>
      <w:proofErr w:type="spellEnd"/>
      <w:r w:rsidRPr="00D53D2D">
        <w:t xml:space="preserve">, Olduvai Gorge, Tanzania: Evidence for habitat mediated variability in </w:t>
      </w:r>
      <w:proofErr w:type="spellStart"/>
      <w:r w:rsidRPr="00D53D2D">
        <w:t>Oldowan</w:t>
      </w:r>
      <w:proofErr w:type="spellEnd"/>
      <w:r w:rsidRPr="00D53D2D">
        <w:t xml:space="preserve"> hominin hunting and scavenging behavior. Journal of Human Evolution. 131, 61–75.</w:t>
      </w:r>
    </w:p>
    <w:p w14:paraId="662CBB86" w14:textId="77777777" w:rsidR="005A6BC4" w:rsidRPr="00D53D2D" w:rsidRDefault="005A6BC4" w:rsidP="00D53D2D">
      <w:pPr>
        <w:pStyle w:val="Bibliography"/>
      </w:pPr>
    </w:p>
    <w:p w14:paraId="28FD71A1" w14:textId="02F73A1D" w:rsidR="00D53D2D" w:rsidRDefault="00D53D2D" w:rsidP="00D53D2D">
      <w:pPr>
        <w:pStyle w:val="Bibliography"/>
        <w:rPr>
          <w:ins w:id="707" w:author="Author" w:date="2021-05-17T10:34:00Z"/>
        </w:rPr>
      </w:pPr>
      <w:r w:rsidRPr="00D53D2D">
        <w:t>Plummer, T.W., 2004. Flaked stones and old bones: Biological and cultural evolution at the dawn of technology. Yearbook of Physical Anthropology. 47, 118–164.</w:t>
      </w:r>
    </w:p>
    <w:p w14:paraId="617D1E3C" w14:textId="77777777" w:rsidR="005A6BC4" w:rsidRPr="00D53D2D" w:rsidRDefault="005A6BC4" w:rsidP="00D53D2D">
      <w:pPr>
        <w:pStyle w:val="Bibliography"/>
      </w:pPr>
    </w:p>
    <w:p w14:paraId="1DFCEA68" w14:textId="77777777" w:rsidR="00D53D2D" w:rsidRPr="00D53D2D" w:rsidRDefault="00D53D2D" w:rsidP="00D53D2D">
      <w:pPr>
        <w:pStyle w:val="Bibliography"/>
      </w:pPr>
      <w:r w:rsidRPr="00D53D2D">
        <w:t xml:space="preserve">Plummer, T.W., Bishop, L.C., </w:t>
      </w:r>
      <w:proofErr w:type="spellStart"/>
      <w:r w:rsidRPr="00D53D2D">
        <w:t>Ditchfield</w:t>
      </w:r>
      <w:proofErr w:type="spellEnd"/>
      <w:r w:rsidRPr="00D53D2D">
        <w:t xml:space="preserve">, P.W., Ferraro, J.V., Kingston, J.D., Hertel, F., Braun, D.R., 2009a. The Environmental Context of </w:t>
      </w:r>
      <w:proofErr w:type="spellStart"/>
      <w:r w:rsidRPr="00D53D2D">
        <w:t>Oldowan</w:t>
      </w:r>
      <w:proofErr w:type="spellEnd"/>
      <w:r w:rsidRPr="00D53D2D">
        <w:t xml:space="preserve"> Hominin Activities at </w:t>
      </w:r>
      <w:proofErr w:type="spellStart"/>
      <w:r w:rsidRPr="00D53D2D">
        <w:t>Kanjera</w:t>
      </w:r>
      <w:proofErr w:type="spellEnd"/>
      <w:r w:rsidRPr="00D53D2D">
        <w:t xml:space="preserve"> South, Kenya. In: Hovers, E., Braun, D.R. (Eds.), Interdisciplinary Approaches to the </w:t>
      </w:r>
      <w:proofErr w:type="spellStart"/>
      <w:r w:rsidRPr="00D53D2D">
        <w:t>Oldowan</w:t>
      </w:r>
      <w:proofErr w:type="spellEnd"/>
      <w:r w:rsidRPr="00D53D2D">
        <w:t>, Vertebrate Paleobiology and Paleoanthropology. Springer Netherlands, Dordrecht, pp. 149–160.</w:t>
      </w:r>
    </w:p>
    <w:p w14:paraId="0AB9651C" w14:textId="25EDDE73" w:rsidR="00D53D2D" w:rsidRDefault="00D53D2D" w:rsidP="00D53D2D">
      <w:pPr>
        <w:pStyle w:val="Bibliography"/>
        <w:rPr>
          <w:ins w:id="708" w:author="Author" w:date="2021-05-17T10:35:00Z"/>
        </w:rPr>
      </w:pPr>
      <w:r w:rsidRPr="00D53D2D">
        <w:t xml:space="preserve">Plummer, T.W., Bishop, L.C., </w:t>
      </w:r>
      <w:proofErr w:type="spellStart"/>
      <w:r w:rsidRPr="00D53D2D">
        <w:t>Ditchfield</w:t>
      </w:r>
      <w:proofErr w:type="spellEnd"/>
      <w:r w:rsidRPr="00D53D2D">
        <w:t xml:space="preserve">, P.W., Hicks, J., 1999. Research on </w:t>
      </w:r>
      <w:ins w:id="709" w:author="Author" w:date="2021-05-17T10:36:00Z">
        <w:r w:rsidR="005A6BC4">
          <w:t>l</w:t>
        </w:r>
      </w:ins>
      <w:del w:id="710" w:author="Author" w:date="2021-05-17T10:36:00Z">
        <w:r w:rsidRPr="00D53D2D" w:rsidDel="005A6BC4">
          <w:delText>L</w:delText>
        </w:r>
      </w:del>
      <w:r w:rsidRPr="00D53D2D">
        <w:t xml:space="preserve">ate Pliocene </w:t>
      </w:r>
      <w:proofErr w:type="spellStart"/>
      <w:r w:rsidRPr="00D53D2D">
        <w:t>Oldowan</w:t>
      </w:r>
      <w:proofErr w:type="spellEnd"/>
      <w:r w:rsidRPr="00D53D2D">
        <w:t xml:space="preserve"> </w:t>
      </w:r>
      <w:ins w:id="711" w:author="Author" w:date="2021-05-17T10:35:00Z">
        <w:r w:rsidR="005A6BC4">
          <w:t>s</w:t>
        </w:r>
      </w:ins>
      <w:del w:id="712" w:author="Author" w:date="2021-05-17T10:35:00Z">
        <w:r w:rsidRPr="00D53D2D" w:rsidDel="005A6BC4">
          <w:delText>S</w:delText>
        </w:r>
      </w:del>
      <w:r w:rsidRPr="00D53D2D">
        <w:t xml:space="preserve">ites at </w:t>
      </w:r>
      <w:proofErr w:type="spellStart"/>
      <w:r w:rsidRPr="00D53D2D">
        <w:t>Kanjera</w:t>
      </w:r>
      <w:proofErr w:type="spellEnd"/>
      <w:r w:rsidRPr="00D53D2D">
        <w:t xml:space="preserve"> South, Kenya. Journal of Human Evolution. 36, 151–170.</w:t>
      </w:r>
    </w:p>
    <w:p w14:paraId="7B441CF1" w14:textId="77777777" w:rsidR="005A6BC4" w:rsidRPr="00D53D2D" w:rsidRDefault="005A6BC4" w:rsidP="00D53D2D">
      <w:pPr>
        <w:pStyle w:val="Bibliography"/>
      </w:pPr>
    </w:p>
    <w:p w14:paraId="0568A809" w14:textId="32AC21FA" w:rsidR="00D53D2D" w:rsidRDefault="00D53D2D" w:rsidP="00D53D2D">
      <w:pPr>
        <w:pStyle w:val="Bibliography"/>
        <w:rPr>
          <w:ins w:id="713" w:author="Author" w:date="2021-05-17T10:36:00Z"/>
        </w:rPr>
      </w:pPr>
      <w:r w:rsidRPr="00D53D2D">
        <w:t xml:space="preserve">Plummer, T.W., </w:t>
      </w:r>
      <w:proofErr w:type="spellStart"/>
      <w:r w:rsidRPr="00D53D2D">
        <w:t>Ditchfield</w:t>
      </w:r>
      <w:proofErr w:type="spellEnd"/>
      <w:r w:rsidRPr="00D53D2D">
        <w:t xml:space="preserve">, P.W., Bishop, L.C., Kingston, J.D., Ferraro, J.V., Braun, D.R., Hertel, F., Potts, R., 2009b. Oldest evidence of toolmaking hominins in a grassland-dominated ecosystem. </w:t>
      </w:r>
      <w:proofErr w:type="spellStart"/>
      <w:r w:rsidRPr="00D53D2D">
        <w:t>PLoS</w:t>
      </w:r>
      <w:proofErr w:type="spellEnd"/>
      <w:r w:rsidRPr="00D53D2D">
        <w:t xml:space="preserve"> ONE. 4.</w:t>
      </w:r>
    </w:p>
    <w:p w14:paraId="10A03E4D" w14:textId="77777777" w:rsidR="005A6BC4" w:rsidRPr="00D53D2D" w:rsidRDefault="005A6BC4" w:rsidP="00D53D2D">
      <w:pPr>
        <w:pStyle w:val="Bibliography"/>
      </w:pPr>
    </w:p>
    <w:p w14:paraId="1B0311FA" w14:textId="5FACD255" w:rsidR="00D53D2D" w:rsidRDefault="00D53D2D" w:rsidP="00D53D2D">
      <w:pPr>
        <w:pStyle w:val="Bibliography"/>
        <w:rPr>
          <w:ins w:id="714" w:author="Author" w:date="2021-05-17T10:36:00Z"/>
        </w:rPr>
      </w:pPr>
      <w:r w:rsidRPr="00D53D2D">
        <w:t xml:space="preserve">Pop, C.M., 2016. Simulating </w:t>
      </w:r>
      <w:ins w:id="715" w:author="Author" w:date="2021-05-17T10:36:00Z">
        <w:r w:rsidR="005A6BC4">
          <w:t>l</w:t>
        </w:r>
      </w:ins>
      <w:del w:id="716" w:author="Author" w:date="2021-05-17T10:36:00Z">
        <w:r w:rsidRPr="00D53D2D" w:rsidDel="005A6BC4">
          <w:delText>L</w:delText>
        </w:r>
      </w:del>
      <w:r w:rsidRPr="00D53D2D">
        <w:t xml:space="preserve">ithic </w:t>
      </w:r>
      <w:ins w:id="717" w:author="Author" w:date="2021-05-17T10:36:00Z">
        <w:r w:rsidR="005A6BC4">
          <w:t>r</w:t>
        </w:r>
      </w:ins>
      <w:del w:id="718" w:author="Author" w:date="2021-05-17T10:36:00Z">
        <w:r w:rsidRPr="00D53D2D" w:rsidDel="005A6BC4">
          <w:delText>R</w:delText>
        </w:r>
      </w:del>
      <w:r w:rsidRPr="00D53D2D">
        <w:t xml:space="preserve">aw </w:t>
      </w:r>
      <w:ins w:id="719" w:author="Author" w:date="2021-05-17T10:36:00Z">
        <w:r w:rsidR="005A6BC4">
          <w:t>m</w:t>
        </w:r>
      </w:ins>
      <w:del w:id="720" w:author="Author" w:date="2021-05-17T10:36:00Z">
        <w:r w:rsidRPr="00D53D2D" w:rsidDel="005A6BC4">
          <w:delText>M</w:delText>
        </w:r>
      </w:del>
      <w:r w:rsidRPr="00D53D2D">
        <w:t xml:space="preserve">aterial </w:t>
      </w:r>
      <w:ins w:id="721" w:author="Author" w:date="2021-05-17T10:36:00Z">
        <w:r w:rsidR="005A6BC4">
          <w:t>v</w:t>
        </w:r>
      </w:ins>
      <w:del w:id="722" w:author="Author" w:date="2021-05-17T10:36:00Z">
        <w:r w:rsidRPr="00D53D2D" w:rsidDel="005A6BC4">
          <w:delText>V</w:delText>
        </w:r>
      </w:del>
      <w:r w:rsidRPr="00D53D2D">
        <w:t xml:space="preserve">ariability in </w:t>
      </w:r>
      <w:ins w:id="723" w:author="Author" w:date="2021-05-17T10:36:00Z">
        <w:r w:rsidR="005A6BC4">
          <w:t>a</w:t>
        </w:r>
      </w:ins>
      <w:del w:id="724" w:author="Author" w:date="2021-05-17T10:36:00Z">
        <w:r w:rsidRPr="00D53D2D" w:rsidDel="005A6BC4">
          <w:delText>A</w:delText>
        </w:r>
      </w:del>
      <w:r w:rsidRPr="00D53D2D">
        <w:t xml:space="preserve">rchaeological </w:t>
      </w:r>
      <w:ins w:id="725" w:author="Author" w:date="2021-05-17T10:36:00Z">
        <w:r w:rsidR="005A6BC4">
          <w:t>c</w:t>
        </w:r>
      </w:ins>
      <w:del w:id="726" w:author="Author" w:date="2021-05-17T10:36:00Z">
        <w:r w:rsidRPr="00D53D2D" w:rsidDel="005A6BC4">
          <w:delText>C</w:delText>
        </w:r>
      </w:del>
      <w:r w:rsidRPr="00D53D2D">
        <w:t xml:space="preserve">ontexts: A </w:t>
      </w:r>
      <w:ins w:id="727" w:author="Author" w:date="2021-05-17T10:36:00Z">
        <w:r w:rsidR="005A6BC4">
          <w:t>r</w:t>
        </w:r>
      </w:ins>
      <w:del w:id="728" w:author="Author" w:date="2021-05-17T10:36:00Z">
        <w:r w:rsidRPr="00D53D2D" w:rsidDel="005A6BC4">
          <w:delText>R</w:delText>
        </w:r>
      </w:del>
      <w:r w:rsidRPr="00D53D2D">
        <w:t xml:space="preserve">e-evaluation and </w:t>
      </w:r>
      <w:ins w:id="729" w:author="Author" w:date="2021-05-17T10:36:00Z">
        <w:r w:rsidR="005A6BC4">
          <w:t>r</w:t>
        </w:r>
      </w:ins>
      <w:del w:id="730" w:author="Author" w:date="2021-05-17T10:36:00Z">
        <w:r w:rsidRPr="00D53D2D" w:rsidDel="005A6BC4">
          <w:delText>R</w:delText>
        </w:r>
      </w:del>
      <w:r w:rsidRPr="00D53D2D">
        <w:t xml:space="preserve">evision of </w:t>
      </w:r>
      <w:proofErr w:type="spellStart"/>
      <w:r w:rsidRPr="00D53D2D">
        <w:t>Brantingham’s</w:t>
      </w:r>
      <w:proofErr w:type="spellEnd"/>
      <w:r w:rsidRPr="00D53D2D">
        <w:t xml:space="preserve"> </w:t>
      </w:r>
      <w:ins w:id="731" w:author="Author" w:date="2021-05-17T10:36:00Z">
        <w:r w:rsidR="005A6BC4">
          <w:t>n</w:t>
        </w:r>
      </w:ins>
      <w:del w:id="732" w:author="Author" w:date="2021-05-17T10:36:00Z">
        <w:r w:rsidRPr="00D53D2D" w:rsidDel="005A6BC4">
          <w:delText>N</w:delText>
        </w:r>
      </w:del>
      <w:r w:rsidRPr="00D53D2D">
        <w:t xml:space="preserve">eutral </w:t>
      </w:r>
      <w:ins w:id="733" w:author="Author" w:date="2021-05-17T10:36:00Z">
        <w:r w:rsidR="005A6BC4">
          <w:t>m</w:t>
        </w:r>
      </w:ins>
      <w:del w:id="734" w:author="Author" w:date="2021-05-17T10:36:00Z">
        <w:r w:rsidRPr="00D53D2D" w:rsidDel="005A6BC4">
          <w:delText>M</w:delText>
        </w:r>
      </w:del>
      <w:r w:rsidRPr="00D53D2D">
        <w:t>odel. Journal of Archaeological Method and Theory. 23, 1127–1161.</w:t>
      </w:r>
    </w:p>
    <w:p w14:paraId="2204281C" w14:textId="77777777" w:rsidR="005A6BC4" w:rsidRPr="00D53D2D" w:rsidRDefault="005A6BC4" w:rsidP="00D53D2D">
      <w:pPr>
        <w:pStyle w:val="Bibliography"/>
      </w:pPr>
    </w:p>
    <w:p w14:paraId="5FD559D8" w14:textId="161C9B87" w:rsidR="00D53D2D" w:rsidRDefault="00D53D2D" w:rsidP="00D53D2D">
      <w:pPr>
        <w:pStyle w:val="Bibliography"/>
        <w:rPr>
          <w:ins w:id="735" w:author="Author" w:date="2021-05-17T10:36:00Z"/>
        </w:rPr>
      </w:pPr>
      <w:r w:rsidRPr="00D53D2D">
        <w:t xml:space="preserve">Potts, R., 1988. Early Hominid Activities at Olduvai: Foundations of Human </w:t>
      </w:r>
      <w:proofErr w:type="spellStart"/>
      <w:r w:rsidRPr="00D53D2D">
        <w:t>Behaviour</w:t>
      </w:r>
      <w:proofErr w:type="spellEnd"/>
      <w:r w:rsidRPr="00D53D2D">
        <w:t>. Aldine de Gruyter, New York.</w:t>
      </w:r>
    </w:p>
    <w:p w14:paraId="62875412" w14:textId="77777777" w:rsidR="005A6BC4" w:rsidRPr="00D53D2D" w:rsidRDefault="005A6BC4" w:rsidP="00D53D2D">
      <w:pPr>
        <w:pStyle w:val="Bibliography"/>
      </w:pPr>
    </w:p>
    <w:p w14:paraId="16E48BE3" w14:textId="76C4C859" w:rsidR="00D53D2D" w:rsidRDefault="00D53D2D" w:rsidP="00D53D2D">
      <w:pPr>
        <w:pStyle w:val="Bibliography"/>
        <w:rPr>
          <w:ins w:id="736" w:author="Author" w:date="2021-05-17T10:37:00Z"/>
        </w:rPr>
      </w:pPr>
      <w:r w:rsidRPr="00D53D2D">
        <w:t xml:space="preserve">Potts, R., 1991. Why the </w:t>
      </w:r>
      <w:proofErr w:type="spellStart"/>
      <w:r w:rsidRPr="00D53D2D">
        <w:t>Oldowan</w:t>
      </w:r>
      <w:proofErr w:type="spellEnd"/>
      <w:r w:rsidRPr="00D53D2D">
        <w:t xml:space="preserve">? </w:t>
      </w:r>
      <w:proofErr w:type="spellStart"/>
      <w:r w:rsidRPr="00D53D2D">
        <w:t>Plio</w:t>
      </w:r>
      <w:proofErr w:type="spellEnd"/>
      <w:r w:rsidRPr="00D53D2D">
        <w:t xml:space="preserve">-Pleistocene </w:t>
      </w:r>
      <w:ins w:id="737" w:author="Author" w:date="2021-05-17T10:37:00Z">
        <w:r w:rsidR="005A6BC4">
          <w:t>t</w:t>
        </w:r>
      </w:ins>
      <w:del w:id="738" w:author="Author" w:date="2021-05-17T10:37:00Z">
        <w:r w:rsidRPr="00D53D2D" w:rsidDel="005A6BC4">
          <w:delText>T</w:delText>
        </w:r>
      </w:del>
      <w:r w:rsidRPr="00D53D2D">
        <w:t xml:space="preserve">oolmaking and the </w:t>
      </w:r>
      <w:ins w:id="739" w:author="Author" w:date="2021-05-17T10:37:00Z">
        <w:r w:rsidR="005A6BC4">
          <w:t>t</w:t>
        </w:r>
      </w:ins>
      <w:del w:id="740" w:author="Author" w:date="2021-05-17T10:37:00Z">
        <w:r w:rsidRPr="00D53D2D" w:rsidDel="005A6BC4">
          <w:delText>T</w:delText>
        </w:r>
      </w:del>
      <w:r w:rsidRPr="00D53D2D">
        <w:t xml:space="preserve">ransport of </w:t>
      </w:r>
      <w:ins w:id="741" w:author="Author" w:date="2021-05-17T10:37:00Z">
        <w:r w:rsidR="005A6BC4">
          <w:t>r</w:t>
        </w:r>
      </w:ins>
      <w:del w:id="742" w:author="Author" w:date="2021-05-17T10:37:00Z">
        <w:r w:rsidRPr="00D53D2D" w:rsidDel="005A6BC4">
          <w:delText>R</w:delText>
        </w:r>
      </w:del>
      <w:r w:rsidRPr="00D53D2D">
        <w:t>esources. Journal of Anthropological Research. 47, 153–176.</w:t>
      </w:r>
    </w:p>
    <w:p w14:paraId="64D0B3AF" w14:textId="77777777" w:rsidR="005A6BC4" w:rsidRPr="00D53D2D" w:rsidRDefault="005A6BC4" w:rsidP="00D53D2D">
      <w:pPr>
        <w:pStyle w:val="Bibliography"/>
      </w:pPr>
    </w:p>
    <w:p w14:paraId="58D743D4" w14:textId="4D2A4AAE" w:rsidR="00D53D2D" w:rsidRDefault="00D53D2D" w:rsidP="00D53D2D">
      <w:pPr>
        <w:pStyle w:val="Bibliography"/>
        <w:rPr>
          <w:ins w:id="743" w:author="Author" w:date="2021-05-17T10:37:00Z"/>
        </w:rPr>
      </w:pPr>
      <w:r w:rsidRPr="00D53D2D">
        <w:t>Potts, R., 1994. Variables versus models of early Pleistocene hominid land use. Journal of Human Evolution. 27, 7–24.</w:t>
      </w:r>
    </w:p>
    <w:p w14:paraId="6A7FCF1F" w14:textId="77777777" w:rsidR="005A6BC4" w:rsidRPr="00D53D2D" w:rsidRDefault="005A6BC4" w:rsidP="00D53D2D">
      <w:pPr>
        <w:pStyle w:val="Bibliography"/>
      </w:pPr>
    </w:p>
    <w:p w14:paraId="5551F6FA" w14:textId="1229A407" w:rsidR="00D53D2D" w:rsidRDefault="00D53D2D" w:rsidP="00D53D2D">
      <w:pPr>
        <w:pStyle w:val="Bibliography"/>
        <w:rPr>
          <w:ins w:id="744" w:author="Author" w:date="2021-05-17T10:37:00Z"/>
        </w:rPr>
      </w:pPr>
      <w:r w:rsidRPr="00D53D2D">
        <w:t xml:space="preserve">Potts, R., </w:t>
      </w:r>
      <w:proofErr w:type="spellStart"/>
      <w:r w:rsidRPr="00D53D2D">
        <w:t>Behrensmeyer</w:t>
      </w:r>
      <w:proofErr w:type="spellEnd"/>
      <w:r w:rsidRPr="00D53D2D">
        <w:t xml:space="preserve">, A.K., </w:t>
      </w:r>
      <w:proofErr w:type="spellStart"/>
      <w:r w:rsidRPr="00D53D2D">
        <w:t>Ditchfield</w:t>
      </w:r>
      <w:proofErr w:type="spellEnd"/>
      <w:r w:rsidRPr="00D53D2D">
        <w:t xml:space="preserve">, P., 1999. </w:t>
      </w:r>
      <w:proofErr w:type="spellStart"/>
      <w:r w:rsidRPr="00D53D2D">
        <w:t>Paleolandscape</w:t>
      </w:r>
      <w:proofErr w:type="spellEnd"/>
      <w:r w:rsidRPr="00D53D2D">
        <w:t xml:space="preserve"> variation and early Pleistocene hominid activities: Members 1 and 7, </w:t>
      </w:r>
      <w:proofErr w:type="spellStart"/>
      <w:r w:rsidRPr="00D53D2D">
        <w:t>Olorgesailie</w:t>
      </w:r>
      <w:proofErr w:type="spellEnd"/>
      <w:r w:rsidRPr="00D53D2D">
        <w:t xml:space="preserve"> formation, Kenya. Journal of Human Evolution. 37, 747–788.</w:t>
      </w:r>
    </w:p>
    <w:p w14:paraId="62865C56" w14:textId="77777777" w:rsidR="005A6BC4" w:rsidRPr="00D53D2D" w:rsidRDefault="005A6BC4" w:rsidP="00D53D2D">
      <w:pPr>
        <w:pStyle w:val="Bibliography"/>
      </w:pPr>
    </w:p>
    <w:p w14:paraId="447CC24A" w14:textId="265A42DB" w:rsidR="00D53D2D" w:rsidRDefault="00D53D2D" w:rsidP="00D53D2D">
      <w:pPr>
        <w:pStyle w:val="Bibliography"/>
        <w:rPr>
          <w:ins w:id="745" w:author="Author" w:date="2021-05-17T10:38:00Z"/>
        </w:rPr>
      </w:pPr>
      <w:proofErr w:type="spellStart"/>
      <w:r w:rsidRPr="00D53D2D">
        <w:lastRenderedPageBreak/>
        <w:t>Pruetz</w:t>
      </w:r>
      <w:proofErr w:type="spellEnd"/>
      <w:r w:rsidRPr="00D53D2D">
        <w:t xml:space="preserve">, J., </w:t>
      </w:r>
      <w:proofErr w:type="spellStart"/>
      <w:r w:rsidRPr="00D53D2D">
        <w:t>Bertolani</w:t>
      </w:r>
      <w:proofErr w:type="spellEnd"/>
      <w:r w:rsidRPr="00D53D2D">
        <w:t>, P., 2009. Chimpanzee (</w:t>
      </w:r>
      <w:r w:rsidRPr="007B5794">
        <w:rPr>
          <w:i/>
          <w:iCs/>
          <w:rPrChange w:id="746" w:author="Author" w:date="2021-05-17T10:38:00Z">
            <w:rPr/>
          </w:rPrChange>
        </w:rPr>
        <w:t xml:space="preserve">Pan troglodytes </w:t>
      </w:r>
      <w:proofErr w:type="spellStart"/>
      <w:r w:rsidRPr="007B5794">
        <w:rPr>
          <w:i/>
          <w:iCs/>
          <w:rPrChange w:id="747" w:author="Author" w:date="2021-05-17T10:38:00Z">
            <w:rPr/>
          </w:rPrChange>
        </w:rPr>
        <w:t>verus</w:t>
      </w:r>
      <w:proofErr w:type="spellEnd"/>
      <w:r w:rsidRPr="00D53D2D">
        <w:t xml:space="preserve">) </w:t>
      </w:r>
      <w:ins w:id="748" w:author="Author" w:date="2021-05-17T10:38:00Z">
        <w:r w:rsidR="005A6BC4">
          <w:t>b</w:t>
        </w:r>
      </w:ins>
      <w:del w:id="749" w:author="Author" w:date="2021-05-17T10:38:00Z">
        <w:r w:rsidRPr="00D53D2D" w:rsidDel="005A6BC4">
          <w:delText>B</w:delText>
        </w:r>
      </w:del>
      <w:r w:rsidRPr="00D53D2D">
        <w:t xml:space="preserve">ehavioral </w:t>
      </w:r>
      <w:ins w:id="750" w:author="Author" w:date="2021-05-17T10:38:00Z">
        <w:r w:rsidR="005A6BC4">
          <w:t>r</w:t>
        </w:r>
      </w:ins>
      <w:del w:id="751" w:author="Author" w:date="2021-05-17T10:38:00Z">
        <w:r w:rsidRPr="00D53D2D" w:rsidDel="005A6BC4">
          <w:delText>R</w:delText>
        </w:r>
      </w:del>
      <w:r w:rsidRPr="00D53D2D">
        <w:t xml:space="preserve">esponses to </w:t>
      </w:r>
      <w:ins w:id="752" w:author="Author" w:date="2021-05-17T10:38:00Z">
        <w:r w:rsidR="005A6BC4">
          <w:t>s</w:t>
        </w:r>
      </w:ins>
      <w:del w:id="753" w:author="Author" w:date="2021-05-17T10:38:00Z">
        <w:r w:rsidRPr="00D53D2D" w:rsidDel="005A6BC4">
          <w:delText>S</w:delText>
        </w:r>
      </w:del>
      <w:r w:rsidRPr="00D53D2D">
        <w:t xml:space="preserve">tresses </w:t>
      </w:r>
      <w:ins w:id="754" w:author="Author" w:date="2021-05-17T10:38:00Z">
        <w:r w:rsidR="005A6BC4">
          <w:t>a</w:t>
        </w:r>
      </w:ins>
      <w:del w:id="755" w:author="Author" w:date="2021-05-17T10:38:00Z">
        <w:r w:rsidRPr="00D53D2D" w:rsidDel="005A6BC4">
          <w:delText>A</w:delText>
        </w:r>
      </w:del>
      <w:r w:rsidRPr="00D53D2D">
        <w:t xml:space="preserve">ssociated with </w:t>
      </w:r>
      <w:ins w:id="756" w:author="Author" w:date="2021-05-17T10:38:00Z">
        <w:r w:rsidR="005A6BC4">
          <w:t>l</w:t>
        </w:r>
      </w:ins>
      <w:del w:id="757" w:author="Author" w:date="2021-05-17T10:38:00Z">
        <w:r w:rsidRPr="00D53D2D" w:rsidDel="005A6BC4">
          <w:delText>L</w:delText>
        </w:r>
      </w:del>
      <w:r w:rsidRPr="00D53D2D">
        <w:t xml:space="preserve">iving in a </w:t>
      </w:r>
      <w:ins w:id="758" w:author="Author" w:date="2021-05-17T10:38:00Z">
        <w:r w:rsidR="005A6BC4">
          <w:t>s</w:t>
        </w:r>
      </w:ins>
      <w:del w:id="759" w:author="Author" w:date="2021-05-17T10:38:00Z">
        <w:r w:rsidRPr="00D53D2D" w:rsidDel="005A6BC4">
          <w:delText>S</w:delText>
        </w:r>
      </w:del>
      <w:r w:rsidRPr="00D53D2D">
        <w:t>avannah-</w:t>
      </w:r>
      <w:ins w:id="760" w:author="Author" w:date="2021-05-17T10:38:00Z">
        <w:r w:rsidR="005A6BC4">
          <w:t>m</w:t>
        </w:r>
      </w:ins>
      <w:del w:id="761" w:author="Author" w:date="2021-05-17T10:38:00Z">
        <w:r w:rsidRPr="00D53D2D" w:rsidDel="005A6BC4">
          <w:delText>M</w:delText>
        </w:r>
      </w:del>
      <w:r w:rsidRPr="00D53D2D">
        <w:t xml:space="preserve">osaic </w:t>
      </w:r>
      <w:ins w:id="762" w:author="Author" w:date="2021-05-17T10:38:00Z">
        <w:r w:rsidR="005A6BC4">
          <w:t>e</w:t>
        </w:r>
      </w:ins>
      <w:del w:id="763" w:author="Author" w:date="2021-05-17T10:38:00Z">
        <w:r w:rsidRPr="00D53D2D" w:rsidDel="005A6BC4">
          <w:delText>E</w:delText>
        </w:r>
      </w:del>
      <w:r w:rsidRPr="00D53D2D">
        <w:t xml:space="preserve">nvironment: Implications for </w:t>
      </w:r>
      <w:ins w:id="764" w:author="Author" w:date="2021-05-17T10:38:00Z">
        <w:r w:rsidR="005A6BC4">
          <w:t>h</w:t>
        </w:r>
      </w:ins>
      <w:del w:id="765" w:author="Author" w:date="2021-05-17T10:38:00Z">
        <w:r w:rsidRPr="00D53D2D" w:rsidDel="005A6BC4">
          <w:delText>H</w:delText>
        </w:r>
      </w:del>
      <w:r w:rsidRPr="00D53D2D">
        <w:t xml:space="preserve">ominin </w:t>
      </w:r>
      <w:ins w:id="766" w:author="Author" w:date="2021-05-17T10:38:00Z">
        <w:r w:rsidR="005A6BC4">
          <w:t>a</w:t>
        </w:r>
      </w:ins>
      <w:del w:id="767" w:author="Author" w:date="2021-05-17T10:38:00Z">
        <w:r w:rsidRPr="00D53D2D" w:rsidDel="005A6BC4">
          <w:delText>A</w:delText>
        </w:r>
      </w:del>
      <w:r w:rsidRPr="00D53D2D">
        <w:t xml:space="preserve">daptations to </w:t>
      </w:r>
      <w:ins w:id="768" w:author="Author" w:date="2021-05-17T10:38:00Z">
        <w:r w:rsidR="005A6BC4">
          <w:t>o</w:t>
        </w:r>
      </w:ins>
      <w:del w:id="769" w:author="Author" w:date="2021-05-17T10:38:00Z">
        <w:r w:rsidRPr="00D53D2D" w:rsidDel="005A6BC4">
          <w:delText>O</w:delText>
        </w:r>
      </w:del>
      <w:r w:rsidRPr="00D53D2D">
        <w:t xml:space="preserve">pen </w:t>
      </w:r>
      <w:ins w:id="770" w:author="Author" w:date="2021-05-17T10:38:00Z">
        <w:r w:rsidR="005A6BC4">
          <w:t>h</w:t>
        </w:r>
      </w:ins>
      <w:del w:id="771" w:author="Author" w:date="2021-05-17T10:38:00Z">
        <w:r w:rsidRPr="00D53D2D" w:rsidDel="005A6BC4">
          <w:delText>H</w:delText>
        </w:r>
      </w:del>
      <w:r w:rsidRPr="00D53D2D">
        <w:t xml:space="preserve">abitats. </w:t>
      </w:r>
      <w:proofErr w:type="spellStart"/>
      <w:r w:rsidRPr="00D53D2D">
        <w:t>PaleoAnthropology</w:t>
      </w:r>
      <w:proofErr w:type="spellEnd"/>
      <w:r w:rsidRPr="00D53D2D">
        <w:t>. 2009, 252–262.</w:t>
      </w:r>
    </w:p>
    <w:p w14:paraId="06FF863F" w14:textId="77777777" w:rsidR="005A6BC4" w:rsidRPr="00D53D2D" w:rsidRDefault="005A6BC4" w:rsidP="00D53D2D">
      <w:pPr>
        <w:pStyle w:val="Bibliography"/>
      </w:pPr>
    </w:p>
    <w:p w14:paraId="01367930" w14:textId="75E3CF0C" w:rsidR="00D53D2D" w:rsidRDefault="00D53D2D" w:rsidP="00D53D2D">
      <w:pPr>
        <w:pStyle w:val="Bibliography"/>
        <w:rPr>
          <w:ins w:id="772" w:author="Author" w:date="2021-05-17T10:38:00Z"/>
        </w:rPr>
      </w:pPr>
      <w:r w:rsidRPr="00D53D2D">
        <w:t xml:space="preserve">R Core Team, 2018. R: A </w:t>
      </w:r>
      <w:ins w:id="773" w:author="Author" w:date="2021-05-17T10:39:00Z">
        <w:r w:rsidR="005A6BC4">
          <w:t>l</w:t>
        </w:r>
      </w:ins>
      <w:del w:id="774" w:author="Author" w:date="2021-05-17T10:39:00Z">
        <w:r w:rsidRPr="00D53D2D" w:rsidDel="005A6BC4">
          <w:delText>L</w:delText>
        </w:r>
      </w:del>
      <w:r w:rsidRPr="00D53D2D">
        <w:t xml:space="preserve">anguage and </w:t>
      </w:r>
      <w:ins w:id="775" w:author="Author" w:date="2021-05-17T10:39:00Z">
        <w:r w:rsidR="005A6BC4">
          <w:t>e</w:t>
        </w:r>
      </w:ins>
      <w:del w:id="776" w:author="Author" w:date="2021-05-17T10:39:00Z">
        <w:r w:rsidRPr="00D53D2D" w:rsidDel="005A6BC4">
          <w:delText>E</w:delText>
        </w:r>
      </w:del>
      <w:r w:rsidRPr="00D53D2D">
        <w:t xml:space="preserve">nvironment for </w:t>
      </w:r>
      <w:ins w:id="777" w:author="Author" w:date="2021-05-17T10:39:00Z">
        <w:r w:rsidR="005A6BC4">
          <w:t>s</w:t>
        </w:r>
      </w:ins>
      <w:del w:id="778" w:author="Author" w:date="2021-05-17T10:39:00Z">
        <w:r w:rsidRPr="00D53D2D" w:rsidDel="005A6BC4">
          <w:delText>S</w:delText>
        </w:r>
      </w:del>
      <w:r w:rsidRPr="00D53D2D">
        <w:t xml:space="preserve">tatistical </w:t>
      </w:r>
      <w:ins w:id="779" w:author="Author" w:date="2021-05-17T10:39:00Z">
        <w:r w:rsidR="005A6BC4">
          <w:t>c</w:t>
        </w:r>
      </w:ins>
      <w:del w:id="780" w:author="Author" w:date="2021-05-17T10:39:00Z">
        <w:r w:rsidRPr="00D53D2D" w:rsidDel="005A6BC4">
          <w:delText>C</w:delText>
        </w:r>
      </w:del>
      <w:r w:rsidRPr="00D53D2D">
        <w:t>omputing. Vienna, Austria.</w:t>
      </w:r>
    </w:p>
    <w:p w14:paraId="257077E6" w14:textId="77777777" w:rsidR="005A6BC4" w:rsidRPr="00D53D2D" w:rsidRDefault="005A6BC4" w:rsidP="00D53D2D">
      <w:pPr>
        <w:pStyle w:val="Bibliography"/>
      </w:pPr>
    </w:p>
    <w:p w14:paraId="21D3D3EC" w14:textId="3D3E67B7" w:rsidR="00D53D2D" w:rsidRDefault="00D53D2D" w:rsidP="00D53D2D">
      <w:pPr>
        <w:pStyle w:val="Bibliography"/>
        <w:rPr>
          <w:ins w:id="781" w:author="Author" w:date="2021-05-17T10:39:00Z"/>
        </w:rPr>
      </w:pPr>
      <w:r w:rsidRPr="00D53D2D">
        <w:t xml:space="preserve">Reeves, J.S., 2019. Digital </w:t>
      </w:r>
      <w:ins w:id="782" w:author="Author" w:date="2021-05-17T10:39:00Z">
        <w:r w:rsidR="005A6BC4">
          <w:t>s</w:t>
        </w:r>
      </w:ins>
      <w:del w:id="783" w:author="Author" w:date="2021-05-17T10:39:00Z">
        <w:r w:rsidRPr="00D53D2D" w:rsidDel="005A6BC4">
          <w:delText>S</w:delText>
        </w:r>
      </w:del>
      <w:r w:rsidRPr="00D53D2D">
        <w:t xml:space="preserve">tone </w:t>
      </w:r>
      <w:ins w:id="784" w:author="Author" w:date="2021-05-17T10:39:00Z">
        <w:r w:rsidR="005A6BC4">
          <w:t>a</w:t>
        </w:r>
      </w:ins>
      <w:del w:id="785" w:author="Author" w:date="2021-05-17T10:39:00Z">
        <w:r w:rsidRPr="00D53D2D" w:rsidDel="005A6BC4">
          <w:delText>A</w:delText>
        </w:r>
      </w:del>
      <w:r w:rsidRPr="00D53D2D">
        <w:t xml:space="preserve">ge </w:t>
      </w:r>
      <w:ins w:id="786" w:author="Author" w:date="2021-05-17T10:39:00Z">
        <w:r w:rsidR="005A6BC4">
          <w:t>v</w:t>
        </w:r>
      </w:ins>
      <w:del w:id="787" w:author="Author" w:date="2021-05-17T10:39:00Z">
        <w:r w:rsidRPr="00D53D2D" w:rsidDel="005A6BC4">
          <w:delText>V</w:delText>
        </w:r>
      </w:del>
      <w:r w:rsidRPr="00D53D2D">
        <w:t>isiting Cards: Quantitative approaches to Early Pleistocene hominin land use (PhD Thesis). George Washington University, Washington D.C.</w:t>
      </w:r>
    </w:p>
    <w:p w14:paraId="56910E90" w14:textId="77777777" w:rsidR="005A6BC4" w:rsidRPr="00D53D2D" w:rsidRDefault="005A6BC4" w:rsidP="00D53D2D">
      <w:pPr>
        <w:pStyle w:val="Bibliography"/>
      </w:pPr>
    </w:p>
    <w:p w14:paraId="5675C207" w14:textId="5CC0DC23" w:rsidR="00D53D2D" w:rsidRDefault="00D53D2D" w:rsidP="00D53D2D">
      <w:pPr>
        <w:pStyle w:val="Bibliography"/>
        <w:rPr>
          <w:ins w:id="788" w:author="Author" w:date="2021-05-17T10:40:00Z"/>
        </w:rPr>
      </w:pPr>
      <w:r w:rsidRPr="00D53D2D">
        <w:t xml:space="preserve">Roche, H., </w:t>
      </w:r>
      <w:proofErr w:type="spellStart"/>
      <w:r w:rsidRPr="00D53D2D">
        <w:t>Blumenschine</w:t>
      </w:r>
      <w:proofErr w:type="spellEnd"/>
      <w:r w:rsidRPr="00D53D2D">
        <w:t xml:space="preserve">, R.J., Shea, J.J., 2009. Origins and </w:t>
      </w:r>
      <w:ins w:id="789" w:author="Author" w:date="2021-05-17T10:39:00Z">
        <w:r w:rsidR="005A6BC4">
          <w:t>a</w:t>
        </w:r>
      </w:ins>
      <w:del w:id="790" w:author="Author" w:date="2021-05-17T10:39:00Z">
        <w:r w:rsidRPr="00D53D2D" w:rsidDel="005A6BC4">
          <w:delText>A</w:delText>
        </w:r>
      </w:del>
      <w:r w:rsidRPr="00D53D2D">
        <w:t xml:space="preserve">daptations of </w:t>
      </w:r>
      <w:ins w:id="791" w:author="Author" w:date="2021-05-17T10:39:00Z">
        <w:r w:rsidR="005A6BC4">
          <w:t>e</w:t>
        </w:r>
      </w:ins>
      <w:del w:id="792" w:author="Author" w:date="2021-05-17T10:39:00Z">
        <w:r w:rsidRPr="00D53D2D" w:rsidDel="005A6BC4">
          <w:delText>E</w:delText>
        </w:r>
      </w:del>
      <w:r w:rsidRPr="00D53D2D">
        <w:t xml:space="preserve">arly Homo: What </w:t>
      </w:r>
      <w:ins w:id="793" w:author="Author" w:date="2021-05-17T10:39:00Z">
        <w:r w:rsidR="005A6BC4">
          <w:t>a</w:t>
        </w:r>
      </w:ins>
      <w:del w:id="794" w:author="Author" w:date="2021-05-17T10:39:00Z">
        <w:r w:rsidRPr="00D53D2D" w:rsidDel="005A6BC4">
          <w:delText>A</w:delText>
        </w:r>
      </w:del>
      <w:r w:rsidRPr="00D53D2D">
        <w:t xml:space="preserve">rcheology </w:t>
      </w:r>
      <w:ins w:id="795" w:author="Author" w:date="2021-05-17T10:39:00Z">
        <w:r w:rsidR="005A6BC4">
          <w:t>t</w:t>
        </w:r>
      </w:ins>
      <w:del w:id="796" w:author="Author" w:date="2021-05-17T10:39:00Z">
        <w:r w:rsidRPr="00D53D2D" w:rsidDel="005A6BC4">
          <w:delText>T</w:delText>
        </w:r>
      </w:del>
      <w:r w:rsidRPr="00D53D2D">
        <w:t xml:space="preserve">ells </w:t>
      </w:r>
      <w:ins w:id="797" w:author="Author" w:date="2021-05-17T10:39:00Z">
        <w:r w:rsidR="005A6BC4">
          <w:t>u</w:t>
        </w:r>
      </w:ins>
      <w:del w:id="798" w:author="Author" w:date="2021-05-17T10:39:00Z">
        <w:r w:rsidRPr="00D53D2D" w:rsidDel="005A6BC4">
          <w:delText>U</w:delText>
        </w:r>
      </w:del>
      <w:r w:rsidRPr="00D53D2D">
        <w:t xml:space="preserve">s. In: </w:t>
      </w:r>
      <w:proofErr w:type="spellStart"/>
      <w:r w:rsidRPr="00D53D2D">
        <w:t>Grine</w:t>
      </w:r>
      <w:proofErr w:type="spellEnd"/>
      <w:r w:rsidRPr="00D53D2D">
        <w:t xml:space="preserve">, F.E., </w:t>
      </w:r>
      <w:proofErr w:type="spellStart"/>
      <w:r w:rsidRPr="00D53D2D">
        <w:t>Fleagle</w:t>
      </w:r>
      <w:proofErr w:type="spellEnd"/>
      <w:r w:rsidRPr="00D53D2D">
        <w:t>, J.G., Leakey, R.E. (Eds.), The First Humans – Origin and Early Evolution of the Genus Homo. Springer Netherlands, Dordrecht, pp. 135–147.</w:t>
      </w:r>
    </w:p>
    <w:p w14:paraId="6DCA0E38" w14:textId="77777777" w:rsidR="005A6BC4" w:rsidRPr="00D53D2D" w:rsidRDefault="005A6BC4" w:rsidP="00D53D2D">
      <w:pPr>
        <w:pStyle w:val="Bibliography"/>
      </w:pPr>
    </w:p>
    <w:p w14:paraId="7EA15BD8" w14:textId="6DE185A7" w:rsidR="00D53D2D" w:rsidRDefault="00D53D2D" w:rsidP="00D53D2D">
      <w:pPr>
        <w:pStyle w:val="Bibliography"/>
        <w:rPr>
          <w:ins w:id="799" w:author="Author" w:date="2021-05-17T10:40:00Z"/>
        </w:rPr>
      </w:pPr>
      <w:r w:rsidRPr="00D53D2D">
        <w:t xml:space="preserve">Roche, H., de la Torre, I., Arroyo, A., Brugal, J.-P., </w:t>
      </w:r>
      <w:proofErr w:type="spellStart"/>
      <w:r w:rsidRPr="00D53D2D">
        <w:t>Harmand</w:t>
      </w:r>
      <w:proofErr w:type="spellEnd"/>
      <w:r w:rsidRPr="00D53D2D">
        <w:t xml:space="preserve">, S., 2018. </w:t>
      </w:r>
      <w:proofErr w:type="spellStart"/>
      <w:r w:rsidRPr="00D53D2D">
        <w:t>Naiyena</w:t>
      </w:r>
      <w:proofErr w:type="spellEnd"/>
      <w:r w:rsidRPr="00D53D2D">
        <w:t xml:space="preserve"> </w:t>
      </w:r>
      <w:proofErr w:type="spellStart"/>
      <w:r w:rsidRPr="00D53D2D">
        <w:t>Engol</w:t>
      </w:r>
      <w:proofErr w:type="spellEnd"/>
      <w:r w:rsidRPr="00D53D2D">
        <w:t xml:space="preserve"> 2 (West Turkana, Kenya): </w:t>
      </w:r>
      <w:ins w:id="800" w:author="Author" w:date="2021-05-17T10:40:00Z">
        <w:r w:rsidR="005A6BC4">
          <w:t xml:space="preserve">A </w:t>
        </w:r>
      </w:ins>
      <w:del w:id="801" w:author="Author" w:date="2021-05-17T10:40:00Z">
        <w:r w:rsidRPr="00D53D2D" w:rsidDel="005A6BC4">
          <w:delText xml:space="preserve">a </w:delText>
        </w:r>
      </w:del>
      <w:ins w:id="802" w:author="Author" w:date="2021-05-17T10:40:00Z">
        <w:r w:rsidR="005A6BC4">
          <w:t>c</w:t>
        </w:r>
      </w:ins>
      <w:del w:id="803" w:author="Author" w:date="2021-05-17T10:40:00Z">
        <w:r w:rsidRPr="00D53D2D" w:rsidDel="005A6BC4">
          <w:delText>C</w:delText>
        </w:r>
      </w:del>
      <w:r w:rsidRPr="00D53D2D">
        <w:t xml:space="preserve">ase </w:t>
      </w:r>
      <w:ins w:id="804" w:author="Author" w:date="2021-05-17T10:40:00Z">
        <w:r w:rsidR="005A6BC4">
          <w:t>s</w:t>
        </w:r>
      </w:ins>
      <w:del w:id="805" w:author="Author" w:date="2021-05-17T10:40:00Z">
        <w:r w:rsidRPr="00D53D2D" w:rsidDel="005A6BC4">
          <w:delText>S</w:delText>
        </w:r>
      </w:del>
      <w:r w:rsidRPr="00D53D2D">
        <w:t xml:space="preserve">tudy on </w:t>
      </w:r>
      <w:ins w:id="806" w:author="Author" w:date="2021-05-17T10:40:00Z">
        <w:r w:rsidR="005A6BC4">
          <w:t>v</w:t>
        </w:r>
      </w:ins>
      <w:del w:id="807" w:author="Author" w:date="2021-05-17T10:40:00Z">
        <w:r w:rsidRPr="00D53D2D" w:rsidDel="005A6BC4">
          <w:delText>V</w:delText>
        </w:r>
      </w:del>
      <w:r w:rsidRPr="00D53D2D">
        <w:t xml:space="preserve">ariability in the </w:t>
      </w:r>
      <w:proofErr w:type="spellStart"/>
      <w:r w:rsidRPr="00D53D2D">
        <w:t>Oldowan</w:t>
      </w:r>
      <w:proofErr w:type="spellEnd"/>
      <w:r w:rsidRPr="00D53D2D">
        <w:t>. African Archaeological Review. 35, 57–85.</w:t>
      </w:r>
    </w:p>
    <w:p w14:paraId="7FD13998" w14:textId="77777777" w:rsidR="005A6BC4" w:rsidRPr="00D53D2D" w:rsidRDefault="005A6BC4" w:rsidP="00D53D2D">
      <w:pPr>
        <w:pStyle w:val="Bibliography"/>
      </w:pPr>
    </w:p>
    <w:p w14:paraId="0F4D7923" w14:textId="09B03C4E" w:rsidR="00D53D2D" w:rsidRDefault="00D53D2D" w:rsidP="00D53D2D">
      <w:pPr>
        <w:pStyle w:val="Bibliography"/>
        <w:rPr>
          <w:ins w:id="808" w:author="Author" w:date="2021-05-17T10:40:00Z"/>
        </w:rPr>
      </w:pPr>
      <w:r w:rsidRPr="00D53D2D">
        <w:t xml:space="preserve">Roche, H., </w:t>
      </w:r>
      <w:proofErr w:type="spellStart"/>
      <w:r w:rsidRPr="00D53D2D">
        <w:t>Delagnes</w:t>
      </w:r>
      <w:proofErr w:type="spellEnd"/>
      <w:r w:rsidRPr="00D53D2D">
        <w:t xml:space="preserve">, A., Brugal, J.-P., </w:t>
      </w:r>
      <w:proofErr w:type="spellStart"/>
      <w:r w:rsidRPr="00D53D2D">
        <w:t>Feibel</w:t>
      </w:r>
      <w:proofErr w:type="spellEnd"/>
      <w:r w:rsidRPr="00D53D2D">
        <w:t xml:space="preserve">, C., </w:t>
      </w:r>
      <w:proofErr w:type="spellStart"/>
      <w:r w:rsidRPr="00D53D2D">
        <w:t>Kibunjia</w:t>
      </w:r>
      <w:proofErr w:type="spellEnd"/>
      <w:r w:rsidRPr="00D53D2D">
        <w:t xml:space="preserve">, M., </w:t>
      </w:r>
      <w:proofErr w:type="spellStart"/>
      <w:r w:rsidRPr="00D53D2D">
        <w:t>Mourre</w:t>
      </w:r>
      <w:proofErr w:type="spellEnd"/>
      <w:r w:rsidRPr="00D53D2D">
        <w:t xml:space="preserve">, V., </w:t>
      </w:r>
      <w:proofErr w:type="spellStart"/>
      <w:r w:rsidRPr="00D53D2D">
        <w:t>Texier</w:t>
      </w:r>
      <w:proofErr w:type="spellEnd"/>
      <w:r w:rsidRPr="00D53D2D">
        <w:t xml:space="preserve">, P.-J., 1999. Early hominid stone tool production and technical skill 2.34 </w:t>
      </w:r>
      <w:proofErr w:type="spellStart"/>
      <w:r w:rsidRPr="00D53D2D">
        <w:t>Myr</w:t>
      </w:r>
      <w:proofErr w:type="spellEnd"/>
      <w:r w:rsidRPr="00D53D2D">
        <w:t xml:space="preserve"> ago in West Turkana, Kenya. Nature. 399, 57–60.</w:t>
      </w:r>
    </w:p>
    <w:p w14:paraId="49062DB7" w14:textId="77777777" w:rsidR="005A6BC4" w:rsidRPr="00D53D2D" w:rsidRDefault="005A6BC4" w:rsidP="00D53D2D">
      <w:pPr>
        <w:pStyle w:val="Bibliography"/>
      </w:pPr>
    </w:p>
    <w:p w14:paraId="2A2CFD5F" w14:textId="4FCA1F8B" w:rsidR="00D53D2D" w:rsidRDefault="00D53D2D" w:rsidP="00D53D2D">
      <w:pPr>
        <w:pStyle w:val="Bibliography"/>
        <w:rPr>
          <w:ins w:id="809" w:author="Author" w:date="2021-05-17T10:40:00Z"/>
        </w:rPr>
      </w:pPr>
      <w:proofErr w:type="spellStart"/>
      <w:r w:rsidRPr="00D53D2D">
        <w:t>Saggerson</w:t>
      </w:r>
      <w:proofErr w:type="spellEnd"/>
      <w:r w:rsidRPr="00D53D2D">
        <w:t>, E.P., 1952. Geology of the Kisumu District. Geological Survey of Kenya, Republic of Kenya, Mines and Geological Department</w:t>
      </w:r>
      <w:del w:id="810" w:author="Author" w:date="2021-05-17T10:40:00Z">
        <w:r w:rsidRPr="00D53D2D" w:rsidDel="005A6BC4">
          <w:delText>,</w:delText>
        </w:r>
      </w:del>
      <w:r w:rsidRPr="00D53D2D">
        <w:t>.</w:t>
      </w:r>
    </w:p>
    <w:p w14:paraId="18290186" w14:textId="77777777" w:rsidR="005A6BC4" w:rsidRPr="00D53D2D" w:rsidRDefault="005A6BC4" w:rsidP="00D53D2D">
      <w:pPr>
        <w:pStyle w:val="Bibliography"/>
      </w:pPr>
    </w:p>
    <w:p w14:paraId="1B00EE32" w14:textId="40B81B2B" w:rsidR="00D53D2D" w:rsidRDefault="00D53D2D" w:rsidP="00D53D2D">
      <w:pPr>
        <w:pStyle w:val="Bibliography"/>
        <w:rPr>
          <w:ins w:id="811" w:author="Author" w:date="2021-05-17T10:40:00Z"/>
        </w:rPr>
      </w:pPr>
      <w:r w:rsidRPr="00D53D2D">
        <w:t>Schick, K.D., 1987. Modeling the formation of Early Stone Age artifact concentrations. Journal of Human Evolution. 16, 789–807.</w:t>
      </w:r>
    </w:p>
    <w:p w14:paraId="71F7076D" w14:textId="77777777" w:rsidR="005A6BC4" w:rsidRPr="00D53D2D" w:rsidRDefault="005A6BC4" w:rsidP="00D53D2D">
      <w:pPr>
        <w:pStyle w:val="Bibliography"/>
      </w:pPr>
    </w:p>
    <w:p w14:paraId="0DBEAEFC" w14:textId="60D0F00E" w:rsidR="00D53D2D" w:rsidRDefault="00D53D2D" w:rsidP="00D53D2D">
      <w:pPr>
        <w:pStyle w:val="Bibliography"/>
        <w:rPr>
          <w:ins w:id="812" w:author="Author" w:date="2021-05-17T10:40:00Z"/>
        </w:rPr>
      </w:pPr>
      <w:r w:rsidRPr="00D53D2D">
        <w:t>Schick, K.D., Toth, N.P., 1994. Making silent stones speak: Human evolution and the dawn of technology. Simon and Schuster</w:t>
      </w:r>
      <w:ins w:id="813" w:author="Author" w:date="2021-05-17T10:42:00Z">
        <w:r w:rsidR="005A6BC4">
          <w:t xml:space="preserve">, </w:t>
        </w:r>
        <w:r w:rsidR="001B2438">
          <w:t>New York</w:t>
        </w:r>
      </w:ins>
      <w:r w:rsidRPr="00D53D2D">
        <w:t>.</w:t>
      </w:r>
    </w:p>
    <w:p w14:paraId="0E4FA9C4" w14:textId="77777777" w:rsidR="005A6BC4" w:rsidRPr="00D53D2D" w:rsidRDefault="005A6BC4" w:rsidP="00D53D2D">
      <w:pPr>
        <w:pStyle w:val="Bibliography"/>
      </w:pPr>
    </w:p>
    <w:p w14:paraId="22E5B3B2" w14:textId="32F2C687" w:rsidR="001B2438" w:rsidRPr="001B2438" w:rsidRDefault="001B2438" w:rsidP="001B2438">
      <w:pPr>
        <w:pStyle w:val="Bibliography"/>
        <w:rPr>
          <w:ins w:id="814" w:author="Author" w:date="2021-05-17T10:45:00Z"/>
        </w:rPr>
      </w:pPr>
      <w:ins w:id="815" w:author="Author" w:date="2021-05-17T10:45:00Z">
        <w:r w:rsidRPr="001B2438">
          <w:t>Schick, K.</w:t>
        </w:r>
      </w:ins>
      <w:ins w:id="816" w:author="Author" w:date="2021-05-17T10:46:00Z">
        <w:r>
          <w:t>D.</w:t>
        </w:r>
      </w:ins>
      <w:ins w:id="817" w:author="Author" w:date="2021-05-17T10:45:00Z">
        <w:r w:rsidRPr="001B2438">
          <w:t>, Toth, N.</w:t>
        </w:r>
      </w:ins>
      <w:ins w:id="818" w:author="Author" w:date="2021-05-17T10:46:00Z">
        <w:r>
          <w:t>P.</w:t>
        </w:r>
      </w:ins>
      <w:ins w:id="819" w:author="Author" w:date="2021-05-17T10:45:00Z">
        <w:r w:rsidRPr="001B2438">
          <w:t xml:space="preserve">, 2006. An Overview of the </w:t>
        </w:r>
        <w:proofErr w:type="spellStart"/>
        <w:r w:rsidRPr="001B2438">
          <w:t>Oldowan</w:t>
        </w:r>
        <w:proofErr w:type="spellEnd"/>
        <w:r w:rsidRPr="001B2438">
          <w:t xml:space="preserve"> Industrial Complex: The sites and the nature of their evidence. In: Toth, N., Schick, K. (Eds.), The </w:t>
        </w:r>
        <w:proofErr w:type="spellStart"/>
        <w:r w:rsidRPr="001B2438">
          <w:t>Oldowan</w:t>
        </w:r>
        <w:proofErr w:type="spellEnd"/>
        <w:r w:rsidRPr="001B2438">
          <w:t xml:space="preserve">: Case Studies into the Earliest Stone Age, Stone Age Institute Publication Series. Stone Age Institute, </w:t>
        </w:r>
        <w:proofErr w:type="spellStart"/>
        <w:r w:rsidRPr="001B2438">
          <w:t>Gosport</w:t>
        </w:r>
        <w:proofErr w:type="spellEnd"/>
        <w:r w:rsidRPr="001B2438">
          <w:t>, pp. 1–42.</w:t>
        </w:r>
      </w:ins>
    </w:p>
    <w:p w14:paraId="42D01CE2" w14:textId="1EFD2CB1" w:rsidR="001B2438" w:rsidRPr="00D53D2D" w:rsidRDefault="00D53D2D" w:rsidP="00D53D2D">
      <w:pPr>
        <w:pStyle w:val="Bibliography"/>
      </w:pPr>
      <w:del w:id="820" w:author="Author" w:date="2021-05-17T10:45:00Z">
        <w:r w:rsidRPr="00D53D2D" w:rsidDel="001B2438">
          <w:delText>Schick, K.D., Toth, N.P., Stone Age Institute (Eds.), 2006. An Overview of the Oldowan Industrial Complex: The sites and the nature of their evidence. In: The Oldowan: Case Studies into the Earliest Stone Age, Stone Age Institute Publication Series. Stone Age Institute, Gosport,</w:delText>
        </w:r>
      </w:del>
      <w:del w:id="821" w:author="Author" w:date="2021-05-17T10:42:00Z">
        <w:r w:rsidRPr="00D53D2D" w:rsidDel="001B2438">
          <w:delText xml:space="preserve"> IN,</w:delText>
        </w:r>
      </w:del>
      <w:del w:id="822" w:author="Author" w:date="2021-05-17T10:45:00Z">
        <w:r w:rsidRPr="00D53D2D" w:rsidDel="001B2438">
          <w:delText xml:space="preserve"> pp. 1–42.</w:delText>
        </w:r>
      </w:del>
    </w:p>
    <w:p w14:paraId="609AC9EC" w14:textId="5929F7C9" w:rsidR="00D53D2D" w:rsidRPr="00D73A78" w:rsidRDefault="00D53D2D" w:rsidP="00D53D2D">
      <w:pPr>
        <w:pStyle w:val="Bibliography"/>
        <w:rPr>
          <w:ins w:id="823" w:author="Author" w:date="2021-05-17T10:46:00Z"/>
          <w:rFonts w:ascii="Times New Roman" w:hAnsi="Times New Roman" w:cs="Times New Roman"/>
          <w:rPrChange w:id="824" w:author="Author" w:date="2021-05-18T09:06:00Z">
            <w:rPr>
              <w:ins w:id="825" w:author="Author" w:date="2021-05-17T10:46:00Z"/>
            </w:rPr>
          </w:rPrChange>
        </w:rPr>
      </w:pPr>
      <w:proofErr w:type="spellStart"/>
      <w:r w:rsidRPr="00D73A78">
        <w:rPr>
          <w:rFonts w:ascii="Times New Roman" w:hAnsi="Times New Roman" w:cs="Times New Roman"/>
          <w:rPrChange w:id="826" w:author="Author" w:date="2021-05-18T09:06:00Z">
            <w:rPr/>
          </w:rPrChange>
        </w:rPr>
        <w:t>Semaw</w:t>
      </w:r>
      <w:proofErr w:type="spellEnd"/>
      <w:r w:rsidRPr="00D73A78">
        <w:rPr>
          <w:rFonts w:ascii="Times New Roman" w:hAnsi="Times New Roman" w:cs="Times New Roman"/>
          <w:rPrChange w:id="827" w:author="Author" w:date="2021-05-18T09:06:00Z">
            <w:rPr/>
          </w:rPrChange>
        </w:rPr>
        <w:t xml:space="preserve">, S., 2000. The </w:t>
      </w:r>
      <w:ins w:id="828" w:author="Author" w:date="2021-05-17T10:46:00Z">
        <w:r w:rsidR="001B2438" w:rsidRPr="00D73A78">
          <w:rPr>
            <w:rFonts w:ascii="Times New Roman" w:hAnsi="Times New Roman" w:cs="Times New Roman"/>
            <w:rPrChange w:id="829" w:author="Author" w:date="2021-05-18T09:06:00Z">
              <w:rPr/>
            </w:rPrChange>
          </w:rPr>
          <w:t>w</w:t>
        </w:r>
      </w:ins>
      <w:del w:id="830" w:author="Author" w:date="2021-05-17T10:46:00Z">
        <w:r w:rsidRPr="00D73A78" w:rsidDel="001B2438">
          <w:rPr>
            <w:rFonts w:ascii="Times New Roman" w:hAnsi="Times New Roman" w:cs="Times New Roman"/>
            <w:rPrChange w:id="831" w:author="Author" w:date="2021-05-18T09:06:00Z">
              <w:rPr/>
            </w:rPrChange>
          </w:rPr>
          <w:delText>W</w:delText>
        </w:r>
      </w:del>
      <w:r w:rsidRPr="00D73A78">
        <w:rPr>
          <w:rFonts w:ascii="Times New Roman" w:hAnsi="Times New Roman" w:cs="Times New Roman"/>
          <w:rPrChange w:id="832" w:author="Author" w:date="2021-05-18T09:06:00Z">
            <w:rPr/>
          </w:rPrChange>
        </w:rPr>
        <w:t xml:space="preserve">orld’s </w:t>
      </w:r>
      <w:ins w:id="833" w:author="Author" w:date="2021-05-17T10:46:00Z">
        <w:r w:rsidR="001B2438" w:rsidRPr="00D73A78">
          <w:rPr>
            <w:rFonts w:ascii="Times New Roman" w:hAnsi="Times New Roman" w:cs="Times New Roman"/>
            <w:rPrChange w:id="834" w:author="Author" w:date="2021-05-18T09:06:00Z">
              <w:rPr/>
            </w:rPrChange>
          </w:rPr>
          <w:t>o</w:t>
        </w:r>
      </w:ins>
      <w:del w:id="835" w:author="Author" w:date="2021-05-17T10:46:00Z">
        <w:r w:rsidRPr="00D73A78" w:rsidDel="001B2438">
          <w:rPr>
            <w:rFonts w:ascii="Times New Roman" w:hAnsi="Times New Roman" w:cs="Times New Roman"/>
            <w:rPrChange w:id="836" w:author="Author" w:date="2021-05-18T09:06:00Z">
              <w:rPr/>
            </w:rPrChange>
          </w:rPr>
          <w:delText>O</w:delText>
        </w:r>
      </w:del>
      <w:r w:rsidRPr="00D73A78">
        <w:rPr>
          <w:rFonts w:ascii="Times New Roman" w:hAnsi="Times New Roman" w:cs="Times New Roman"/>
          <w:rPrChange w:id="837" w:author="Author" w:date="2021-05-18T09:06:00Z">
            <w:rPr/>
          </w:rPrChange>
        </w:rPr>
        <w:t xml:space="preserve">ldest </w:t>
      </w:r>
      <w:ins w:id="838" w:author="Author" w:date="2021-05-17T10:46:00Z">
        <w:r w:rsidR="001B2438" w:rsidRPr="00D73A78">
          <w:rPr>
            <w:rFonts w:ascii="Times New Roman" w:hAnsi="Times New Roman" w:cs="Times New Roman"/>
            <w:rPrChange w:id="839" w:author="Author" w:date="2021-05-18T09:06:00Z">
              <w:rPr/>
            </w:rPrChange>
          </w:rPr>
          <w:t>s</w:t>
        </w:r>
      </w:ins>
      <w:del w:id="840" w:author="Author" w:date="2021-05-17T10:46:00Z">
        <w:r w:rsidRPr="00D73A78" w:rsidDel="001B2438">
          <w:rPr>
            <w:rFonts w:ascii="Times New Roman" w:hAnsi="Times New Roman" w:cs="Times New Roman"/>
            <w:rPrChange w:id="841" w:author="Author" w:date="2021-05-18T09:06:00Z">
              <w:rPr/>
            </w:rPrChange>
          </w:rPr>
          <w:delText>S</w:delText>
        </w:r>
      </w:del>
      <w:r w:rsidRPr="00D73A78">
        <w:rPr>
          <w:rFonts w:ascii="Times New Roman" w:hAnsi="Times New Roman" w:cs="Times New Roman"/>
          <w:rPrChange w:id="842" w:author="Author" w:date="2021-05-18T09:06:00Z">
            <w:rPr/>
          </w:rPrChange>
        </w:rPr>
        <w:t xml:space="preserve">tone </w:t>
      </w:r>
      <w:ins w:id="843" w:author="Author" w:date="2021-05-17T10:46:00Z">
        <w:r w:rsidR="001B2438" w:rsidRPr="00D73A78">
          <w:rPr>
            <w:rFonts w:ascii="Times New Roman" w:hAnsi="Times New Roman" w:cs="Times New Roman"/>
            <w:rPrChange w:id="844" w:author="Author" w:date="2021-05-18T09:06:00Z">
              <w:rPr/>
            </w:rPrChange>
          </w:rPr>
          <w:t>a</w:t>
        </w:r>
      </w:ins>
      <w:del w:id="845" w:author="Author" w:date="2021-05-17T10:46:00Z">
        <w:r w:rsidRPr="00D73A78" w:rsidDel="001B2438">
          <w:rPr>
            <w:rFonts w:ascii="Times New Roman" w:hAnsi="Times New Roman" w:cs="Times New Roman"/>
            <w:rPrChange w:id="846" w:author="Author" w:date="2021-05-18T09:06:00Z">
              <w:rPr/>
            </w:rPrChange>
          </w:rPr>
          <w:delText>A</w:delText>
        </w:r>
      </w:del>
      <w:r w:rsidRPr="00D73A78">
        <w:rPr>
          <w:rFonts w:ascii="Times New Roman" w:hAnsi="Times New Roman" w:cs="Times New Roman"/>
          <w:rPrChange w:id="847" w:author="Author" w:date="2021-05-18T09:06:00Z">
            <w:rPr/>
          </w:rPrChange>
        </w:rPr>
        <w:t xml:space="preserve">rtefacts from </w:t>
      </w:r>
      <w:proofErr w:type="spellStart"/>
      <w:r w:rsidRPr="00D73A78">
        <w:rPr>
          <w:rFonts w:ascii="Times New Roman" w:hAnsi="Times New Roman" w:cs="Times New Roman"/>
          <w:rPrChange w:id="848" w:author="Author" w:date="2021-05-18T09:06:00Z">
            <w:rPr/>
          </w:rPrChange>
        </w:rPr>
        <w:t>Gona</w:t>
      </w:r>
      <w:proofErr w:type="spellEnd"/>
      <w:r w:rsidRPr="00D73A78">
        <w:rPr>
          <w:rFonts w:ascii="Times New Roman" w:hAnsi="Times New Roman" w:cs="Times New Roman"/>
          <w:rPrChange w:id="849" w:author="Author" w:date="2021-05-18T09:06:00Z">
            <w:rPr/>
          </w:rPrChange>
        </w:rPr>
        <w:t xml:space="preserve">, Ethiopia: Their </w:t>
      </w:r>
      <w:ins w:id="850" w:author="Author" w:date="2021-05-17T10:46:00Z">
        <w:r w:rsidR="001B2438" w:rsidRPr="00D73A78">
          <w:rPr>
            <w:rFonts w:ascii="Times New Roman" w:hAnsi="Times New Roman" w:cs="Times New Roman"/>
            <w:rPrChange w:id="851" w:author="Author" w:date="2021-05-18T09:06:00Z">
              <w:rPr/>
            </w:rPrChange>
          </w:rPr>
          <w:t>i</w:t>
        </w:r>
      </w:ins>
      <w:del w:id="852" w:author="Author" w:date="2021-05-17T10:46:00Z">
        <w:r w:rsidRPr="00D73A78" w:rsidDel="001B2438">
          <w:rPr>
            <w:rFonts w:ascii="Times New Roman" w:hAnsi="Times New Roman" w:cs="Times New Roman"/>
            <w:rPrChange w:id="853" w:author="Author" w:date="2021-05-18T09:06:00Z">
              <w:rPr/>
            </w:rPrChange>
          </w:rPr>
          <w:delText>I</w:delText>
        </w:r>
      </w:del>
      <w:r w:rsidRPr="00D73A78">
        <w:rPr>
          <w:rFonts w:ascii="Times New Roman" w:hAnsi="Times New Roman" w:cs="Times New Roman"/>
          <w:rPrChange w:id="854" w:author="Author" w:date="2021-05-18T09:06:00Z">
            <w:rPr/>
          </w:rPrChange>
        </w:rPr>
        <w:t xml:space="preserve">mplications for </w:t>
      </w:r>
      <w:ins w:id="855" w:author="Author" w:date="2021-05-17T10:46:00Z">
        <w:r w:rsidR="001B2438" w:rsidRPr="00D73A78">
          <w:rPr>
            <w:rFonts w:ascii="Times New Roman" w:hAnsi="Times New Roman" w:cs="Times New Roman"/>
            <w:rPrChange w:id="856" w:author="Author" w:date="2021-05-18T09:06:00Z">
              <w:rPr/>
            </w:rPrChange>
          </w:rPr>
          <w:t>u</w:t>
        </w:r>
      </w:ins>
      <w:del w:id="857" w:author="Author" w:date="2021-05-17T10:46:00Z">
        <w:r w:rsidRPr="00D73A78" w:rsidDel="001B2438">
          <w:rPr>
            <w:rFonts w:ascii="Times New Roman" w:hAnsi="Times New Roman" w:cs="Times New Roman"/>
            <w:rPrChange w:id="858" w:author="Author" w:date="2021-05-18T09:06:00Z">
              <w:rPr/>
            </w:rPrChange>
          </w:rPr>
          <w:delText>U</w:delText>
        </w:r>
      </w:del>
      <w:r w:rsidRPr="00D73A78">
        <w:rPr>
          <w:rFonts w:ascii="Times New Roman" w:hAnsi="Times New Roman" w:cs="Times New Roman"/>
          <w:rPrChange w:id="859" w:author="Author" w:date="2021-05-18T09:06:00Z">
            <w:rPr/>
          </w:rPrChange>
        </w:rPr>
        <w:t xml:space="preserve">nderstanding </w:t>
      </w:r>
      <w:ins w:id="860" w:author="Author" w:date="2021-05-17T10:47:00Z">
        <w:r w:rsidR="001B2438" w:rsidRPr="00D73A78">
          <w:rPr>
            <w:rFonts w:ascii="Times New Roman" w:hAnsi="Times New Roman" w:cs="Times New Roman"/>
            <w:rPrChange w:id="861" w:author="Author" w:date="2021-05-18T09:06:00Z">
              <w:rPr/>
            </w:rPrChange>
          </w:rPr>
          <w:t>s</w:t>
        </w:r>
      </w:ins>
      <w:del w:id="862" w:author="Author" w:date="2021-05-17T10:47:00Z">
        <w:r w:rsidRPr="00D73A78" w:rsidDel="001B2438">
          <w:rPr>
            <w:rFonts w:ascii="Times New Roman" w:hAnsi="Times New Roman" w:cs="Times New Roman"/>
            <w:rPrChange w:id="863" w:author="Author" w:date="2021-05-18T09:06:00Z">
              <w:rPr/>
            </w:rPrChange>
          </w:rPr>
          <w:delText>S</w:delText>
        </w:r>
      </w:del>
      <w:r w:rsidRPr="00D73A78">
        <w:rPr>
          <w:rFonts w:ascii="Times New Roman" w:hAnsi="Times New Roman" w:cs="Times New Roman"/>
          <w:rPrChange w:id="864" w:author="Author" w:date="2021-05-18T09:06:00Z">
            <w:rPr/>
          </w:rPrChange>
        </w:rPr>
        <w:t xml:space="preserve">tone </w:t>
      </w:r>
      <w:ins w:id="865" w:author="Author" w:date="2021-05-17T10:47:00Z">
        <w:r w:rsidR="001B2438" w:rsidRPr="00D73A78">
          <w:rPr>
            <w:rFonts w:ascii="Times New Roman" w:hAnsi="Times New Roman" w:cs="Times New Roman"/>
            <w:rPrChange w:id="866" w:author="Author" w:date="2021-05-18T09:06:00Z">
              <w:rPr/>
            </w:rPrChange>
          </w:rPr>
          <w:t>t</w:t>
        </w:r>
      </w:ins>
      <w:del w:id="867" w:author="Author" w:date="2021-05-17T10:47:00Z">
        <w:r w:rsidRPr="00D73A78" w:rsidDel="001B2438">
          <w:rPr>
            <w:rFonts w:ascii="Times New Roman" w:hAnsi="Times New Roman" w:cs="Times New Roman"/>
            <w:rPrChange w:id="868" w:author="Author" w:date="2021-05-18T09:06:00Z">
              <w:rPr/>
            </w:rPrChange>
          </w:rPr>
          <w:delText>T</w:delText>
        </w:r>
      </w:del>
      <w:r w:rsidRPr="00D73A78">
        <w:rPr>
          <w:rFonts w:ascii="Times New Roman" w:hAnsi="Times New Roman" w:cs="Times New Roman"/>
          <w:rPrChange w:id="869" w:author="Author" w:date="2021-05-18T09:06:00Z">
            <w:rPr/>
          </w:rPrChange>
        </w:rPr>
        <w:t xml:space="preserve">echnology and </w:t>
      </w:r>
      <w:ins w:id="870" w:author="Author" w:date="2021-05-17T10:47:00Z">
        <w:r w:rsidR="001B2438" w:rsidRPr="00D73A78">
          <w:rPr>
            <w:rFonts w:ascii="Times New Roman" w:hAnsi="Times New Roman" w:cs="Times New Roman"/>
            <w:rPrChange w:id="871" w:author="Author" w:date="2021-05-18T09:06:00Z">
              <w:rPr/>
            </w:rPrChange>
          </w:rPr>
          <w:t>p</w:t>
        </w:r>
      </w:ins>
      <w:del w:id="872" w:author="Author" w:date="2021-05-17T10:47:00Z">
        <w:r w:rsidRPr="00D73A78" w:rsidDel="001B2438">
          <w:rPr>
            <w:rFonts w:ascii="Times New Roman" w:hAnsi="Times New Roman" w:cs="Times New Roman"/>
            <w:rPrChange w:id="873" w:author="Author" w:date="2021-05-18T09:06:00Z">
              <w:rPr/>
            </w:rPrChange>
          </w:rPr>
          <w:delText>P</w:delText>
        </w:r>
      </w:del>
      <w:r w:rsidRPr="00D73A78">
        <w:rPr>
          <w:rFonts w:ascii="Times New Roman" w:hAnsi="Times New Roman" w:cs="Times New Roman"/>
          <w:rPrChange w:id="874" w:author="Author" w:date="2021-05-18T09:06:00Z">
            <w:rPr/>
          </w:rPrChange>
        </w:rPr>
        <w:t xml:space="preserve">atterns of </w:t>
      </w:r>
      <w:ins w:id="875" w:author="Author" w:date="2021-05-17T10:47:00Z">
        <w:r w:rsidR="001B2438" w:rsidRPr="00D73A78">
          <w:rPr>
            <w:rFonts w:ascii="Times New Roman" w:hAnsi="Times New Roman" w:cs="Times New Roman"/>
            <w:rPrChange w:id="876" w:author="Author" w:date="2021-05-18T09:06:00Z">
              <w:rPr/>
            </w:rPrChange>
          </w:rPr>
          <w:t>h</w:t>
        </w:r>
      </w:ins>
      <w:del w:id="877" w:author="Author" w:date="2021-05-17T10:47:00Z">
        <w:r w:rsidRPr="00D73A78" w:rsidDel="001B2438">
          <w:rPr>
            <w:rFonts w:ascii="Times New Roman" w:hAnsi="Times New Roman" w:cs="Times New Roman"/>
            <w:rPrChange w:id="878" w:author="Author" w:date="2021-05-18T09:06:00Z">
              <w:rPr/>
            </w:rPrChange>
          </w:rPr>
          <w:delText>H</w:delText>
        </w:r>
      </w:del>
      <w:r w:rsidRPr="00D73A78">
        <w:rPr>
          <w:rFonts w:ascii="Times New Roman" w:hAnsi="Times New Roman" w:cs="Times New Roman"/>
          <w:rPrChange w:id="879" w:author="Author" w:date="2021-05-18T09:06:00Z">
            <w:rPr/>
          </w:rPrChange>
        </w:rPr>
        <w:t xml:space="preserve">uman </w:t>
      </w:r>
      <w:ins w:id="880" w:author="Author" w:date="2021-05-17T10:47:00Z">
        <w:r w:rsidR="001B2438" w:rsidRPr="00D73A78">
          <w:rPr>
            <w:rFonts w:ascii="Times New Roman" w:hAnsi="Times New Roman" w:cs="Times New Roman"/>
            <w:rPrChange w:id="881" w:author="Author" w:date="2021-05-18T09:06:00Z">
              <w:rPr/>
            </w:rPrChange>
          </w:rPr>
          <w:t>e</w:t>
        </w:r>
      </w:ins>
      <w:del w:id="882" w:author="Author" w:date="2021-05-17T10:47:00Z">
        <w:r w:rsidRPr="00D73A78" w:rsidDel="001B2438">
          <w:rPr>
            <w:rFonts w:ascii="Times New Roman" w:hAnsi="Times New Roman" w:cs="Times New Roman"/>
            <w:rPrChange w:id="883" w:author="Author" w:date="2021-05-18T09:06:00Z">
              <w:rPr/>
            </w:rPrChange>
          </w:rPr>
          <w:delText>E</w:delText>
        </w:r>
      </w:del>
      <w:r w:rsidRPr="00D73A78">
        <w:rPr>
          <w:rFonts w:ascii="Times New Roman" w:hAnsi="Times New Roman" w:cs="Times New Roman"/>
          <w:rPrChange w:id="884" w:author="Author" w:date="2021-05-18T09:06:00Z">
            <w:rPr/>
          </w:rPrChange>
        </w:rPr>
        <w:t xml:space="preserve">volution </w:t>
      </w:r>
      <w:ins w:id="885" w:author="Author" w:date="2021-05-17T10:47:00Z">
        <w:r w:rsidR="001B2438" w:rsidRPr="00D73A78">
          <w:rPr>
            <w:rFonts w:ascii="Times New Roman" w:hAnsi="Times New Roman" w:cs="Times New Roman"/>
            <w:rPrChange w:id="886" w:author="Author" w:date="2021-05-18T09:06:00Z">
              <w:rPr/>
            </w:rPrChange>
          </w:rPr>
          <w:t>b</w:t>
        </w:r>
      </w:ins>
      <w:del w:id="887" w:author="Author" w:date="2021-05-17T10:47:00Z">
        <w:r w:rsidRPr="00D73A78" w:rsidDel="001B2438">
          <w:rPr>
            <w:rFonts w:ascii="Times New Roman" w:hAnsi="Times New Roman" w:cs="Times New Roman"/>
            <w:rPrChange w:id="888" w:author="Author" w:date="2021-05-18T09:06:00Z">
              <w:rPr/>
            </w:rPrChange>
          </w:rPr>
          <w:delText>B</w:delText>
        </w:r>
      </w:del>
      <w:r w:rsidRPr="00D73A78">
        <w:rPr>
          <w:rFonts w:ascii="Times New Roman" w:hAnsi="Times New Roman" w:cs="Times New Roman"/>
          <w:rPrChange w:id="889" w:author="Author" w:date="2021-05-18T09:06:00Z">
            <w:rPr/>
          </w:rPrChange>
        </w:rPr>
        <w:t xml:space="preserve">etween 2·6–1·5 </w:t>
      </w:r>
      <w:ins w:id="890" w:author="Author" w:date="2021-05-17T10:47:00Z">
        <w:r w:rsidR="001B2438" w:rsidRPr="00D73A78">
          <w:rPr>
            <w:rFonts w:ascii="Times New Roman" w:hAnsi="Times New Roman" w:cs="Times New Roman"/>
            <w:rPrChange w:id="891" w:author="Author" w:date="2021-05-18T09:06:00Z">
              <w:rPr/>
            </w:rPrChange>
          </w:rPr>
          <w:t>m</w:t>
        </w:r>
      </w:ins>
      <w:del w:id="892" w:author="Author" w:date="2021-05-17T10:47:00Z">
        <w:r w:rsidRPr="00D73A78" w:rsidDel="001B2438">
          <w:rPr>
            <w:rFonts w:ascii="Times New Roman" w:hAnsi="Times New Roman" w:cs="Times New Roman"/>
            <w:rPrChange w:id="893" w:author="Author" w:date="2021-05-18T09:06:00Z">
              <w:rPr/>
            </w:rPrChange>
          </w:rPr>
          <w:delText>M</w:delText>
        </w:r>
      </w:del>
      <w:r w:rsidRPr="00D73A78">
        <w:rPr>
          <w:rFonts w:ascii="Times New Roman" w:hAnsi="Times New Roman" w:cs="Times New Roman"/>
          <w:rPrChange w:id="894" w:author="Author" w:date="2021-05-18T09:06:00Z">
            <w:rPr/>
          </w:rPrChange>
        </w:rPr>
        <w:t xml:space="preserve">illion </w:t>
      </w:r>
      <w:ins w:id="895" w:author="Author" w:date="2021-05-17T10:47:00Z">
        <w:r w:rsidR="001B2438" w:rsidRPr="00D73A78">
          <w:rPr>
            <w:rFonts w:ascii="Times New Roman" w:hAnsi="Times New Roman" w:cs="Times New Roman"/>
            <w:rPrChange w:id="896" w:author="Author" w:date="2021-05-18T09:06:00Z">
              <w:rPr/>
            </w:rPrChange>
          </w:rPr>
          <w:t>y</w:t>
        </w:r>
      </w:ins>
      <w:del w:id="897" w:author="Author" w:date="2021-05-17T10:47:00Z">
        <w:r w:rsidRPr="00D73A78" w:rsidDel="001B2438">
          <w:rPr>
            <w:rFonts w:ascii="Times New Roman" w:hAnsi="Times New Roman" w:cs="Times New Roman"/>
            <w:rPrChange w:id="898" w:author="Author" w:date="2021-05-18T09:06:00Z">
              <w:rPr/>
            </w:rPrChange>
          </w:rPr>
          <w:delText>Y</w:delText>
        </w:r>
      </w:del>
      <w:r w:rsidRPr="00D73A78">
        <w:rPr>
          <w:rFonts w:ascii="Times New Roman" w:hAnsi="Times New Roman" w:cs="Times New Roman"/>
          <w:rPrChange w:id="899" w:author="Author" w:date="2021-05-18T09:06:00Z">
            <w:rPr/>
          </w:rPrChange>
        </w:rPr>
        <w:t xml:space="preserve">ears </w:t>
      </w:r>
      <w:ins w:id="900" w:author="Author" w:date="2021-05-17T10:47:00Z">
        <w:r w:rsidR="001B2438" w:rsidRPr="00D73A78">
          <w:rPr>
            <w:rFonts w:ascii="Times New Roman" w:hAnsi="Times New Roman" w:cs="Times New Roman"/>
            <w:rPrChange w:id="901" w:author="Author" w:date="2021-05-18T09:06:00Z">
              <w:rPr/>
            </w:rPrChange>
          </w:rPr>
          <w:t>a</w:t>
        </w:r>
      </w:ins>
      <w:del w:id="902" w:author="Author" w:date="2021-05-17T10:47:00Z">
        <w:r w:rsidRPr="00D73A78" w:rsidDel="001B2438">
          <w:rPr>
            <w:rFonts w:ascii="Times New Roman" w:hAnsi="Times New Roman" w:cs="Times New Roman"/>
            <w:rPrChange w:id="903" w:author="Author" w:date="2021-05-18T09:06:00Z">
              <w:rPr/>
            </w:rPrChange>
          </w:rPr>
          <w:delText>A</w:delText>
        </w:r>
      </w:del>
      <w:r w:rsidRPr="00D73A78">
        <w:rPr>
          <w:rFonts w:ascii="Times New Roman" w:hAnsi="Times New Roman" w:cs="Times New Roman"/>
          <w:rPrChange w:id="904" w:author="Author" w:date="2021-05-18T09:06:00Z">
            <w:rPr/>
          </w:rPrChange>
        </w:rPr>
        <w:t>go. Journal of Archaeological Science. 27, 1197–1214.</w:t>
      </w:r>
    </w:p>
    <w:p w14:paraId="642562D2" w14:textId="2A92AA49" w:rsidR="001B2438" w:rsidRPr="00D73A78" w:rsidRDefault="001B2438" w:rsidP="00D53D2D">
      <w:pPr>
        <w:pStyle w:val="Bibliography"/>
        <w:rPr>
          <w:ins w:id="905" w:author="Author" w:date="2021-05-18T09:05:00Z"/>
          <w:rFonts w:ascii="Times New Roman" w:hAnsi="Times New Roman" w:cs="Times New Roman"/>
          <w:rPrChange w:id="906" w:author="Author" w:date="2021-05-18T09:06:00Z">
            <w:rPr>
              <w:ins w:id="907" w:author="Author" w:date="2021-05-18T09:05:00Z"/>
            </w:rPr>
          </w:rPrChange>
        </w:rPr>
      </w:pPr>
    </w:p>
    <w:p w14:paraId="579B8683" w14:textId="050259DF" w:rsidR="001B4A03" w:rsidRPr="00D73A78" w:rsidRDefault="001B4A03" w:rsidP="00D53D2D">
      <w:pPr>
        <w:pStyle w:val="Bibliography"/>
        <w:rPr>
          <w:ins w:id="908" w:author="Author" w:date="2021-05-18T09:05:00Z"/>
          <w:rFonts w:ascii="Times New Roman" w:hAnsi="Times New Roman" w:cs="Times New Roman"/>
          <w:rPrChange w:id="909" w:author="Author" w:date="2021-05-18T09:06:00Z">
            <w:rPr>
              <w:ins w:id="910" w:author="Author" w:date="2021-05-18T09:05:00Z"/>
            </w:rPr>
          </w:rPrChange>
        </w:rPr>
      </w:pPr>
      <w:proofErr w:type="spellStart"/>
      <w:ins w:id="911" w:author="Author" w:date="2021-05-18T09:05:00Z">
        <w:r w:rsidRPr="00D73A78">
          <w:rPr>
            <w:rFonts w:ascii="Times New Roman" w:hAnsi="Times New Roman" w:cs="Times New Roman"/>
            <w:rPrChange w:id="912" w:author="Author" w:date="2021-05-18T09:06:00Z">
              <w:rPr/>
            </w:rPrChange>
          </w:rPr>
          <w:t>Semaw</w:t>
        </w:r>
        <w:proofErr w:type="spellEnd"/>
        <w:r w:rsidRPr="00D73A78">
          <w:rPr>
            <w:rFonts w:ascii="Times New Roman" w:hAnsi="Times New Roman" w:cs="Times New Roman"/>
            <w:rPrChange w:id="913" w:author="Author" w:date="2021-05-18T09:06:00Z">
              <w:rPr/>
            </w:rPrChange>
          </w:rPr>
          <w:t xml:space="preserve">, S., 2006. The Oldest Stone Artifacts from </w:t>
        </w:r>
        <w:proofErr w:type="spellStart"/>
        <w:r w:rsidRPr="00D73A78">
          <w:rPr>
            <w:rFonts w:ascii="Times New Roman" w:hAnsi="Times New Roman" w:cs="Times New Roman"/>
            <w:rPrChange w:id="914" w:author="Author" w:date="2021-05-18T09:06:00Z">
              <w:rPr/>
            </w:rPrChange>
          </w:rPr>
          <w:t>Gona</w:t>
        </w:r>
        <w:proofErr w:type="spellEnd"/>
        <w:r w:rsidRPr="00D73A78">
          <w:rPr>
            <w:rFonts w:ascii="Times New Roman" w:hAnsi="Times New Roman" w:cs="Times New Roman"/>
            <w:rPrChange w:id="915" w:author="Author" w:date="2021-05-18T09:06:00Z">
              <w:rPr/>
            </w:rPrChange>
          </w:rPr>
          <w:t xml:space="preserve"> (2.6-2.5 Ma) Afar, Ethiopia: Implications for Understanding the Earliest Stages of Stone Knapping. In: The </w:t>
        </w:r>
        <w:proofErr w:type="spellStart"/>
        <w:r w:rsidRPr="00D73A78">
          <w:rPr>
            <w:rFonts w:ascii="Times New Roman" w:hAnsi="Times New Roman" w:cs="Times New Roman"/>
            <w:rPrChange w:id="916" w:author="Author" w:date="2021-05-18T09:06:00Z">
              <w:rPr/>
            </w:rPrChange>
          </w:rPr>
          <w:t>Oldowan</w:t>
        </w:r>
        <w:proofErr w:type="spellEnd"/>
        <w:r w:rsidRPr="00D73A78">
          <w:rPr>
            <w:rFonts w:ascii="Times New Roman" w:hAnsi="Times New Roman" w:cs="Times New Roman"/>
            <w:rPrChange w:id="917" w:author="Author" w:date="2021-05-18T09:06:00Z">
              <w:rPr/>
            </w:rPrChange>
          </w:rPr>
          <w:t>: Case Studies into the Earliest Stone Age. Indiana University Press, Indiana, pp. 43–75.</w:t>
        </w:r>
      </w:ins>
    </w:p>
    <w:p w14:paraId="2FEC9AE2" w14:textId="77777777" w:rsidR="001B4A03" w:rsidRPr="00D73A78" w:rsidRDefault="001B4A03" w:rsidP="00D53D2D">
      <w:pPr>
        <w:pStyle w:val="Bibliography"/>
        <w:rPr>
          <w:rFonts w:ascii="Times New Roman" w:hAnsi="Times New Roman" w:cs="Times New Roman"/>
          <w:rPrChange w:id="918" w:author="Author" w:date="2021-05-18T09:06:00Z">
            <w:rPr/>
          </w:rPrChange>
        </w:rPr>
      </w:pPr>
    </w:p>
    <w:p w14:paraId="2D4155AD" w14:textId="593953EB" w:rsidR="00D53D2D" w:rsidRPr="00D73A78" w:rsidRDefault="00D53D2D" w:rsidP="00D53D2D">
      <w:pPr>
        <w:pStyle w:val="Bibliography"/>
        <w:rPr>
          <w:ins w:id="919" w:author="Author" w:date="2021-05-17T10:47:00Z"/>
          <w:rFonts w:ascii="Times New Roman" w:hAnsi="Times New Roman" w:cs="Times New Roman"/>
          <w:rPrChange w:id="920" w:author="Author" w:date="2021-05-18T09:06:00Z">
            <w:rPr>
              <w:ins w:id="921" w:author="Author" w:date="2021-05-17T10:47:00Z"/>
            </w:rPr>
          </w:rPrChange>
        </w:rPr>
      </w:pPr>
      <w:r w:rsidRPr="00D73A78">
        <w:rPr>
          <w:rFonts w:ascii="Times New Roman" w:hAnsi="Times New Roman" w:cs="Times New Roman"/>
          <w:rPrChange w:id="922" w:author="Author" w:date="2021-05-18T09:06:00Z">
            <w:rPr/>
          </w:rPrChange>
        </w:rPr>
        <w:lastRenderedPageBreak/>
        <w:t>Stout, D., 2011. Stone toolmaking and the evolution of human culture and cognition. Philosophical Transactions of the Royal Society B: Biological Sciences. 366, 1050–1059.</w:t>
      </w:r>
    </w:p>
    <w:p w14:paraId="07553A29" w14:textId="77777777" w:rsidR="001B2438" w:rsidRPr="00D53D2D" w:rsidRDefault="001B2438" w:rsidP="00D53D2D">
      <w:pPr>
        <w:pStyle w:val="Bibliography"/>
      </w:pPr>
    </w:p>
    <w:p w14:paraId="3E8099C0" w14:textId="4452B6F3" w:rsidR="00D53D2D" w:rsidRDefault="00D53D2D" w:rsidP="00D53D2D">
      <w:pPr>
        <w:pStyle w:val="Bibliography"/>
        <w:rPr>
          <w:ins w:id="923" w:author="Author" w:date="2021-05-17T10:47:00Z"/>
        </w:rPr>
      </w:pPr>
      <w:r w:rsidRPr="00D53D2D">
        <w:t xml:space="preserve">Stout, D., Chaminade, T., 2009. Making tools and making sense: Complex, intentional </w:t>
      </w:r>
      <w:proofErr w:type="spellStart"/>
      <w:r w:rsidRPr="00D53D2D">
        <w:t>behaviour</w:t>
      </w:r>
      <w:proofErr w:type="spellEnd"/>
      <w:r w:rsidRPr="00D53D2D">
        <w:t xml:space="preserve"> in human evolution. Cambridge Archaeological Journal. 19, 85–96.</w:t>
      </w:r>
    </w:p>
    <w:p w14:paraId="34416FE7" w14:textId="77777777" w:rsidR="001B2438" w:rsidRPr="00D53D2D" w:rsidRDefault="001B2438" w:rsidP="00D53D2D">
      <w:pPr>
        <w:pStyle w:val="Bibliography"/>
      </w:pPr>
    </w:p>
    <w:p w14:paraId="669734A9" w14:textId="267F0CB8" w:rsidR="00D53D2D" w:rsidRDefault="00D53D2D" w:rsidP="00D53D2D">
      <w:pPr>
        <w:pStyle w:val="Bibliography"/>
        <w:rPr>
          <w:ins w:id="924" w:author="Author" w:date="2021-05-17T10:48:00Z"/>
        </w:rPr>
      </w:pPr>
      <w:r w:rsidRPr="00D53D2D">
        <w:t xml:space="preserve">Stout, D., Quade, J., </w:t>
      </w:r>
      <w:proofErr w:type="spellStart"/>
      <w:r w:rsidRPr="00D53D2D">
        <w:t>Semaw</w:t>
      </w:r>
      <w:proofErr w:type="spellEnd"/>
      <w:r w:rsidRPr="00D53D2D">
        <w:t xml:space="preserve">, S., Rogers, M.J., Levin, N.E., 2005. Raw material selectivity of the earliest stone toolmakers at </w:t>
      </w:r>
      <w:proofErr w:type="spellStart"/>
      <w:r w:rsidRPr="00D53D2D">
        <w:t>Gona</w:t>
      </w:r>
      <w:proofErr w:type="spellEnd"/>
      <w:r w:rsidRPr="00D53D2D">
        <w:t>, Afar, Ethiopia. Journal of Human Evolution. 48, 365–380.</w:t>
      </w:r>
    </w:p>
    <w:p w14:paraId="7317C2E9" w14:textId="77777777" w:rsidR="001B2438" w:rsidRPr="00D53D2D" w:rsidRDefault="001B2438" w:rsidP="00D53D2D">
      <w:pPr>
        <w:pStyle w:val="Bibliography"/>
      </w:pPr>
    </w:p>
    <w:p w14:paraId="51CC3666" w14:textId="6A8AB5CB" w:rsidR="00D53D2D" w:rsidRDefault="00D53D2D" w:rsidP="00D53D2D">
      <w:pPr>
        <w:pStyle w:val="Bibliography"/>
        <w:rPr>
          <w:ins w:id="925" w:author="Author" w:date="2021-05-17T10:48:00Z"/>
        </w:rPr>
      </w:pPr>
      <w:r w:rsidRPr="00D53D2D">
        <w:t xml:space="preserve">Stout, D., Rogers, M.J., </w:t>
      </w:r>
      <w:proofErr w:type="spellStart"/>
      <w:r w:rsidRPr="00D53D2D">
        <w:t>Jaeggi</w:t>
      </w:r>
      <w:proofErr w:type="spellEnd"/>
      <w:r w:rsidRPr="00D53D2D">
        <w:t xml:space="preserve">, A.V., </w:t>
      </w:r>
      <w:proofErr w:type="spellStart"/>
      <w:r w:rsidRPr="00D53D2D">
        <w:t>Semaw</w:t>
      </w:r>
      <w:proofErr w:type="spellEnd"/>
      <w:r w:rsidRPr="00D53D2D">
        <w:t xml:space="preserve">, S., 2019. Archaeology and the </w:t>
      </w:r>
      <w:ins w:id="926" w:author="Author" w:date="2021-05-17T10:48:00Z">
        <w:r w:rsidR="001B2438">
          <w:t>o</w:t>
        </w:r>
      </w:ins>
      <w:del w:id="927" w:author="Author" w:date="2021-05-17T10:48:00Z">
        <w:r w:rsidRPr="00D53D2D" w:rsidDel="001B2438">
          <w:delText>O</w:delText>
        </w:r>
      </w:del>
      <w:r w:rsidRPr="00D53D2D">
        <w:t xml:space="preserve">rigins of </w:t>
      </w:r>
      <w:ins w:id="928" w:author="Author" w:date="2021-05-17T10:48:00Z">
        <w:r w:rsidR="001B2438">
          <w:t>h</w:t>
        </w:r>
      </w:ins>
      <w:del w:id="929" w:author="Author" w:date="2021-05-17T10:48:00Z">
        <w:r w:rsidRPr="00D53D2D" w:rsidDel="001B2438">
          <w:delText>H</w:delText>
        </w:r>
      </w:del>
      <w:r w:rsidRPr="00D53D2D">
        <w:t xml:space="preserve">uman </w:t>
      </w:r>
      <w:ins w:id="930" w:author="Author" w:date="2021-05-17T10:48:00Z">
        <w:r w:rsidR="001B2438">
          <w:t>c</w:t>
        </w:r>
      </w:ins>
      <w:del w:id="931" w:author="Author" w:date="2021-05-17T10:48:00Z">
        <w:r w:rsidRPr="00D53D2D" w:rsidDel="001B2438">
          <w:delText>C</w:delText>
        </w:r>
      </w:del>
      <w:r w:rsidRPr="00D53D2D">
        <w:t xml:space="preserve">umulative </w:t>
      </w:r>
      <w:ins w:id="932" w:author="Author" w:date="2021-05-17T10:48:00Z">
        <w:r w:rsidR="001B2438">
          <w:t>c</w:t>
        </w:r>
      </w:ins>
      <w:del w:id="933" w:author="Author" w:date="2021-05-17T10:48:00Z">
        <w:r w:rsidRPr="00D53D2D" w:rsidDel="001B2438">
          <w:delText>C</w:delText>
        </w:r>
      </w:del>
      <w:r w:rsidRPr="00D53D2D">
        <w:t xml:space="preserve">ulture: A </w:t>
      </w:r>
      <w:ins w:id="934" w:author="Author" w:date="2021-05-17T10:48:00Z">
        <w:r w:rsidR="001B2438">
          <w:t>c</w:t>
        </w:r>
      </w:ins>
      <w:del w:id="935" w:author="Author" w:date="2021-05-17T10:48:00Z">
        <w:r w:rsidRPr="00D53D2D" w:rsidDel="001B2438">
          <w:delText>C</w:delText>
        </w:r>
      </w:del>
      <w:r w:rsidRPr="00D53D2D">
        <w:t xml:space="preserve">ase </w:t>
      </w:r>
      <w:ins w:id="936" w:author="Author" w:date="2021-05-17T10:48:00Z">
        <w:r w:rsidR="001B2438">
          <w:t>s</w:t>
        </w:r>
      </w:ins>
      <w:del w:id="937" w:author="Author" w:date="2021-05-17T10:48:00Z">
        <w:r w:rsidRPr="00D53D2D" w:rsidDel="001B2438">
          <w:delText>S</w:delText>
        </w:r>
      </w:del>
      <w:r w:rsidRPr="00D53D2D">
        <w:t xml:space="preserve">tudy from the </w:t>
      </w:r>
      <w:ins w:id="938" w:author="Author" w:date="2021-05-17T10:48:00Z">
        <w:r w:rsidR="001B2438">
          <w:t>e</w:t>
        </w:r>
      </w:ins>
      <w:del w:id="939" w:author="Author" w:date="2021-05-17T10:48:00Z">
        <w:r w:rsidRPr="00D53D2D" w:rsidDel="001B2438">
          <w:delText>E</w:delText>
        </w:r>
      </w:del>
      <w:r w:rsidRPr="00D53D2D">
        <w:t xml:space="preserve">arliest </w:t>
      </w:r>
      <w:proofErr w:type="spellStart"/>
      <w:r w:rsidRPr="00D53D2D">
        <w:t>Oldowan</w:t>
      </w:r>
      <w:proofErr w:type="spellEnd"/>
      <w:r w:rsidRPr="00D53D2D">
        <w:t xml:space="preserve"> at </w:t>
      </w:r>
      <w:proofErr w:type="spellStart"/>
      <w:r w:rsidRPr="00D53D2D">
        <w:t>Gona</w:t>
      </w:r>
      <w:proofErr w:type="spellEnd"/>
      <w:r w:rsidRPr="00D53D2D">
        <w:t xml:space="preserve">, Ethiopia. </w:t>
      </w:r>
      <w:proofErr w:type="gramStart"/>
      <w:r w:rsidRPr="00D53D2D">
        <w:t>Current</w:t>
      </w:r>
      <w:proofErr w:type="gramEnd"/>
      <w:r w:rsidRPr="00D53D2D">
        <w:t xml:space="preserve"> </w:t>
      </w:r>
      <w:ins w:id="940" w:author="Author" w:date="2021-05-17T21:52:00Z">
        <w:r w:rsidR="00CA2585">
          <w:t>A</w:t>
        </w:r>
      </w:ins>
      <w:del w:id="941" w:author="Author" w:date="2021-05-17T21:52:00Z">
        <w:r w:rsidRPr="00D53D2D" w:rsidDel="00CA2585">
          <w:delText>a</w:delText>
        </w:r>
      </w:del>
      <w:r w:rsidRPr="00D53D2D">
        <w:t>nthropology</w:t>
      </w:r>
      <w:del w:id="942" w:author="Author" w:date="2021-05-17T10:48:00Z">
        <w:r w:rsidRPr="00D53D2D" w:rsidDel="001B2438">
          <w:delText>: A world journal of the sciences of man</w:delText>
        </w:r>
      </w:del>
      <w:r w:rsidRPr="00D53D2D">
        <w:t>. 309–340.</w:t>
      </w:r>
    </w:p>
    <w:p w14:paraId="392C28D9" w14:textId="77777777" w:rsidR="001B2438" w:rsidRPr="00D53D2D" w:rsidRDefault="001B2438" w:rsidP="00D53D2D">
      <w:pPr>
        <w:pStyle w:val="Bibliography"/>
      </w:pPr>
    </w:p>
    <w:p w14:paraId="224FBC53" w14:textId="0ED4335A" w:rsidR="00D53D2D" w:rsidRDefault="00D53D2D" w:rsidP="00D53D2D">
      <w:pPr>
        <w:pStyle w:val="Bibliography"/>
        <w:rPr>
          <w:ins w:id="943" w:author="Author" w:date="2021-05-17T10:48:00Z"/>
        </w:rPr>
      </w:pPr>
      <w:r w:rsidRPr="00D53D2D">
        <w:t xml:space="preserve">Stout, D., </w:t>
      </w:r>
      <w:proofErr w:type="spellStart"/>
      <w:r w:rsidRPr="00D53D2D">
        <w:t>Semaw</w:t>
      </w:r>
      <w:proofErr w:type="spellEnd"/>
      <w:r w:rsidRPr="00D53D2D">
        <w:t xml:space="preserve">, S., Rogers, M.J., </w:t>
      </w:r>
      <w:proofErr w:type="spellStart"/>
      <w:r w:rsidRPr="00D53D2D">
        <w:t>Cauche</w:t>
      </w:r>
      <w:proofErr w:type="spellEnd"/>
      <w:r w:rsidRPr="00D53D2D">
        <w:t xml:space="preserve">, D., 2010. Technological variation in the earliest </w:t>
      </w:r>
      <w:proofErr w:type="spellStart"/>
      <w:r w:rsidRPr="00D53D2D">
        <w:t>Oldowan</w:t>
      </w:r>
      <w:proofErr w:type="spellEnd"/>
      <w:r w:rsidRPr="00D53D2D">
        <w:t xml:space="preserve"> from </w:t>
      </w:r>
      <w:proofErr w:type="spellStart"/>
      <w:r w:rsidRPr="00D53D2D">
        <w:t>Gona</w:t>
      </w:r>
      <w:proofErr w:type="spellEnd"/>
      <w:r w:rsidRPr="00D53D2D">
        <w:t>, Afar, Ethiopia. Journal of Human Evolution. 58, 474–491.</w:t>
      </w:r>
    </w:p>
    <w:p w14:paraId="7DC2B8AB" w14:textId="77777777" w:rsidR="001B2438" w:rsidRPr="00D53D2D" w:rsidRDefault="001B2438" w:rsidP="00D53D2D">
      <w:pPr>
        <w:pStyle w:val="Bibliography"/>
      </w:pPr>
    </w:p>
    <w:p w14:paraId="67F88AC0" w14:textId="31D75BDE" w:rsidR="00D53D2D" w:rsidRDefault="00D53D2D" w:rsidP="00D53D2D">
      <w:pPr>
        <w:pStyle w:val="Bibliography"/>
        <w:rPr>
          <w:ins w:id="944" w:author="Author" w:date="2021-05-17T10:49:00Z"/>
        </w:rPr>
      </w:pPr>
      <w:r w:rsidRPr="00D53D2D">
        <w:t xml:space="preserve">Tennie, C., Braun, D.R., </w:t>
      </w:r>
      <w:proofErr w:type="spellStart"/>
      <w:r w:rsidRPr="00D53D2D">
        <w:t>Premo</w:t>
      </w:r>
      <w:proofErr w:type="spellEnd"/>
      <w:r w:rsidRPr="00D53D2D">
        <w:t xml:space="preserve">, L.S., </w:t>
      </w:r>
      <w:proofErr w:type="spellStart"/>
      <w:r w:rsidRPr="00D53D2D">
        <w:t>McPherron</w:t>
      </w:r>
      <w:proofErr w:type="spellEnd"/>
      <w:r w:rsidRPr="00D53D2D">
        <w:t xml:space="preserve">, S.P., 2016. The </w:t>
      </w:r>
      <w:ins w:id="945" w:author="Author" w:date="2021-05-17T10:49:00Z">
        <w:r w:rsidR="001B2438">
          <w:t>i</w:t>
        </w:r>
      </w:ins>
      <w:del w:id="946" w:author="Author" w:date="2021-05-17T10:49:00Z">
        <w:r w:rsidRPr="00D53D2D" w:rsidDel="001B2438">
          <w:delText>I</w:delText>
        </w:r>
      </w:del>
      <w:r w:rsidRPr="00D53D2D">
        <w:t xml:space="preserve">sland </w:t>
      </w:r>
      <w:ins w:id="947" w:author="Author" w:date="2021-05-17T10:49:00Z">
        <w:r w:rsidR="001B2438">
          <w:t>t</w:t>
        </w:r>
      </w:ins>
      <w:del w:id="948" w:author="Author" w:date="2021-05-17T10:49:00Z">
        <w:r w:rsidRPr="00D53D2D" w:rsidDel="001B2438">
          <w:delText>T</w:delText>
        </w:r>
      </w:del>
      <w:r w:rsidRPr="00D53D2D">
        <w:t xml:space="preserve">est for </w:t>
      </w:r>
      <w:ins w:id="949" w:author="Author" w:date="2021-05-17T10:49:00Z">
        <w:r w:rsidR="001B2438">
          <w:t>c</w:t>
        </w:r>
      </w:ins>
      <w:del w:id="950" w:author="Author" w:date="2021-05-17T10:49:00Z">
        <w:r w:rsidRPr="00D53D2D" w:rsidDel="001B2438">
          <w:delText>C</w:delText>
        </w:r>
      </w:del>
      <w:r w:rsidRPr="00D53D2D">
        <w:t xml:space="preserve">umulative </w:t>
      </w:r>
      <w:ins w:id="951" w:author="Author" w:date="2021-05-17T10:49:00Z">
        <w:r w:rsidR="001B2438">
          <w:t>c</w:t>
        </w:r>
      </w:ins>
      <w:del w:id="952" w:author="Author" w:date="2021-05-17T10:49:00Z">
        <w:r w:rsidRPr="00D53D2D" w:rsidDel="001B2438">
          <w:delText>C</w:delText>
        </w:r>
      </w:del>
      <w:r w:rsidRPr="00D53D2D">
        <w:t xml:space="preserve">ulture in the Paleolithic. In: </w:t>
      </w:r>
      <w:proofErr w:type="spellStart"/>
      <w:r w:rsidRPr="00D53D2D">
        <w:t>Haidle</w:t>
      </w:r>
      <w:proofErr w:type="spellEnd"/>
      <w:r w:rsidRPr="00D53D2D">
        <w:t>, M.N., Conard, N.J., Bolus, M. (Eds.), The Nature of Culture. Springer</w:t>
      </w:r>
      <w:del w:id="953" w:author="Author" w:date="2021-05-17T10:49:00Z">
        <w:r w:rsidRPr="00D53D2D" w:rsidDel="001B2438">
          <w:delText xml:space="preserve"> Netherlands</w:delText>
        </w:r>
      </w:del>
      <w:r w:rsidRPr="00D53D2D">
        <w:t>, Dordrecht, pp. 121–133.</w:t>
      </w:r>
    </w:p>
    <w:p w14:paraId="60B84014" w14:textId="77777777" w:rsidR="001B2438" w:rsidRPr="00D53D2D" w:rsidRDefault="001B2438" w:rsidP="00D53D2D">
      <w:pPr>
        <w:pStyle w:val="Bibliography"/>
      </w:pPr>
    </w:p>
    <w:p w14:paraId="44EFD658" w14:textId="5820829F" w:rsidR="00D53D2D" w:rsidRPr="00D53D2D" w:rsidRDefault="00D53D2D" w:rsidP="00D53D2D">
      <w:pPr>
        <w:pStyle w:val="Bibliography"/>
      </w:pPr>
      <w:r w:rsidRPr="00D53D2D">
        <w:t xml:space="preserve">Tennie, C., </w:t>
      </w:r>
      <w:proofErr w:type="spellStart"/>
      <w:r w:rsidRPr="00D53D2D">
        <w:t>Premo</w:t>
      </w:r>
      <w:proofErr w:type="spellEnd"/>
      <w:r w:rsidRPr="00D53D2D">
        <w:t xml:space="preserve">, L.S., Braun, D.R., </w:t>
      </w:r>
      <w:proofErr w:type="spellStart"/>
      <w:r w:rsidRPr="00D53D2D">
        <w:t>McPherron</w:t>
      </w:r>
      <w:proofErr w:type="spellEnd"/>
      <w:r w:rsidRPr="00D53D2D">
        <w:t xml:space="preserve">, S.P., 2017. Early </w:t>
      </w:r>
      <w:ins w:id="954" w:author="Author" w:date="2021-05-17T10:49:00Z">
        <w:r w:rsidR="001B2438">
          <w:t>s</w:t>
        </w:r>
      </w:ins>
      <w:del w:id="955" w:author="Author" w:date="2021-05-17T10:49:00Z">
        <w:r w:rsidRPr="00D53D2D" w:rsidDel="001B2438">
          <w:delText>S</w:delText>
        </w:r>
      </w:del>
      <w:r w:rsidRPr="00D53D2D">
        <w:t xml:space="preserve">tone </w:t>
      </w:r>
      <w:ins w:id="956" w:author="Author" w:date="2021-05-17T10:49:00Z">
        <w:r w:rsidR="001B2438">
          <w:t>t</w:t>
        </w:r>
      </w:ins>
      <w:del w:id="957" w:author="Author" w:date="2021-05-17T10:49:00Z">
        <w:r w:rsidRPr="00D53D2D" w:rsidDel="001B2438">
          <w:delText>T</w:delText>
        </w:r>
      </w:del>
      <w:r w:rsidRPr="00D53D2D">
        <w:t xml:space="preserve">ools and </w:t>
      </w:r>
      <w:ins w:id="958" w:author="Author" w:date="2021-05-17T10:49:00Z">
        <w:r w:rsidR="001B2438">
          <w:t>c</w:t>
        </w:r>
      </w:ins>
      <w:del w:id="959" w:author="Author" w:date="2021-05-17T10:49:00Z">
        <w:r w:rsidRPr="00D53D2D" w:rsidDel="001B2438">
          <w:delText>C</w:delText>
        </w:r>
      </w:del>
      <w:r w:rsidRPr="00D53D2D">
        <w:t xml:space="preserve">ultural </w:t>
      </w:r>
      <w:ins w:id="960" w:author="Author" w:date="2021-05-17T10:49:00Z">
        <w:r w:rsidR="001B2438">
          <w:t>t</w:t>
        </w:r>
      </w:ins>
      <w:del w:id="961" w:author="Author" w:date="2021-05-17T10:49:00Z">
        <w:r w:rsidRPr="00D53D2D" w:rsidDel="001B2438">
          <w:delText>T</w:delText>
        </w:r>
      </w:del>
      <w:r w:rsidRPr="00D53D2D">
        <w:t xml:space="preserve">ransmission: Resetting the </w:t>
      </w:r>
      <w:ins w:id="962" w:author="Author" w:date="2021-05-17T10:49:00Z">
        <w:r w:rsidR="001B2438">
          <w:t>n</w:t>
        </w:r>
      </w:ins>
      <w:del w:id="963" w:author="Author" w:date="2021-05-17T10:49:00Z">
        <w:r w:rsidRPr="00D53D2D" w:rsidDel="001B2438">
          <w:delText>N</w:delText>
        </w:r>
      </w:del>
      <w:r w:rsidRPr="00D53D2D">
        <w:t xml:space="preserve">ull </w:t>
      </w:r>
      <w:ins w:id="964" w:author="Author" w:date="2021-05-17T10:49:00Z">
        <w:r w:rsidR="001B2438">
          <w:t>h</w:t>
        </w:r>
      </w:ins>
      <w:del w:id="965" w:author="Author" w:date="2021-05-17T10:49:00Z">
        <w:r w:rsidRPr="00D53D2D" w:rsidDel="001B2438">
          <w:delText>H</w:delText>
        </w:r>
      </w:del>
      <w:r w:rsidRPr="00D53D2D">
        <w:t>ypothesis. Current Anthropology. 58</w:t>
      </w:r>
      <w:ins w:id="966" w:author="Author" w:date="2021-05-17T10:51:00Z">
        <w:r w:rsidR="001B2438">
          <w:t>,</w:t>
        </w:r>
      </w:ins>
      <w:ins w:id="967" w:author="Author" w:date="2021-05-17T10:52:00Z">
        <w:r w:rsidR="001B2438">
          <w:t xml:space="preserve"> </w:t>
        </w:r>
      </w:ins>
      <w:del w:id="968" w:author="Author" w:date="2021-05-17T10:51:00Z">
        <w:r w:rsidRPr="00D53D2D" w:rsidDel="001B2438">
          <w:delText>, 000–000</w:delText>
        </w:r>
      </w:del>
      <w:ins w:id="969" w:author="Author" w:date="2021-05-17T10:51:00Z">
        <w:r w:rsidR="001B2438">
          <w:t>652-672</w:t>
        </w:r>
      </w:ins>
      <w:r w:rsidRPr="00D53D2D">
        <w:t>.</w:t>
      </w:r>
    </w:p>
    <w:p w14:paraId="3FFECBB4" w14:textId="5BB41CC9" w:rsidR="00D53D2D" w:rsidRDefault="00D53D2D" w:rsidP="00D53D2D">
      <w:pPr>
        <w:pStyle w:val="Bibliography"/>
        <w:rPr>
          <w:ins w:id="970" w:author="Author" w:date="2021-05-17T10:52:00Z"/>
        </w:rPr>
      </w:pPr>
      <w:r w:rsidRPr="00D53D2D">
        <w:t xml:space="preserve">Toth, N., 1982. The Stone Technologies of </w:t>
      </w:r>
      <w:ins w:id="971" w:author="Author" w:date="2021-05-17T10:52:00Z">
        <w:r w:rsidR="001B2438">
          <w:t>e</w:t>
        </w:r>
      </w:ins>
      <w:del w:id="972" w:author="Author" w:date="2021-05-17T10:52:00Z">
        <w:r w:rsidRPr="00D53D2D" w:rsidDel="001B2438">
          <w:delText>E</w:delText>
        </w:r>
      </w:del>
      <w:r w:rsidRPr="00D53D2D">
        <w:t xml:space="preserve">arly </w:t>
      </w:r>
      <w:ins w:id="973" w:author="Author" w:date="2021-05-17T10:52:00Z">
        <w:r w:rsidR="001B2438">
          <w:t>h</w:t>
        </w:r>
      </w:ins>
      <w:del w:id="974" w:author="Author" w:date="2021-05-17T10:52:00Z">
        <w:r w:rsidRPr="00D53D2D" w:rsidDel="001B2438">
          <w:delText>H</w:delText>
        </w:r>
      </w:del>
      <w:r w:rsidRPr="00D53D2D">
        <w:t xml:space="preserve">ominids at Koobi Fora, Kenya: An </w:t>
      </w:r>
      <w:ins w:id="975" w:author="Author" w:date="2021-05-17T10:52:00Z">
        <w:r w:rsidR="001B2438">
          <w:t>e</w:t>
        </w:r>
      </w:ins>
      <w:del w:id="976" w:author="Author" w:date="2021-05-17T10:52:00Z">
        <w:r w:rsidRPr="00D53D2D" w:rsidDel="001B2438">
          <w:delText>E</w:delText>
        </w:r>
      </w:del>
      <w:r w:rsidRPr="00D53D2D">
        <w:t xml:space="preserve">xperimental </w:t>
      </w:r>
      <w:ins w:id="977" w:author="Author" w:date="2021-05-17T10:52:00Z">
        <w:r w:rsidR="001B2438">
          <w:t>a</w:t>
        </w:r>
      </w:ins>
      <w:del w:id="978" w:author="Author" w:date="2021-05-17T10:52:00Z">
        <w:r w:rsidRPr="00D53D2D" w:rsidDel="001B2438">
          <w:delText>A</w:delText>
        </w:r>
      </w:del>
      <w:r w:rsidRPr="00D53D2D">
        <w:t>pproach (Doctoral Dissertation). Uni</w:t>
      </w:r>
      <w:del w:id="979" w:author="Author" w:date="2021-05-17T10:52:00Z">
        <w:r w:rsidRPr="00D53D2D" w:rsidDel="001B2438">
          <w:delText>v</w:delText>
        </w:r>
      </w:del>
      <w:r w:rsidRPr="00D53D2D">
        <w:t>versity of California, Berkeley.</w:t>
      </w:r>
    </w:p>
    <w:p w14:paraId="35F62646" w14:textId="77777777" w:rsidR="001B2438" w:rsidRPr="00D53D2D" w:rsidRDefault="001B2438" w:rsidP="00D53D2D">
      <w:pPr>
        <w:pStyle w:val="Bibliography"/>
      </w:pPr>
    </w:p>
    <w:p w14:paraId="2CD99B26" w14:textId="76AFCC51" w:rsidR="00D53D2D" w:rsidRDefault="00D53D2D" w:rsidP="00D53D2D">
      <w:pPr>
        <w:pStyle w:val="Bibliography"/>
        <w:rPr>
          <w:ins w:id="980" w:author="Author" w:date="2021-05-17T10:52:00Z"/>
        </w:rPr>
      </w:pPr>
      <w:r w:rsidRPr="00D53D2D">
        <w:t>Toth, N., 1985. The oldowan reassessed: A close look at early stone artifacts. Journal of Archaeological Science. 12, 101–120.</w:t>
      </w:r>
    </w:p>
    <w:p w14:paraId="513E374F" w14:textId="77777777" w:rsidR="001B2438" w:rsidRPr="00D53D2D" w:rsidRDefault="001B2438" w:rsidP="00D53D2D">
      <w:pPr>
        <w:pStyle w:val="Bibliography"/>
      </w:pPr>
    </w:p>
    <w:p w14:paraId="3321C3B7" w14:textId="59FE55E5" w:rsidR="00D53D2D" w:rsidRDefault="00D53D2D" w:rsidP="00D53D2D">
      <w:pPr>
        <w:pStyle w:val="Bibliography"/>
        <w:rPr>
          <w:ins w:id="981" w:author="Author" w:date="2021-05-17T10:52:00Z"/>
        </w:rPr>
      </w:pPr>
      <w:r w:rsidRPr="00D53D2D">
        <w:t>Toth, N., 1987. Behavioral inferences from Early Stone artifact assemblages : an experimental model. Journal of Human Evolution. 16, 763–787.</w:t>
      </w:r>
    </w:p>
    <w:p w14:paraId="0D320BBC" w14:textId="77777777" w:rsidR="001B2438" w:rsidRPr="00D53D2D" w:rsidRDefault="001B2438" w:rsidP="00D53D2D">
      <w:pPr>
        <w:pStyle w:val="Bibliography"/>
      </w:pPr>
    </w:p>
    <w:p w14:paraId="315E2530" w14:textId="77777777" w:rsidR="00D53D2D" w:rsidRPr="00D53D2D" w:rsidRDefault="00D53D2D" w:rsidP="00D53D2D">
      <w:pPr>
        <w:pStyle w:val="Bibliography"/>
      </w:pPr>
      <w:r w:rsidRPr="00D53D2D">
        <w:t>Toth, N., Schick, K., 2018. An overview of the cognitive implications of the Oldowan Industrial Complex. Azania: Archaeological Research in Africa. 53, 3–39.</w:t>
      </w:r>
    </w:p>
    <w:commentRangeEnd w:id="447"/>
    <w:commentRangeEnd w:id="448"/>
    <w:commentRangeEnd w:id="449"/>
    <w:p w14:paraId="61556516" w14:textId="1864C848" w:rsidR="00F22486" w:rsidRPr="00E8798B" w:rsidRDefault="00B224C0" w:rsidP="00E8798B">
      <w:pPr>
        <w:pStyle w:val="BodyText"/>
        <w:spacing w:line="480" w:lineRule="auto"/>
        <w:ind w:firstLine="0"/>
        <w:rPr>
          <w:rFonts w:cs="Times New Roman"/>
          <w:sz w:val="24"/>
        </w:rPr>
      </w:pPr>
      <w:r>
        <w:rPr>
          <w:rStyle w:val="CommentReference"/>
          <w:rFonts w:asciiTheme="minorHAnsi" w:hAnsiTheme="minorHAnsi"/>
        </w:rPr>
        <w:commentReference w:id="447"/>
      </w:r>
      <w:r>
        <w:rPr>
          <w:rStyle w:val="CommentReference"/>
          <w:rFonts w:asciiTheme="minorHAnsi" w:hAnsiTheme="minorHAnsi"/>
        </w:rPr>
        <w:commentReference w:id="448"/>
      </w:r>
      <w:r>
        <w:rPr>
          <w:rStyle w:val="CommentReference"/>
          <w:rFonts w:asciiTheme="minorHAnsi" w:hAnsiTheme="minorHAnsi"/>
        </w:rPr>
        <w:commentReference w:id="449"/>
      </w:r>
    </w:p>
    <w:p w14:paraId="6B8C24CE" w14:textId="77777777" w:rsidR="00933E01" w:rsidRPr="00E8798B" w:rsidRDefault="00933E01" w:rsidP="00E8798B">
      <w:pPr>
        <w:pStyle w:val="BodyText"/>
        <w:spacing w:line="480" w:lineRule="auto"/>
        <w:ind w:firstLine="0"/>
        <w:rPr>
          <w:rFonts w:cs="Times New Roman"/>
          <w:sz w:val="24"/>
        </w:rPr>
      </w:pPr>
    </w:p>
    <w:p w14:paraId="699893F7" w14:textId="1D716CE2" w:rsidR="00933E01" w:rsidRPr="00E8798B" w:rsidRDefault="00933E01" w:rsidP="00E8798B">
      <w:pPr>
        <w:pStyle w:val="BodyText"/>
        <w:spacing w:line="480" w:lineRule="auto"/>
        <w:rPr>
          <w:rFonts w:cs="Times New Roman"/>
          <w:sz w:val="24"/>
        </w:rPr>
      </w:pPr>
    </w:p>
    <w:p w14:paraId="236AE123" w14:textId="77777777" w:rsidR="00933E01" w:rsidRPr="00E8798B" w:rsidRDefault="00933E01" w:rsidP="00933E01">
      <w:pPr>
        <w:pStyle w:val="BodyText"/>
        <w:rPr>
          <w:rFonts w:cs="Times New Roman"/>
          <w:sz w:val="24"/>
        </w:rPr>
      </w:pPr>
    </w:p>
    <w:p w14:paraId="684432C0" w14:textId="03FFE397" w:rsidR="00F22486" w:rsidRPr="00E8798B" w:rsidRDefault="00F22486" w:rsidP="00FA417E">
      <w:pPr>
        <w:pStyle w:val="BodyText"/>
        <w:rPr>
          <w:rFonts w:cs="Times New Roman"/>
          <w:sz w:val="24"/>
        </w:rPr>
      </w:pPr>
    </w:p>
    <w:sectPr w:rsidR="00F22486" w:rsidRPr="00E8798B" w:rsidSect="005A38E9">
      <w:footerReference w:type="even" r:id="rId1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uthor" w:date="2021-05-17T14:45:00Z" w:initials="A">
    <w:p w14:paraId="686CAD09" w14:textId="14C7180C" w:rsidR="00A45151" w:rsidRDefault="00A45151">
      <w:pPr>
        <w:pStyle w:val="CommentText"/>
      </w:pPr>
      <w:r>
        <w:t>I have removed the heading numbers to match the GFA guidelines for subdivisions</w:t>
      </w:r>
      <w:r>
        <w:rPr>
          <w:rStyle w:val="CommentReference"/>
        </w:rPr>
        <w:annotationRef/>
      </w:r>
    </w:p>
  </w:comment>
  <w:comment w:id="5" w:author="Author" w:date="2021-05-01T12:15:00Z" w:initials="A">
    <w:p w14:paraId="68A72C40" w14:textId="6B6F9DAD" w:rsidR="0082324A" w:rsidRDefault="0082324A">
      <w:pPr>
        <w:pStyle w:val="CommentText"/>
      </w:pPr>
      <w:r>
        <w:rPr>
          <w:rStyle w:val="CommentReference"/>
        </w:rPr>
        <w:annotationRef/>
      </w:r>
      <w:r>
        <w:t>Please remove all literature codes including shading from in text citations and References</w:t>
      </w:r>
    </w:p>
  </w:comment>
  <w:comment w:id="6" w:author="Author" w:date="2021-05-17T14:22:00Z" w:initials="A">
    <w:p w14:paraId="5D2C6F1B" w14:textId="32D2D6E9" w:rsidR="00836683" w:rsidRDefault="00836683">
      <w:pPr>
        <w:pStyle w:val="CommentText"/>
      </w:pPr>
      <w:r>
        <w:rPr>
          <w:rStyle w:val="CommentReference"/>
        </w:rPr>
        <w:annotationRef/>
      </w:r>
      <w:r>
        <w:t>All literature codes have been removed</w:t>
      </w:r>
    </w:p>
  </w:comment>
  <w:comment w:id="7" w:author="Author" w:date="2021-05-01T12:04:00Z" w:initials="A">
    <w:p w14:paraId="5437CF7B" w14:textId="1B74E0A1" w:rsidR="008D4F7F" w:rsidRDefault="008D4F7F">
      <w:pPr>
        <w:pStyle w:val="CommentText"/>
      </w:pPr>
      <w:r>
        <w:rPr>
          <w:rStyle w:val="CommentReference"/>
        </w:rPr>
        <w:annotationRef/>
      </w:r>
      <w:r>
        <w:t xml:space="preserve">This seems a bit backwards i.e., the production strategies result in combinations not the other way around. Perhaps what is meant is that the various combinations reflect or reveal a variety of production strategies. Please amend. </w:t>
      </w:r>
    </w:p>
  </w:comment>
  <w:comment w:id="8" w:author="Author" w:date="2021-05-14T15:14:00Z" w:initials="A">
    <w:p w14:paraId="20439363" w14:textId="5F25897C" w:rsidR="005F0B61" w:rsidRDefault="005F0B61">
      <w:pPr>
        <w:pStyle w:val="CommentText"/>
      </w:pPr>
      <w:r>
        <w:rPr>
          <w:rStyle w:val="CommentReference"/>
        </w:rPr>
        <w:annotationRef/>
      </w:r>
      <w:r>
        <w:t xml:space="preserve">I did not delete create because it would have deleted this comment.  I changed create to reflect. Does this make more sense now? </w:t>
      </w:r>
    </w:p>
  </w:comment>
  <w:comment w:id="15" w:author="Author" w:date="2021-05-01T12:10:00Z" w:initials="A">
    <w:p w14:paraId="4500F74E" w14:textId="424C945E" w:rsidR="008D4F7F" w:rsidRDefault="008D4F7F">
      <w:pPr>
        <w:pStyle w:val="CommentText"/>
      </w:pPr>
      <w:r>
        <w:rPr>
          <w:rStyle w:val="CommentReference"/>
        </w:rPr>
        <w:annotationRef/>
      </w:r>
      <w:r>
        <w:t xml:space="preserve">a multitude of </w:t>
      </w:r>
      <w:proofErr w:type="spellStart"/>
      <w:r>
        <w:t>Oldowan</w:t>
      </w:r>
      <w:proofErr w:type="spellEnd"/>
      <w:r>
        <w:t xml:space="preserve"> technologies? Or considerable technological diversity in the </w:t>
      </w:r>
      <w:proofErr w:type="spellStart"/>
      <w:r>
        <w:t>Oldowan</w:t>
      </w:r>
      <w:proofErr w:type="spellEnd"/>
      <w:r>
        <w:t>…? The current phrase isn’t quite grammatically correct.</w:t>
      </w:r>
    </w:p>
  </w:comment>
  <w:comment w:id="16" w:author="Author" w:date="2021-05-14T15:17:00Z" w:initials="A">
    <w:p w14:paraId="56104216" w14:textId="0D75928E" w:rsidR="005F0B61" w:rsidRDefault="005F0B61">
      <w:pPr>
        <w:pStyle w:val="CommentText"/>
      </w:pPr>
      <w:r>
        <w:rPr>
          <w:rStyle w:val="CommentReference"/>
        </w:rPr>
        <w:annotationRef/>
      </w:r>
      <w:r>
        <w:t xml:space="preserve">I changed multitude to considerable. </w:t>
      </w:r>
    </w:p>
  </w:comment>
  <w:comment w:id="17" w:author="Author" w:date="2021-05-01T12:15:00Z" w:initials="A">
    <w:p w14:paraId="5F830575" w14:textId="47A77D62" w:rsidR="0082324A" w:rsidRDefault="0082324A">
      <w:pPr>
        <w:pStyle w:val="CommentText"/>
      </w:pPr>
      <w:r>
        <w:rPr>
          <w:rStyle w:val="CommentReference"/>
        </w:rPr>
        <w:annotationRef/>
      </w:r>
      <w:r>
        <w:t>Please clarify this reference. Is this a reference supporting this claim? Or a reference for the last publication on ecological influences?</w:t>
      </w:r>
    </w:p>
  </w:comment>
  <w:comment w:id="18" w:author="Author" w:date="2021-05-14T15:18:00Z" w:initials="A">
    <w:p w14:paraId="5B6F49C8" w14:textId="6DC5FDB8" w:rsidR="005F0B61" w:rsidRDefault="005F0B61">
      <w:pPr>
        <w:pStyle w:val="CommentText"/>
      </w:pPr>
      <w:r>
        <w:rPr>
          <w:rStyle w:val="CommentReference"/>
        </w:rPr>
        <w:annotationRef/>
      </w:r>
      <w:r>
        <w:t xml:space="preserve">This refence supports the notion that the ecological approach has become less prevalent in the </w:t>
      </w:r>
      <w:proofErr w:type="spellStart"/>
      <w:r>
        <w:t>Oldowan</w:t>
      </w:r>
      <w:proofErr w:type="spellEnd"/>
      <w:r>
        <w:t xml:space="preserve"> research.</w:t>
      </w:r>
    </w:p>
  </w:comment>
  <w:comment w:id="23" w:author="Author" w:date="2021-05-14T15:20:00Z" w:initials="A">
    <w:p w14:paraId="091095E5" w14:textId="77777777" w:rsidR="005F0B61" w:rsidRDefault="005F0B61" w:rsidP="005F0B61">
      <w:pPr>
        <w:pStyle w:val="CommentText"/>
      </w:pPr>
      <w:r>
        <w:rPr>
          <w:rStyle w:val="CommentReference"/>
        </w:rPr>
        <w:annotationRef/>
      </w:r>
      <w:r>
        <w:t xml:space="preserve">Original Comment by Editor: </w:t>
      </w:r>
      <w:r>
        <w:rPr>
          <w:rStyle w:val="CommentReference"/>
        </w:rPr>
        <w:annotationRef/>
      </w:r>
      <w:r>
        <w:t>This is essentially repeated in the next paragraph. Please consolidate. I suggest removing from here and retaining below.</w:t>
      </w:r>
    </w:p>
    <w:p w14:paraId="502C9AA0" w14:textId="5C53346D" w:rsidR="005F0B61" w:rsidRDefault="005F0B61">
      <w:pPr>
        <w:pStyle w:val="CommentText"/>
      </w:pPr>
    </w:p>
  </w:comment>
  <w:comment w:id="24" w:author="Author" w:date="2021-05-14T15:21:00Z" w:initials="A">
    <w:p w14:paraId="5D9007E2" w14:textId="367DDDA3" w:rsidR="005F0B61" w:rsidRDefault="005F0B61">
      <w:pPr>
        <w:pStyle w:val="CommentText"/>
      </w:pPr>
      <w:r>
        <w:rPr>
          <w:rStyle w:val="CommentReference"/>
        </w:rPr>
        <w:annotationRef/>
      </w:r>
      <w:r>
        <w:t xml:space="preserve">I have removed this sentence. </w:t>
      </w:r>
    </w:p>
  </w:comment>
  <w:comment w:id="36" w:author="Author" w:date="2021-05-01T12:17:00Z" w:initials="A">
    <w:p w14:paraId="49BFA5A1" w14:textId="2103A092" w:rsidR="0082324A" w:rsidRDefault="0082324A">
      <w:pPr>
        <w:pStyle w:val="CommentText"/>
      </w:pPr>
      <w:r>
        <w:rPr>
          <w:rStyle w:val="CommentReference"/>
        </w:rPr>
        <w:annotationRef/>
      </w:r>
      <w:r>
        <w:t xml:space="preserve">What about stone tool variation? In what </w:t>
      </w:r>
      <w:proofErr w:type="spellStart"/>
      <w:r>
        <w:t>contex</w:t>
      </w:r>
      <w:proofErr w:type="spellEnd"/>
    </w:p>
  </w:comment>
  <w:comment w:id="27" w:author="Author" w:date="2021-05-01T12:24:00Z" w:initials="A">
    <w:p w14:paraId="3C20DC9A" w14:textId="01289935" w:rsidR="00145FAD" w:rsidRDefault="00145FAD">
      <w:pPr>
        <w:pStyle w:val="CommentText"/>
      </w:pPr>
      <w:r>
        <w:rPr>
          <w:rStyle w:val="CommentReference"/>
        </w:rPr>
        <w:annotationRef/>
      </w:r>
      <w:r>
        <w:t>This is essentially repeated in the next paragraph. Please consolidate. I suggest removing from here and retaining below.</w:t>
      </w:r>
    </w:p>
  </w:comment>
  <w:comment w:id="28" w:author="Author" w:date="2021-05-14T15:19:00Z" w:initials="A">
    <w:p w14:paraId="3CF2E867" w14:textId="101898DC" w:rsidR="005F0B61" w:rsidRDefault="005F0B61">
      <w:pPr>
        <w:pStyle w:val="CommentText"/>
      </w:pPr>
      <w:r>
        <w:rPr>
          <w:rStyle w:val="CommentReference"/>
        </w:rPr>
        <w:annotationRef/>
      </w:r>
    </w:p>
  </w:comment>
  <w:comment w:id="45" w:author="Author" w:date="2021-05-01T12:19:00Z" w:initials="A">
    <w:p w14:paraId="387A1AEA" w14:textId="5D323870" w:rsidR="0082324A" w:rsidRDefault="0082324A">
      <w:pPr>
        <w:pStyle w:val="CommentText"/>
      </w:pPr>
      <w:r>
        <w:rPr>
          <w:rStyle w:val="CommentReference"/>
        </w:rPr>
        <w:annotationRef/>
      </w:r>
      <w:r>
        <w:t xml:space="preserve">This is too early to introduce </w:t>
      </w:r>
    </w:p>
  </w:comment>
  <w:comment w:id="44" w:author="Author" w:date="2021-05-01T12:22:00Z" w:initials="A">
    <w:p w14:paraId="1569DA53" w14:textId="0D681ED2" w:rsidR="00145FAD" w:rsidRDefault="00145FAD">
      <w:pPr>
        <w:pStyle w:val="CommentText"/>
      </w:pPr>
      <w:r>
        <w:rPr>
          <w:rStyle w:val="CommentReference"/>
        </w:rPr>
        <w:annotationRef/>
      </w:r>
      <w:r>
        <w:t>This seems a bit premature for the context of this paragraph. If you’re using ‘novel’ statistical analyses, that should be brought in further down the line when you explain the goals of the current study. Please shift to the last paragraph of the Intro</w:t>
      </w:r>
    </w:p>
  </w:comment>
  <w:comment w:id="41" w:author="Author" w:date="2021-05-14T15:22:00Z" w:initials="A">
    <w:p w14:paraId="7396605D" w14:textId="3B738987" w:rsidR="005F0B61" w:rsidRDefault="005F0B61" w:rsidP="005F0B61">
      <w:pPr>
        <w:pStyle w:val="CommentText"/>
      </w:pPr>
      <w:r>
        <w:rPr>
          <w:rStyle w:val="CommentReference"/>
        </w:rPr>
        <w:annotationRef/>
      </w:r>
      <w:r>
        <w:rPr>
          <w:rStyle w:val="CommentReference"/>
        </w:rPr>
        <w:annotationRef/>
      </w:r>
      <w:r>
        <w:t>Original Comment by Editor: This seems a bit premature for the context of this paragraph. If you’re using ‘novel’ statistical analyses, that should be brought in further down the line when you explain the goals of the current study. Please shift to the last paragraph of the Intro</w:t>
      </w:r>
    </w:p>
    <w:p w14:paraId="2460B12C" w14:textId="6AFBC2F3" w:rsidR="005F0B61" w:rsidRDefault="005F0B61">
      <w:pPr>
        <w:pStyle w:val="CommentText"/>
      </w:pPr>
    </w:p>
  </w:comment>
  <w:comment w:id="42" w:author="Author" w:date="2021-05-14T15:22:00Z" w:initials="A">
    <w:p w14:paraId="30A96AF6" w14:textId="4B9CEAFA" w:rsidR="005F0B61" w:rsidRDefault="005F0B61">
      <w:pPr>
        <w:pStyle w:val="CommentText"/>
      </w:pPr>
      <w:r>
        <w:rPr>
          <w:rStyle w:val="CommentReference"/>
        </w:rPr>
        <w:annotationRef/>
      </w:r>
      <w:r>
        <w:t>I ha</w:t>
      </w:r>
      <w:r w:rsidR="00CB6B48">
        <w:t>ve removed this part of the sentence</w:t>
      </w:r>
      <w:r w:rsidR="00836683">
        <w:t>.</w:t>
      </w:r>
    </w:p>
  </w:comment>
  <w:comment w:id="50" w:author="Author" w:date="2021-05-14T15:24:00Z" w:initials="A">
    <w:p w14:paraId="4318552E" w14:textId="4504ED83" w:rsidR="00CB6B48" w:rsidRDefault="00CB6B48">
      <w:pPr>
        <w:pStyle w:val="CommentText"/>
      </w:pPr>
      <w:r>
        <w:rPr>
          <w:rStyle w:val="CommentReference"/>
        </w:rPr>
        <w:annotationRef/>
      </w:r>
      <w:r>
        <w:t xml:space="preserve">I changed “the land-use patterns” </w:t>
      </w:r>
      <w:proofErr w:type="gramStart"/>
      <w:r>
        <w:t>to  just</w:t>
      </w:r>
      <w:proofErr w:type="gramEnd"/>
      <w:r>
        <w:t xml:space="preserve"> “land-use”. This seems more </w:t>
      </w:r>
      <w:r w:rsidR="00836683">
        <w:t>succinct</w:t>
      </w:r>
      <w:r>
        <w:t xml:space="preserve"> in my mind. </w:t>
      </w:r>
    </w:p>
  </w:comment>
  <w:comment w:id="53" w:author="Author" w:date="2021-05-01T12:25:00Z" w:initials="A">
    <w:p w14:paraId="7598C674" w14:textId="0DA23DDC" w:rsidR="00145FAD" w:rsidRDefault="00145FAD">
      <w:pPr>
        <w:pStyle w:val="CommentText"/>
      </w:pPr>
      <w:r>
        <w:rPr>
          <w:rStyle w:val="CommentReference"/>
        </w:rPr>
        <w:annotationRef/>
      </w:r>
      <w:r>
        <w:t xml:space="preserve">Please be selective when using the term ‘novel’. Is it a novel study? Novel quantitative analyses? If you use the word </w:t>
      </w:r>
      <w:proofErr w:type="gramStart"/>
      <w:r>
        <w:t>novel</w:t>
      </w:r>
      <w:proofErr w:type="gramEnd"/>
      <w:r>
        <w:t xml:space="preserve"> then explain the novelty…</w:t>
      </w:r>
    </w:p>
  </w:comment>
  <w:comment w:id="54" w:author="Author" w:date="2021-05-14T15:25:00Z" w:initials="A">
    <w:p w14:paraId="7C1517C4" w14:textId="1C28BB6E" w:rsidR="00CB6B48" w:rsidRDefault="00CB6B48">
      <w:pPr>
        <w:pStyle w:val="CommentText"/>
      </w:pPr>
      <w:r>
        <w:rPr>
          <w:rStyle w:val="CommentReference"/>
        </w:rPr>
        <w:annotationRef/>
      </w:r>
      <w:r>
        <w:t xml:space="preserve"> I changed novel to new. I think this fixes the problem.</w:t>
      </w:r>
    </w:p>
  </w:comment>
  <w:comment w:id="62" w:author="Author" w:date="2021-05-02T08:35:00Z" w:initials="A">
    <w:p w14:paraId="0E593A7B" w14:textId="3028F42B" w:rsidR="0088782F" w:rsidRDefault="0088782F">
      <w:pPr>
        <w:pStyle w:val="CommentText"/>
      </w:pPr>
      <w:r>
        <w:rPr>
          <w:rStyle w:val="CommentReference"/>
        </w:rPr>
        <w:annotationRef/>
      </w:r>
      <w:r>
        <w:t xml:space="preserve">I have edited this to be a little more straightforward for readers. It also read as if you were demonstrating something that has </w:t>
      </w:r>
      <w:proofErr w:type="gramStart"/>
      <w:r>
        <w:t>never before</w:t>
      </w:r>
      <w:proofErr w:type="gramEnd"/>
      <w:r>
        <w:t xml:space="preserve"> been demonstrated and I don’t think that’s the case, though I do think you’ve approached the problem a different way. If your intention is to indicate that you empirically demonstrating something that has </w:t>
      </w:r>
      <w:proofErr w:type="gramStart"/>
      <w:r>
        <w:t>never before</w:t>
      </w:r>
      <w:proofErr w:type="gramEnd"/>
      <w:r>
        <w:t xml:space="preserve"> been empirically demonstrated before, then please add something along those lines i.e., Moreover, we characterize for the first time…” and be very specific for readers about what that new finding is. The potential for conditioning the economization of stone resources is certainly interesting, but it is a potential i.e., not conclusive, so it is best to scale back a bit in terms of how these findings are presented.</w:t>
      </w:r>
    </w:p>
  </w:comment>
  <w:comment w:id="64" w:author="Author" w:date="2021-05-14T15:28:00Z" w:initials="A">
    <w:p w14:paraId="2AFAB466" w14:textId="47C1A284" w:rsidR="00CB6B48" w:rsidRDefault="00CB6B48">
      <w:pPr>
        <w:pStyle w:val="CommentText"/>
      </w:pPr>
      <w:r>
        <w:rPr>
          <w:rStyle w:val="CommentReference"/>
        </w:rPr>
        <w:annotationRef/>
      </w:r>
      <w:r>
        <w:t xml:space="preserve">I shortened the ending of this sentence to make this more succinct </w:t>
      </w:r>
    </w:p>
  </w:comment>
  <w:comment w:id="110" w:author="Author" w:date="2021-05-01T14:06:00Z" w:initials="A">
    <w:p w14:paraId="0553B5FC" w14:textId="707906E0" w:rsidR="003802AA" w:rsidRDefault="003802AA">
      <w:pPr>
        <w:pStyle w:val="CommentText"/>
      </w:pPr>
      <w:r>
        <w:rPr>
          <w:rStyle w:val="CommentReference"/>
        </w:rPr>
        <w:annotationRef/>
      </w:r>
      <w:r w:rsidR="0088782F">
        <w:t xml:space="preserve">If from a separate published </w:t>
      </w:r>
      <w:proofErr w:type="gramStart"/>
      <w:r w:rsidR="0088782F">
        <w:t>study</w:t>
      </w:r>
      <w:proofErr w:type="gramEnd"/>
      <w:r w:rsidR="0088782F">
        <w:t xml:space="preserve"> then please provide a c</w:t>
      </w:r>
      <w:r>
        <w:t>itation</w:t>
      </w:r>
      <w:r w:rsidR="0088782F">
        <w:t>.</w:t>
      </w:r>
      <w:r>
        <w:t xml:space="preserve"> </w:t>
      </w:r>
      <w:r w:rsidR="0088782F">
        <w:t xml:space="preserve">If </w:t>
      </w:r>
      <w:r>
        <w:t xml:space="preserve">you </w:t>
      </w:r>
      <w:r w:rsidR="0088782F">
        <w:t xml:space="preserve">are </w:t>
      </w:r>
      <w:r>
        <w:t>saying as determined in the current study</w:t>
      </w:r>
      <w:r w:rsidR="0088782F">
        <w:t xml:space="preserve">, then please explain how the error was analyzed. </w:t>
      </w:r>
    </w:p>
  </w:comment>
  <w:comment w:id="111" w:author="Author" w:date="2021-05-14T15:30:00Z" w:initials="A">
    <w:p w14:paraId="414104A9" w14:textId="73B5F34C" w:rsidR="00E33CBF" w:rsidRDefault="00E33CBF">
      <w:pPr>
        <w:pStyle w:val="CommentText"/>
      </w:pPr>
      <w:r>
        <w:rPr>
          <w:rStyle w:val="CommentReference"/>
        </w:rPr>
        <w:annotationRef/>
      </w:r>
      <w:r>
        <w:t>I have added the appropriate citation.</w:t>
      </w:r>
    </w:p>
  </w:comment>
  <w:comment w:id="126" w:author="Author" w:date="2021-05-01T14:12:00Z" w:initials="A">
    <w:p w14:paraId="0208D158" w14:textId="1DF1F6FD" w:rsidR="00C4215E" w:rsidRDefault="00C4215E">
      <w:pPr>
        <w:pStyle w:val="CommentText"/>
      </w:pPr>
      <w:r>
        <w:rPr>
          <w:rStyle w:val="CommentReference"/>
        </w:rPr>
        <w:annotationRef/>
      </w:r>
      <w:r>
        <w:t>correctly in their relative order?</w:t>
      </w:r>
    </w:p>
  </w:comment>
  <w:comment w:id="127" w:author="Author" w:date="2021-05-17T14:29:00Z" w:initials="A">
    <w:p w14:paraId="1B33A233" w14:textId="7D4756C4" w:rsidR="009C55E7" w:rsidRDefault="009C55E7">
      <w:pPr>
        <w:pStyle w:val="CommentText"/>
      </w:pPr>
      <w:r>
        <w:rPr>
          <w:rStyle w:val="CommentReference"/>
        </w:rPr>
        <w:annotationRef/>
      </w:r>
      <w:r>
        <w:t>Yes. I have added correctly to this sentence.</w:t>
      </w:r>
    </w:p>
  </w:comment>
  <w:comment w:id="134" w:author="Author" w:date="2021-05-01T14:14:00Z" w:initials="A">
    <w:p w14:paraId="0B279EC5" w14:textId="00F1A368" w:rsidR="00C4215E" w:rsidRDefault="00C4215E">
      <w:pPr>
        <w:pStyle w:val="CommentText"/>
      </w:pPr>
      <w:r>
        <w:rPr>
          <w:rStyle w:val="CommentReference"/>
        </w:rPr>
        <w:annotationRef/>
      </w:r>
      <w:r>
        <w:t xml:space="preserve">It seems like the performance measure here is flake efficiency, as measured by edge to mass ratio. So </w:t>
      </w:r>
      <w:r w:rsidR="00B06564">
        <w:t xml:space="preserve">it </w:t>
      </w:r>
      <w:proofErr w:type="gramStart"/>
      <w:r w:rsidR="00B06564">
        <w:t xml:space="preserve">would </w:t>
      </w:r>
      <w:r>
        <w:t xml:space="preserve"> make</w:t>
      </w:r>
      <w:proofErr w:type="gramEnd"/>
      <w:r>
        <w:t xml:space="preserve"> more sense to title this ‘Flake efficiency’ similar to ‘Flake sequence estimates’ above</w:t>
      </w:r>
      <w:r w:rsidR="00B06564">
        <w:t>.</w:t>
      </w:r>
    </w:p>
  </w:comment>
  <w:comment w:id="135" w:author="Author" w:date="2021-05-14T15:33:00Z" w:initials="A">
    <w:p w14:paraId="0A94E1DD" w14:textId="77777777" w:rsidR="00D53D2D" w:rsidRDefault="00D53D2D" w:rsidP="00D53D2D">
      <w:pPr>
        <w:pStyle w:val="CommentText"/>
      </w:pPr>
      <w:r>
        <w:rPr>
          <w:rStyle w:val="CommentReference"/>
        </w:rPr>
        <w:annotationRef/>
      </w:r>
      <w:r>
        <w:t xml:space="preserve">Original Editor comment: </w:t>
      </w:r>
      <w:r>
        <w:rPr>
          <w:rStyle w:val="CommentReference"/>
        </w:rPr>
        <w:annotationRef/>
      </w:r>
      <w:r>
        <w:t xml:space="preserve">It seems like the performance measure here is flake efficiency, as measured by edge to mass ratio. So it </w:t>
      </w:r>
      <w:proofErr w:type="gramStart"/>
      <w:r>
        <w:t>would  make</w:t>
      </w:r>
      <w:proofErr w:type="gramEnd"/>
      <w:r>
        <w:t xml:space="preserve"> more sense to title this ‘Flake efficiency’ similar to ‘Flake sequence estimates’ above.</w:t>
      </w:r>
    </w:p>
    <w:p w14:paraId="63F2560F" w14:textId="0CA9A026" w:rsidR="00D53D2D" w:rsidRDefault="00D53D2D">
      <w:pPr>
        <w:pStyle w:val="CommentText"/>
      </w:pPr>
    </w:p>
  </w:comment>
  <w:comment w:id="136" w:author="Author" w:date="2021-05-14T15:34:00Z" w:initials="A">
    <w:p w14:paraId="2F107BE6" w14:textId="00153107" w:rsidR="00D53D2D" w:rsidRDefault="00D53D2D">
      <w:pPr>
        <w:pStyle w:val="CommentText"/>
      </w:pPr>
      <w:r>
        <w:rPr>
          <w:rStyle w:val="CommentReference"/>
        </w:rPr>
        <w:annotationRef/>
      </w:r>
      <w:r>
        <w:t>I have changed the title of this subheading accordingly.</w:t>
      </w:r>
    </w:p>
  </w:comment>
  <w:comment w:id="157" w:author="Author" w:date="2021-05-01T14:18:00Z" w:initials="A">
    <w:p w14:paraId="3BC31473" w14:textId="5B140CED" w:rsidR="000F4852" w:rsidRDefault="000F4852">
      <w:pPr>
        <w:pStyle w:val="CommentText"/>
      </w:pPr>
      <w:r>
        <w:rPr>
          <w:rStyle w:val="CommentReference"/>
        </w:rPr>
        <w:annotationRef/>
      </w:r>
      <w:r>
        <w:t>Between local and exotic use? Please clarify</w:t>
      </w:r>
    </w:p>
  </w:comment>
  <w:comment w:id="158" w:author="Author" w:date="2021-05-14T15:35:00Z" w:initials="A">
    <w:p w14:paraId="7C3E826E" w14:textId="7553C0E5" w:rsidR="00D53D2D" w:rsidRDefault="00D53D2D">
      <w:pPr>
        <w:pStyle w:val="CommentText"/>
      </w:pPr>
      <w:r>
        <w:rPr>
          <w:rStyle w:val="CommentReference"/>
        </w:rPr>
        <w:annotationRef/>
      </w:r>
      <w:r>
        <w:t>I have added additional information accordingly.</w:t>
      </w:r>
    </w:p>
  </w:comment>
  <w:comment w:id="174" w:author="Author" w:date="2021-05-01T17:19:00Z" w:initials="A">
    <w:p w14:paraId="53013B4F" w14:textId="5AD99CCB" w:rsidR="003F72A3" w:rsidRDefault="003F72A3">
      <w:pPr>
        <w:pStyle w:val="CommentText"/>
      </w:pPr>
      <w:r>
        <w:rPr>
          <w:rStyle w:val="CommentReference"/>
        </w:rPr>
        <w:annotationRef/>
      </w:r>
      <w:r>
        <w:t>Please include R version and citation for R Core Team as indicated on the R website.</w:t>
      </w:r>
    </w:p>
  </w:comment>
  <w:comment w:id="175" w:author="Author" w:date="2021-05-17T14:30:00Z" w:initials="A">
    <w:p w14:paraId="414AE66F" w14:textId="6D754016" w:rsidR="009C55E7" w:rsidRDefault="009C55E7">
      <w:pPr>
        <w:pStyle w:val="CommentText"/>
      </w:pPr>
      <w:r>
        <w:rPr>
          <w:rStyle w:val="CommentReference"/>
        </w:rPr>
        <w:annotationRef/>
      </w:r>
      <w:r>
        <w:t>R Core Team has been added.</w:t>
      </w:r>
    </w:p>
  </w:comment>
  <w:comment w:id="177" w:author="Author" w:date="2021-05-17T14:33:00Z" w:initials="A">
    <w:p w14:paraId="0990D21A" w14:textId="5ACF5E2A" w:rsidR="009C55E7" w:rsidRDefault="009C55E7">
      <w:pPr>
        <w:pStyle w:val="CommentText"/>
      </w:pPr>
      <w:r>
        <w:rPr>
          <w:rStyle w:val="CommentReference"/>
        </w:rPr>
        <w:annotationRef/>
      </w:r>
      <w:r>
        <w:t>Links have been removed</w:t>
      </w:r>
    </w:p>
  </w:comment>
  <w:comment w:id="185" w:author="Author" w:date="2021-05-01T17:36:00Z" w:initials="A">
    <w:p w14:paraId="02AD6564" w14:textId="552A9E2D" w:rsidR="000775B0" w:rsidRDefault="000775B0">
      <w:pPr>
        <w:pStyle w:val="CommentText"/>
      </w:pPr>
      <w:r>
        <w:rPr>
          <w:rStyle w:val="CommentReference"/>
        </w:rPr>
        <w:annotationRef/>
      </w:r>
      <w:r>
        <w:t>Please spell each of these out at first usage; if used again in the text of the paper (excluding tables) then include the abbreviation.</w:t>
      </w:r>
    </w:p>
  </w:comment>
  <w:comment w:id="186" w:author="Author" w:date="2021-05-14T15:40:00Z" w:initials="A">
    <w:p w14:paraId="39CC95D0" w14:textId="21322556" w:rsidR="00D53D2D" w:rsidRDefault="00D53D2D">
      <w:pPr>
        <w:pStyle w:val="CommentText"/>
      </w:pPr>
      <w:r>
        <w:rPr>
          <w:rStyle w:val="CommentReference"/>
        </w:rPr>
        <w:annotationRef/>
      </w:r>
      <w:r>
        <w:t>I have amended this sentence accordingly.</w:t>
      </w:r>
    </w:p>
  </w:comment>
  <w:comment w:id="206" w:author="Author" w:date="2021-05-01T17:37:00Z" w:initials="A">
    <w:p w14:paraId="7BC5F0FC" w14:textId="19195420" w:rsidR="000775B0" w:rsidRDefault="000775B0">
      <w:pPr>
        <w:pStyle w:val="CommentText"/>
      </w:pPr>
      <w:r>
        <w:rPr>
          <w:rStyle w:val="CommentReference"/>
        </w:rPr>
        <w:annotationRef/>
      </w:r>
      <w:r>
        <w:t>Spell out at first usage; abbreviate only if abbreviation is used in text (excluding tables)</w:t>
      </w:r>
    </w:p>
  </w:comment>
  <w:comment w:id="207" w:author="Author" w:date="2021-05-14T15:41:00Z" w:initials="A">
    <w:p w14:paraId="74CA15A6" w14:textId="2028AE84" w:rsidR="00D53D2D" w:rsidRDefault="00D53D2D">
      <w:pPr>
        <w:pStyle w:val="CommentText"/>
      </w:pPr>
      <w:r>
        <w:rPr>
          <w:rStyle w:val="CommentReference"/>
        </w:rPr>
        <w:annotationRef/>
      </w:r>
      <w:r>
        <w:t>I have amended this accordingly.</w:t>
      </w:r>
    </w:p>
  </w:comment>
  <w:comment w:id="223" w:author="Author" w:date="2021-05-01T17:40:00Z" w:initials="A">
    <w:p w14:paraId="42C21874" w14:textId="20576732" w:rsidR="000775B0" w:rsidRDefault="000775B0">
      <w:pPr>
        <w:pStyle w:val="CommentText"/>
      </w:pPr>
      <w:r>
        <w:rPr>
          <w:rStyle w:val="CommentReference"/>
        </w:rPr>
        <w:annotationRef/>
      </w:r>
      <w:r>
        <w:t>Should already be defined above</w:t>
      </w:r>
    </w:p>
  </w:comment>
  <w:comment w:id="224" w:author="Author" w:date="2021-05-14T15:42:00Z" w:initials="A">
    <w:p w14:paraId="1BCEF747" w14:textId="4FB832AD" w:rsidR="00D53D2D" w:rsidRDefault="00D53D2D">
      <w:pPr>
        <w:pStyle w:val="CommentText"/>
      </w:pPr>
      <w:r>
        <w:rPr>
          <w:rStyle w:val="CommentReference"/>
        </w:rPr>
        <w:annotationRef/>
      </w:r>
      <w:r>
        <w:t>I have made sure these are defined above</w:t>
      </w:r>
    </w:p>
  </w:comment>
  <w:comment w:id="287" w:author="Author" w:date="2021-05-01T17:45:00Z" w:initials="A">
    <w:p w14:paraId="3EF657EA" w14:textId="013DEDFE" w:rsidR="000775B0" w:rsidRDefault="000775B0">
      <w:pPr>
        <w:pStyle w:val="CommentText"/>
      </w:pPr>
      <w:r>
        <w:rPr>
          <w:rStyle w:val="CommentReference"/>
        </w:rPr>
        <w:annotationRef/>
      </w:r>
      <w:r>
        <w:t>Not sure how this is being used; perhaps choose an alternative modifier</w:t>
      </w:r>
    </w:p>
  </w:comment>
  <w:comment w:id="288" w:author="Author" w:date="2021-05-14T15:49:00Z" w:initials="A">
    <w:p w14:paraId="56B83EC8" w14:textId="22351FCE" w:rsidR="00182199" w:rsidRDefault="00182199">
      <w:pPr>
        <w:pStyle w:val="CommentText"/>
      </w:pPr>
      <w:r>
        <w:rPr>
          <w:rStyle w:val="CommentReference"/>
        </w:rPr>
        <w:annotationRef/>
      </w:r>
      <w:r>
        <w:t>I have changed outstanding differences to “unexplained variation” does this help?</w:t>
      </w:r>
    </w:p>
  </w:comment>
  <w:comment w:id="323" w:author="Author" w:date="2021-05-01T17:52:00Z" w:initials="A">
    <w:p w14:paraId="03B1E9ED" w14:textId="271B2D79" w:rsidR="00080775" w:rsidRDefault="00080775">
      <w:pPr>
        <w:pStyle w:val="CommentText"/>
      </w:pPr>
      <w:r>
        <w:rPr>
          <w:rStyle w:val="CommentReference"/>
        </w:rPr>
        <w:annotationRef/>
      </w:r>
      <w:r>
        <w:t xml:space="preserve">Is this your interpretation? If so, please indicate as much. If not, probably not needed. </w:t>
      </w:r>
    </w:p>
  </w:comment>
  <w:comment w:id="324" w:author="Author" w:date="2021-05-14T15:50:00Z" w:initials="A">
    <w:p w14:paraId="51F33947" w14:textId="673DE2C8" w:rsidR="00182199" w:rsidRDefault="00182199">
      <w:pPr>
        <w:pStyle w:val="CommentText"/>
      </w:pPr>
      <w:r>
        <w:rPr>
          <w:rStyle w:val="CommentReference"/>
        </w:rPr>
        <w:annotationRef/>
      </w:r>
      <w:r>
        <w:t xml:space="preserve">I have </w:t>
      </w:r>
      <w:proofErr w:type="gramStart"/>
      <w:r>
        <w:t>change</w:t>
      </w:r>
      <w:proofErr w:type="gramEnd"/>
      <w:r>
        <w:t xml:space="preserve"> the wording in the beginning of the sentence.</w:t>
      </w:r>
    </w:p>
  </w:comment>
  <w:comment w:id="334" w:author="Author" w:date="2021-05-02T09:36:00Z" w:initials="A">
    <w:p w14:paraId="357C6140" w14:textId="02E9E009" w:rsidR="008C71CA" w:rsidRDefault="008C71CA">
      <w:pPr>
        <w:pStyle w:val="CommentText"/>
      </w:pPr>
      <w:r>
        <w:rPr>
          <w:rStyle w:val="CommentReference"/>
        </w:rPr>
        <w:annotationRef/>
      </w:r>
      <w:r>
        <w:t>Please note that some of this text was in a different sized font</w:t>
      </w:r>
    </w:p>
  </w:comment>
  <w:comment w:id="335" w:author="Author" w:date="2021-05-14T15:53:00Z" w:initials="A">
    <w:p w14:paraId="121BB650" w14:textId="64007A1E" w:rsidR="00182199" w:rsidRDefault="00182199">
      <w:pPr>
        <w:pStyle w:val="CommentText"/>
      </w:pPr>
      <w:r>
        <w:rPr>
          <w:rStyle w:val="CommentReference"/>
        </w:rPr>
        <w:annotationRef/>
      </w:r>
      <w:r>
        <w:t>I have changed the font so that it is all times new roman.</w:t>
      </w:r>
    </w:p>
  </w:comment>
  <w:comment w:id="362" w:author="Author" w:date="2021-05-01T17:54:00Z" w:initials="A">
    <w:p w14:paraId="6A56D694" w14:textId="440CF656" w:rsidR="00080775" w:rsidRDefault="00080775">
      <w:pPr>
        <w:pStyle w:val="CommentText"/>
      </w:pPr>
      <w:r>
        <w:rPr>
          <w:rStyle w:val="CommentReference"/>
        </w:rPr>
        <w:annotationRef/>
      </w:r>
      <w:r>
        <w:t>Technique?</w:t>
      </w:r>
    </w:p>
  </w:comment>
  <w:comment w:id="363" w:author="Author" w:date="2021-05-14T15:54:00Z" w:initials="A">
    <w:p w14:paraId="73C64337" w14:textId="2C398271" w:rsidR="00F61189" w:rsidRDefault="00F61189">
      <w:pPr>
        <w:pStyle w:val="CommentText"/>
      </w:pPr>
      <w:r>
        <w:rPr>
          <w:rStyle w:val="CommentReference"/>
        </w:rPr>
        <w:annotationRef/>
      </w:r>
      <w:r>
        <w:t>I have added the word “intensity” to clarify.</w:t>
      </w:r>
    </w:p>
  </w:comment>
  <w:comment w:id="392" w:author="Author" w:date="2021-05-01T17:54:00Z" w:initials="A">
    <w:p w14:paraId="74624545" w14:textId="1F79495B" w:rsidR="00080775" w:rsidRDefault="00080775">
      <w:pPr>
        <w:pStyle w:val="CommentText"/>
      </w:pPr>
      <w:r>
        <w:rPr>
          <w:rStyle w:val="CommentReference"/>
        </w:rPr>
        <w:annotationRef/>
      </w:r>
      <w:r>
        <w:t>Please clarify what pattern is being referred to here</w:t>
      </w:r>
    </w:p>
  </w:comment>
  <w:comment w:id="393" w:author="Author" w:date="2021-05-14T15:55:00Z" w:initials="A">
    <w:p w14:paraId="68C6902C" w14:textId="0A6E8FE0" w:rsidR="00F61189" w:rsidRDefault="00F61189">
      <w:pPr>
        <w:pStyle w:val="CommentText"/>
      </w:pPr>
      <w:r>
        <w:rPr>
          <w:rStyle w:val="CommentReference"/>
        </w:rPr>
        <w:annotationRef/>
      </w:r>
      <w:proofErr w:type="gramStart"/>
      <w:r w:rsidR="00A45151">
        <w:t>Clarified./</w:t>
      </w:r>
      <w:proofErr w:type="gramEnd"/>
    </w:p>
  </w:comment>
  <w:comment w:id="398" w:author="Author" w:date="2021-05-01T18:10:00Z" w:initials="A">
    <w:p w14:paraId="44798D27" w14:textId="1EBDF322" w:rsidR="00FC03AA" w:rsidRDefault="00FC03AA">
      <w:pPr>
        <w:pStyle w:val="CommentText"/>
      </w:pPr>
      <w:r>
        <w:rPr>
          <w:rStyle w:val="CommentReference"/>
        </w:rPr>
        <w:annotationRef/>
      </w:r>
      <w:r>
        <w:t xml:space="preserve">As per the JHE GFA, SOM is uploaded in a separate file by selecting ‘e-component’ from the dropdown menu of file types at submission. Please use the attached template for all SOM. Also, please note that JHE follows a double-blind review process and by providing this link, you have allowed reviewers to identify several of the authors.  </w:t>
      </w:r>
    </w:p>
  </w:comment>
  <w:comment w:id="406" w:author="Author" w:date="2021-05-01T17:56:00Z" w:initials="A">
    <w:p w14:paraId="1FA148E5" w14:textId="0597568A" w:rsidR="00080775" w:rsidRDefault="00080775">
      <w:pPr>
        <w:pStyle w:val="CommentText"/>
      </w:pPr>
      <w:r>
        <w:rPr>
          <w:rStyle w:val="CommentReference"/>
        </w:rPr>
        <w:annotationRef/>
      </w:r>
      <w:r>
        <w:t>Please follow the JHE Guide for Authors and place table captions directly with tables</w:t>
      </w:r>
      <w:r w:rsidR="00B224C0">
        <w:t>. Also, please place all tables together in a single editable Word file.</w:t>
      </w:r>
    </w:p>
  </w:comment>
  <w:comment w:id="410" w:author="Author" w:date="2021-05-02T09:24:00Z" w:initials="A">
    <w:p w14:paraId="5D66E0F0" w14:textId="79748516" w:rsidR="00D072AA" w:rsidRDefault="00D072AA">
      <w:pPr>
        <w:pStyle w:val="CommentText"/>
      </w:pPr>
      <w:r>
        <w:rPr>
          <w:rStyle w:val="CommentReference"/>
        </w:rPr>
        <w:annotationRef/>
      </w:r>
      <w:r>
        <w:t xml:space="preserve">For this and all subsequent figures, please capitalize only the first word of the x and y axes e.g., ‘mass’ should be lower case on the y axis; ‘Material’ and ‘Material Provenance’ should be lower case on the x-axis. </w:t>
      </w:r>
    </w:p>
  </w:comment>
  <w:comment w:id="412" w:author="Author" w:date="2021-05-02T09:19:00Z" w:initials="A">
    <w:p w14:paraId="6E7AF790" w14:textId="230FAD5D" w:rsidR="00D072AA" w:rsidRDefault="00D072AA">
      <w:pPr>
        <w:pStyle w:val="CommentText"/>
      </w:pPr>
      <w:r>
        <w:rPr>
          <w:rStyle w:val="CommentReference"/>
        </w:rPr>
        <w:annotationRef/>
      </w:r>
      <w:r>
        <w:t xml:space="preserve">If these are box and whisker plots, please </w:t>
      </w:r>
      <w:r w:rsidR="009B2304">
        <w:rPr>
          <w:noProof/>
        </w:rPr>
        <w:t>define the central bar, the dark filled circles, show the upper and lower quartiles, etc., and explain all of these in the figure legend for each figure that includes a boxplot.</w:t>
      </w:r>
    </w:p>
  </w:comment>
  <w:comment w:id="416" w:author="Author" w:date="2021-05-01T17:57:00Z" w:initials="A">
    <w:p w14:paraId="2DC3BA02" w14:textId="079DE274" w:rsidR="00B224C0" w:rsidRDefault="00B224C0">
      <w:pPr>
        <w:pStyle w:val="CommentText"/>
      </w:pPr>
      <w:r>
        <w:rPr>
          <w:rStyle w:val="CommentReference"/>
        </w:rPr>
        <w:annotationRef/>
      </w:r>
      <w:r>
        <w:t>Please spell out</w:t>
      </w:r>
    </w:p>
  </w:comment>
  <w:comment w:id="436" w:author="Author" w:date="2021-05-02T09:22:00Z" w:initials="A">
    <w:p w14:paraId="6973D7AE" w14:textId="1A2175B8" w:rsidR="00D072AA" w:rsidRDefault="00D072AA">
      <w:pPr>
        <w:pStyle w:val="CommentText"/>
      </w:pPr>
      <w:r>
        <w:rPr>
          <w:rStyle w:val="CommentReference"/>
        </w:rPr>
        <w:annotationRef/>
      </w:r>
      <w:r>
        <w:t>Please define the abbreviations in the plot on the left.</w:t>
      </w:r>
    </w:p>
  </w:comment>
  <w:comment w:id="447" w:author="Author" w:date="2021-05-01T18:03:00Z" w:initials="A">
    <w:p w14:paraId="11BB39DC" w14:textId="56A772E7" w:rsidR="00B224C0" w:rsidRDefault="00B224C0">
      <w:pPr>
        <w:pStyle w:val="CommentText"/>
      </w:pPr>
      <w:r>
        <w:rPr>
          <w:rStyle w:val="CommentReference"/>
        </w:rPr>
        <w:annotationRef/>
      </w:r>
    </w:p>
  </w:comment>
  <w:comment w:id="448" w:author="Author" w:date="2021-05-01T18:02:00Z" w:initials="A">
    <w:p w14:paraId="1FFD7EA8" w14:textId="6BD66AD9" w:rsidR="00B224C0" w:rsidRDefault="00B224C0">
      <w:pPr>
        <w:pStyle w:val="CommentText"/>
      </w:pPr>
      <w:r>
        <w:rPr>
          <w:rStyle w:val="CommentReference"/>
        </w:rPr>
        <w:annotationRef/>
      </w:r>
      <w:r>
        <w:t xml:space="preserve">Please follow the JHE GFA for formatting references. </w:t>
      </w:r>
      <w:r w:rsidR="003A558F">
        <w:rPr>
          <w:noProof/>
        </w:rPr>
        <w:t>There are numerous typographical errors, entries with missing information e.g., publisher, city, etc., only the first word of a journal article should be capitalized; the formatting for edited volumes is incorrect and missing editor names, etc. I began to make some corrections but the literature codes make this too cumbersome so I ask that you carefully step through each reference and properly format and include the necessary information.</w:t>
      </w:r>
    </w:p>
  </w:comment>
  <w:comment w:id="449" w:author="Author" w:date="2021-05-01T18:01:00Z" w:initials="A">
    <w:p w14:paraId="7342A589" w14:textId="1EF5718A" w:rsidR="00B224C0" w:rsidRDefault="00B224C0">
      <w:pPr>
        <w:pStyle w:val="CommentText"/>
      </w:pPr>
      <w:r>
        <w:rPr>
          <w:rStyle w:val="CommentReference"/>
        </w:rPr>
        <w:annotationRef/>
      </w:r>
      <w:r>
        <w:t>Please be sure to italicize genera and species names in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6CAD09" w15:done="0"/>
  <w15:commentEx w15:paraId="68A72C40" w15:done="0"/>
  <w15:commentEx w15:paraId="5D2C6F1B" w15:paraIdParent="68A72C40" w15:done="0"/>
  <w15:commentEx w15:paraId="5437CF7B" w15:done="0"/>
  <w15:commentEx w15:paraId="20439363" w15:paraIdParent="5437CF7B" w15:done="0"/>
  <w15:commentEx w15:paraId="4500F74E" w15:done="0"/>
  <w15:commentEx w15:paraId="56104216" w15:paraIdParent="4500F74E" w15:done="0"/>
  <w15:commentEx w15:paraId="5F830575" w15:done="0"/>
  <w15:commentEx w15:paraId="5B6F49C8" w15:paraIdParent="5F830575" w15:done="0"/>
  <w15:commentEx w15:paraId="502C9AA0" w15:done="0"/>
  <w15:commentEx w15:paraId="5D9007E2" w15:paraIdParent="502C9AA0" w15:done="0"/>
  <w15:commentEx w15:paraId="49BFA5A1" w15:done="0"/>
  <w15:commentEx w15:paraId="3C20DC9A" w15:done="0"/>
  <w15:commentEx w15:paraId="3CF2E867" w15:paraIdParent="3C20DC9A" w15:done="0"/>
  <w15:commentEx w15:paraId="387A1AEA" w15:done="0"/>
  <w15:commentEx w15:paraId="1569DA53" w15:done="0"/>
  <w15:commentEx w15:paraId="2460B12C" w15:done="0"/>
  <w15:commentEx w15:paraId="30A96AF6" w15:paraIdParent="2460B12C" w15:done="0"/>
  <w15:commentEx w15:paraId="4318552E" w15:done="0"/>
  <w15:commentEx w15:paraId="7598C674" w15:done="0"/>
  <w15:commentEx w15:paraId="7C1517C4" w15:paraIdParent="7598C674" w15:done="0"/>
  <w15:commentEx w15:paraId="0E593A7B" w15:done="0"/>
  <w15:commentEx w15:paraId="2AFAB466" w15:done="0"/>
  <w15:commentEx w15:paraId="0553B5FC" w15:done="0"/>
  <w15:commentEx w15:paraId="414104A9" w15:paraIdParent="0553B5FC" w15:done="0"/>
  <w15:commentEx w15:paraId="0208D158" w15:done="0"/>
  <w15:commentEx w15:paraId="1B33A233" w15:paraIdParent="0208D158" w15:done="0"/>
  <w15:commentEx w15:paraId="0B279EC5" w15:done="0"/>
  <w15:commentEx w15:paraId="63F2560F" w15:done="0"/>
  <w15:commentEx w15:paraId="2F107BE6" w15:paraIdParent="63F2560F" w15:done="0"/>
  <w15:commentEx w15:paraId="3BC31473" w15:done="0"/>
  <w15:commentEx w15:paraId="7C3E826E" w15:paraIdParent="3BC31473" w15:done="0"/>
  <w15:commentEx w15:paraId="53013B4F" w15:done="0"/>
  <w15:commentEx w15:paraId="414AE66F" w15:paraIdParent="53013B4F" w15:done="0"/>
  <w15:commentEx w15:paraId="0990D21A" w15:done="0"/>
  <w15:commentEx w15:paraId="02AD6564" w15:done="0"/>
  <w15:commentEx w15:paraId="39CC95D0" w15:paraIdParent="02AD6564" w15:done="0"/>
  <w15:commentEx w15:paraId="7BC5F0FC" w15:done="0"/>
  <w15:commentEx w15:paraId="74CA15A6" w15:paraIdParent="7BC5F0FC" w15:done="0"/>
  <w15:commentEx w15:paraId="42C21874" w15:done="0"/>
  <w15:commentEx w15:paraId="1BCEF747" w15:paraIdParent="42C21874" w15:done="0"/>
  <w15:commentEx w15:paraId="3EF657EA" w15:done="0"/>
  <w15:commentEx w15:paraId="56B83EC8" w15:paraIdParent="3EF657EA" w15:done="0"/>
  <w15:commentEx w15:paraId="03B1E9ED" w15:done="0"/>
  <w15:commentEx w15:paraId="51F33947" w15:paraIdParent="03B1E9ED" w15:done="0"/>
  <w15:commentEx w15:paraId="357C6140" w15:done="0"/>
  <w15:commentEx w15:paraId="121BB650" w15:paraIdParent="357C6140" w15:done="0"/>
  <w15:commentEx w15:paraId="6A56D694" w15:done="0"/>
  <w15:commentEx w15:paraId="73C64337" w15:paraIdParent="6A56D694" w15:done="0"/>
  <w15:commentEx w15:paraId="74624545" w15:done="0"/>
  <w15:commentEx w15:paraId="68C6902C" w15:paraIdParent="74624545" w15:done="0"/>
  <w15:commentEx w15:paraId="44798D27" w15:done="0"/>
  <w15:commentEx w15:paraId="1FA148E5" w15:done="0"/>
  <w15:commentEx w15:paraId="5D66E0F0" w15:done="0"/>
  <w15:commentEx w15:paraId="6E7AF790" w15:done="0"/>
  <w15:commentEx w15:paraId="2DC3BA02" w15:done="0"/>
  <w15:commentEx w15:paraId="6973D7AE" w15:done="0"/>
  <w15:commentEx w15:paraId="11BB39DC" w15:done="0"/>
  <w15:commentEx w15:paraId="1FFD7EA8" w15:done="0"/>
  <w15:commentEx w15:paraId="7342A5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CFFFE" w16cex:dateUtc="2021-05-17T07:45:00Z"/>
  <w16cex:commentExtensible w16cex:durableId="2437C4CF" w16cex:dateUtc="2021-05-01T19:15:00Z"/>
  <w16cex:commentExtensible w16cex:durableId="244CFAB5" w16cex:dateUtc="2021-05-17T07:22:00Z"/>
  <w16cex:commentExtensible w16cex:durableId="2437C24C" w16cex:dateUtc="2021-05-01T19:04:00Z"/>
  <w16cex:commentExtensible w16cex:durableId="2449123E" w16cex:dateUtc="2021-05-14T08:14:00Z"/>
  <w16cex:commentExtensible w16cex:durableId="2437C3B7" w16cex:dateUtc="2021-05-01T19:10:00Z"/>
  <w16cex:commentExtensible w16cex:durableId="244912ED" w16cex:dateUtc="2021-05-14T08:17:00Z"/>
  <w16cex:commentExtensible w16cex:durableId="2437C4F2" w16cex:dateUtc="2021-05-01T19:15:00Z"/>
  <w16cex:commentExtensible w16cex:durableId="2449133E" w16cex:dateUtc="2021-05-14T08:18:00Z"/>
  <w16cex:commentExtensible w16cex:durableId="244913D2" w16cex:dateUtc="2021-05-14T08:20:00Z"/>
  <w16cex:commentExtensible w16cex:durableId="244913E9" w16cex:dateUtc="2021-05-14T08:21:00Z"/>
  <w16cex:commentExtensible w16cex:durableId="2437C577" w16cex:dateUtc="2021-05-01T19:17:00Z"/>
  <w16cex:commentExtensible w16cex:durableId="2437C6E3" w16cex:dateUtc="2021-05-01T19:24:00Z"/>
  <w16cex:commentExtensible w16cex:durableId="24491399" w16cex:dateUtc="2021-05-14T08:19:00Z"/>
  <w16cex:commentExtensible w16cex:durableId="2437C5E6" w16cex:dateUtc="2021-05-01T19:19:00Z"/>
  <w16cex:commentExtensible w16cex:durableId="2437C68B" w16cex:dateUtc="2021-05-01T19:22:00Z"/>
  <w16cex:commentExtensible w16cex:durableId="24491436" w16cex:dateUtc="2021-05-14T08:22:00Z"/>
  <w16cex:commentExtensible w16cex:durableId="24491445" w16cex:dateUtc="2021-05-14T08:22:00Z"/>
  <w16cex:commentExtensible w16cex:durableId="24491497" w16cex:dateUtc="2021-05-14T08:24:00Z"/>
  <w16cex:commentExtensible w16cex:durableId="2437C74D" w16cex:dateUtc="2021-05-01T19:25:00Z"/>
  <w16cex:commentExtensible w16cex:durableId="244914EB" w16cex:dateUtc="2021-05-14T08:25:00Z"/>
  <w16cex:commentExtensible w16cex:durableId="2438E2D5" w16cex:dateUtc="2021-05-02T15:35:00Z"/>
  <w16cex:commentExtensible w16cex:durableId="244915AA" w16cex:dateUtc="2021-05-14T08:28:00Z"/>
  <w16cex:commentExtensible w16cex:durableId="2437DEF6" w16cex:dateUtc="2021-05-01T21:06:00Z"/>
  <w16cex:commentExtensible w16cex:durableId="2449160E" w16cex:dateUtc="2021-05-14T08:30:00Z"/>
  <w16cex:commentExtensible w16cex:durableId="2437E036" w16cex:dateUtc="2021-05-01T21:12:00Z"/>
  <w16cex:commentExtensible w16cex:durableId="244CFC31" w16cex:dateUtc="2021-05-17T07:29:00Z"/>
  <w16cex:commentExtensible w16cex:durableId="2437E0B5" w16cex:dateUtc="2021-05-01T21:14:00Z"/>
  <w16cex:commentExtensible w16cex:durableId="244916E4" w16cex:dateUtc="2021-05-14T08:33:00Z"/>
  <w16cex:commentExtensible w16cex:durableId="244916F1" w16cex:dateUtc="2021-05-14T08:34:00Z"/>
  <w16cex:commentExtensible w16cex:durableId="2437E1D1" w16cex:dateUtc="2021-05-01T21:18:00Z"/>
  <w16cex:commentExtensible w16cex:durableId="2449175E" w16cex:dateUtc="2021-05-14T08:35:00Z"/>
  <w16cex:commentExtensible w16cex:durableId="24380C08" w16cex:dateUtc="2021-05-02T00:19:00Z"/>
  <w16cex:commentExtensible w16cex:durableId="244CFC6D" w16cex:dateUtc="2021-05-17T07:30:00Z"/>
  <w16cex:commentExtensible w16cex:durableId="244CFD39" w16cex:dateUtc="2021-05-17T07:33:00Z"/>
  <w16cex:commentExtensible w16cex:durableId="2438101E" w16cex:dateUtc="2021-05-02T00:36:00Z"/>
  <w16cex:commentExtensible w16cex:durableId="24491878" w16cex:dateUtc="2021-05-14T08:40:00Z"/>
  <w16cex:commentExtensible w16cex:durableId="2438104F" w16cex:dateUtc="2021-05-02T00:37:00Z"/>
  <w16cex:commentExtensible w16cex:durableId="24491890" w16cex:dateUtc="2021-05-14T08:41:00Z"/>
  <w16cex:commentExtensible w16cex:durableId="243810FA" w16cex:dateUtc="2021-05-02T00:40:00Z"/>
  <w16cex:commentExtensible w16cex:durableId="244918E0" w16cex:dateUtc="2021-05-14T08:42:00Z"/>
  <w16cex:commentExtensible w16cex:durableId="2438122A" w16cex:dateUtc="2021-05-02T00:45:00Z"/>
  <w16cex:commentExtensible w16cex:durableId="24491A72" w16cex:dateUtc="2021-05-14T08:49:00Z"/>
  <w16cex:commentExtensible w16cex:durableId="243813C3" w16cex:dateUtc="2021-05-02T00:52:00Z"/>
  <w16cex:commentExtensible w16cex:durableId="24491AD8" w16cex:dateUtc="2021-05-14T08:50:00Z"/>
  <w16cex:commentExtensible w16cex:durableId="2438F117" w16cex:dateUtc="2021-05-02T16:36:00Z"/>
  <w16cex:commentExtensible w16cex:durableId="24491B65" w16cex:dateUtc="2021-05-14T08:53:00Z"/>
  <w16cex:commentExtensible w16cex:durableId="24381443" w16cex:dateUtc="2021-05-02T00:54:00Z"/>
  <w16cex:commentExtensible w16cex:durableId="24491B9D" w16cex:dateUtc="2021-05-14T08:54:00Z"/>
  <w16cex:commentExtensible w16cex:durableId="2438145E" w16cex:dateUtc="2021-05-02T00:54:00Z"/>
  <w16cex:commentExtensible w16cex:durableId="24491BF0" w16cex:dateUtc="2021-05-14T08:55:00Z"/>
  <w16cex:commentExtensible w16cex:durableId="24381834" w16cex:dateUtc="2021-05-02T01:10:00Z"/>
  <w16cex:commentExtensible w16cex:durableId="243814CD" w16cex:dateUtc="2021-05-02T00:56:00Z"/>
  <w16cex:commentExtensible w16cex:durableId="2438EE4B" w16cex:dateUtc="2021-05-02T16:24:00Z"/>
  <w16cex:commentExtensible w16cex:durableId="2438ED37" w16cex:dateUtc="2021-05-02T16:19:00Z"/>
  <w16cex:commentExtensible w16cex:durableId="24381515" w16cex:dateUtc="2021-05-02T00:57:00Z"/>
  <w16cex:commentExtensible w16cex:durableId="2438EDEA" w16cex:dateUtc="2021-05-02T16:22:00Z"/>
  <w16cex:commentExtensible w16cex:durableId="24381677" w16cex:dateUtc="2021-05-02T01:03:00Z"/>
  <w16cex:commentExtensible w16cex:durableId="2438163C" w16cex:dateUtc="2021-05-02T01:02:00Z"/>
  <w16cex:commentExtensible w16cex:durableId="243815F1" w16cex:dateUtc="2021-05-02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6CAD09" w16cid:durableId="244CFFFE"/>
  <w16cid:commentId w16cid:paraId="68A72C40" w16cid:durableId="2437C4CF"/>
  <w16cid:commentId w16cid:paraId="5D2C6F1B" w16cid:durableId="244CFAB5"/>
  <w16cid:commentId w16cid:paraId="5437CF7B" w16cid:durableId="2437C24C"/>
  <w16cid:commentId w16cid:paraId="20439363" w16cid:durableId="2449123E"/>
  <w16cid:commentId w16cid:paraId="4500F74E" w16cid:durableId="2437C3B7"/>
  <w16cid:commentId w16cid:paraId="56104216" w16cid:durableId="244912ED"/>
  <w16cid:commentId w16cid:paraId="5F830575" w16cid:durableId="2437C4F2"/>
  <w16cid:commentId w16cid:paraId="5B6F49C8" w16cid:durableId="2449133E"/>
  <w16cid:commentId w16cid:paraId="502C9AA0" w16cid:durableId="244913D2"/>
  <w16cid:commentId w16cid:paraId="5D9007E2" w16cid:durableId="244913E9"/>
  <w16cid:commentId w16cid:paraId="49BFA5A1" w16cid:durableId="2437C577"/>
  <w16cid:commentId w16cid:paraId="3C20DC9A" w16cid:durableId="2437C6E3"/>
  <w16cid:commentId w16cid:paraId="3CF2E867" w16cid:durableId="24491399"/>
  <w16cid:commentId w16cid:paraId="387A1AEA" w16cid:durableId="2437C5E6"/>
  <w16cid:commentId w16cid:paraId="1569DA53" w16cid:durableId="2437C68B"/>
  <w16cid:commentId w16cid:paraId="2460B12C" w16cid:durableId="24491436"/>
  <w16cid:commentId w16cid:paraId="30A96AF6" w16cid:durableId="24491445"/>
  <w16cid:commentId w16cid:paraId="4318552E" w16cid:durableId="24491497"/>
  <w16cid:commentId w16cid:paraId="7598C674" w16cid:durableId="2437C74D"/>
  <w16cid:commentId w16cid:paraId="7C1517C4" w16cid:durableId="244914EB"/>
  <w16cid:commentId w16cid:paraId="0E593A7B" w16cid:durableId="2438E2D5"/>
  <w16cid:commentId w16cid:paraId="2AFAB466" w16cid:durableId="244915AA"/>
  <w16cid:commentId w16cid:paraId="0553B5FC" w16cid:durableId="2437DEF6"/>
  <w16cid:commentId w16cid:paraId="414104A9" w16cid:durableId="2449160E"/>
  <w16cid:commentId w16cid:paraId="0208D158" w16cid:durableId="2437E036"/>
  <w16cid:commentId w16cid:paraId="1B33A233" w16cid:durableId="244CFC31"/>
  <w16cid:commentId w16cid:paraId="0B279EC5" w16cid:durableId="2437E0B5"/>
  <w16cid:commentId w16cid:paraId="63F2560F" w16cid:durableId="244916E4"/>
  <w16cid:commentId w16cid:paraId="2F107BE6" w16cid:durableId="244916F1"/>
  <w16cid:commentId w16cid:paraId="3BC31473" w16cid:durableId="2437E1D1"/>
  <w16cid:commentId w16cid:paraId="7C3E826E" w16cid:durableId="2449175E"/>
  <w16cid:commentId w16cid:paraId="53013B4F" w16cid:durableId="24380C08"/>
  <w16cid:commentId w16cid:paraId="414AE66F" w16cid:durableId="244CFC6D"/>
  <w16cid:commentId w16cid:paraId="0990D21A" w16cid:durableId="244CFD39"/>
  <w16cid:commentId w16cid:paraId="02AD6564" w16cid:durableId="2438101E"/>
  <w16cid:commentId w16cid:paraId="39CC95D0" w16cid:durableId="24491878"/>
  <w16cid:commentId w16cid:paraId="7BC5F0FC" w16cid:durableId="2438104F"/>
  <w16cid:commentId w16cid:paraId="74CA15A6" w16cid:durableId="24491890"/>
  <w16cid:commentId w16cid:paraId="42C21874" w16cid:durableId="243810FA"/>
  <w16cid:commentId w16cid:paraId="1BCEF747" w16cid:durableId="244918E0"/>
  <w16cid:commentId w16cid:paraId="3EF657EA" w16cid:durableId="2438122A"/>
  <w16cid:commentId w16cid:paraId="56B83EC8" w16cid:durableId="24491A72"/>
  <w16cid:commentId w16cid:paraId="03B1E9ED" w16cid:durableId="243813C3"/>
  <w16cid:commentId w16cid:paraId="51F33947" w16cid:durableId="24491AD8"/>
  <w16cid:commentId w16cid:paraId="357C6140" w16cid:durableId="2438F117"/>
  <w16cid:commentId w16cid:paraId="121BB650" w16cid:durableId="24491B65"/>
  <w16cid:commentId w16cid:paraId="6A56D694" w16cid:durableId="24381443"/>
  <w16cid:commentId w16cid:paraId="73C64337" w16cid:durableId="24491B9D"/>
  <w16cid:commentId w16cid:paraId="74624545" w16cid:durableId="2438145E"/>
  <w16cid:commentId w16cid:paraId="68C6902C" w16cid:durableId="24491BF0"/>
  <w16cid:commentId w16cid:paraId="44798D27" w16cid:durableId="24381834"/>
  <w16cid:commentId w16cid:paraId="1FA148E5" w16cid:durableId="243814CD"/>
  <w16cid:commentId w16cid:paraId="5D66E0F0" w16cid:durableId="2438EE4B"/>
  <w16cid:commentId w16cid:paraId="6E7AF790" w16cid:durableId="2438ED37"/>
  <w16cid:commentId w16cid:paraId="2DC3BA02" w16cid:durableId="24381515"/>
  <w16cid:commentId w16cid:paraId="6973D7AE" w16cid:durableId="2438EDEA"/>
  <w16cid:commentId w16cid:paraId="11BB39DC" w16cid:durableId="24381677"/>
  <w16cid:commentId w16cid:paraId="1FFD7EA8" w16cid:durableId="2438163C"/>
  <w16cid:commentId w16cid:paraId="7342A589" w16cid:durableId="243815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3192A" w14:textId="77777777" w:rsidR="00A21456" w:rsidRDefault="00A21456">
      <w:pPr>
        <w:spacing w:after="0"/>
      </w:pPr>
      <w:r>
        <w:separator/>
      </w:r>
    </w:p>
  </w:endnote>
  <w:endnote w:type="continuationSeparator" w:id="0">
    <w:p w14:paraId="3526ED79" w14:textId="77777777" w:rsidR="00A21456" w:rsidRDefault="00A214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Algerian">
    <w:panose1 w:val="04020705040A02060702"/>
    <w:charset w:val="4D"/>
    <w:family w:val="decorativ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EndPr>
      <w:rPr>
        <w:rStyle w:val="PageNumber"/>
      </w:rPr>
    </w:sdtEndPr>
    <w:sdtContent>
      <w:p w14:paraId="7A1A163A" w14:textId="77777777" w:rsidR="00FC6A7E" w:rsidRDefault="00FC6A7E"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FC6A7E" w:rsidRDefault="00FC6A7E"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EndPr>
      <w:rPr>
        <w:rStyle w:val="PageNumber"/>
      </w:rPr>
    </w:sdtEndPr>
    <w:sdtContent>
      <w:p w14:paraId="44B253FD" w14:textId="260BF3DC" w:rsidR="00FC6A7E" w:rsidRDefault="00FC6A7E"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247FC">
          <w:rPr>
            <w:rStyle w:val="PageNumber"/>
            <w:noProof/>
          </w:rPr>
          <w:t>1</w:t>
        </w:r>
        <w:r>
          <w:rPr>
            <w:rStyle w:val="PageNumber"/>
          </w:rPr>
          <w:fldChar w:fldCharType="end"/>
        </w:r>
      </w:p>
    </w:sdtContent>
  </w:sdt>
  <w:p w14:paraId="084CE535" w14:textId="77777777" w:rsidR="00FC6A7E" w:rsidRDefault="00FC6A7E"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92367" w14:textId="77777777" w:rsidR="00A21456" w:rsidRDefault="00A21456">
      <w:r>
        <w:separator/>
      </w:r>
    </w:p>
  </w:footnote>
  <w:footnote w:type="continuationSeparator" w:id="0">
    <w:p w14:paraId="72E95974" w14:textId="77777777" w:rsidR="00A21456" w:rsidRDefault="00A21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F297E78"/>
    <w:multiLevelType w:val="hybridMultilevel"/>
    <w:tmpl w:val="4E36C406"/>
    <w:lvl w:ilvl="0" w:tplc="9A3462F0">
      <w:start w:val="1"/>
      <w:numFmt w:val="bullet"/>
      <w:lvlText w:val="•"/>
      <w:lvlJc w:val="left"/>
      <w:pPr>
        <w:tabs>
          <w:tab w:val="num" w:pos="720"/>
        </w:tabs>
        <w:ind w:left="720" w:hanging="360"/>
      </w:pPr>
      <w:rPr>
        <w:rFonts w:ascii="Arial" w:hAnsi="Arial" w:hint="default"/>
      </w:rPr>
    </w:lvl>
    <w:lvl w:ilvl="1" w:tplc="08A4E026" w:tentative="1">
      <w:start w:val="1"/>
      <w:numFmt w:val="bullet"/>
      <w:lvlText w:val="•"/>
      <w:lvlJc w:val="left"/>
      <w:pPr>
        <w:tabs>
          <w:tab w:val="num" w:pos="1440"/>
        </w:tabs>
        <w:ind w:left="1440" w:hanging="360"/>
      </w:pPr>
      <w:rPr>
        <w:rFonts w:ascii="Arial" w:hAnsi="Arial" w:hint="default"/>
      </w:rPr>
    </w:lvl>
    <w:lvl w:ilvl="2" w:tplc="BA56EA22" w:tentative="1">
      <w:start w:val="1"/>
      <w:numFmt w:val="bullet"/>
      <w:lvlText w:val="•"/>
      <w:lvlJc w:val="left"/>
      <w:pPr>
        <w:tabs>
          <w:tab w:val="num" w:pos="2160"/>
        </w:tabs>
        <w:ind w:left="2160" w:hanging="360"/>
      </w:pPr>
      <w:rPr>
        <w:rFonts w:ascii="Arial" w:hAnsi="Arial" w:hint="default"/>
      </w:rPr>
    </w:lvl>
    <w:lvl w:ilvl="3" w:tplc="AA66A234" w:tentative="1">
      <w:start w:val="1"/>
      <w:numFmt w:val="bullet"/>
      <w:lvlText w:val="•"/>
      <w:lvlJc w:val="left"/>
      <w:pPr>
        <w:tabs>
          <w:tab w:val="num" w:pos="2880"/>
        </w:tabs>
        <w:ind w:left="2880" w:hanging="360"/>
      </w:pPr>
      <w:rPr>
        <w:rFonts w:ascii="Arial" w:hAnsi="Arial" w:hint="default"/>
      </w:rPr>
    </w:lvl>
    <w:lvl w:ilvl="4" w:tplc="34D88DE0" w:tentative="1">
      <w:start w:val="1"/>
      <w:numFmt w:val="bullet"/>
      <w:lvlText w:val="•"/>
      <w:lvlJc w:val="left"/>
      <w:pPr>
        <w:tabs>
          <w:tab w:val="num" w:pos="3600"/>
        </w:tabs>
        <w:ind w:left="3600" w:hanging="360"/>
      </w:pPr>
      <w:rPr>
        <w:rFonts w:ascii="Arial" w:hAnsi="Arial" w:hint="default"/>
      </w:rPr>
    </w:lvl>
    <w:lvl w:ilvl="5" w:tplc="53D20AFE" w:tentative="1">
      <w:start w:val="1"/>
      <w:numFmt w:val="bullet"/>
      <w:lvlText w:val="•"/>
      <w:lvlJc w:val="left"/>
      <w:pPr>
        <w:tabs>
          <w:tab w:val="num" w:pos="4320"/>
        </w:tabs>
        <w:ind w:left="4320" w:hanging="360"/>
      </w:pPr>
      <w:rPr>
        <w:rFonts w:ascii="Arial" w:hAnsi="Arial" w:hint="default"/>
      </w:rPr>
    </w:lvl>
    <w:lvl w:ilvl="6" w:tplc="2AA8D0B2" w:tentative="1">
      <w:start w:val="1"/>
      <w:numFmt w:val="bullet"/>
      <w:lvlText w:val="•"/>
      <w:lvlJc w:val="left"/>
      <w:pPr>
        <w:tabs>
          <w:tab w:val="num" w:pos="5040"/>
        </w:tabs>
        <w:ind w:left="5040" w:hanging="360"/>
      </w:pPr>
      <w:rPr>
        <w:rFonts w:ascii="Arial" w:hAnsi="Arial" w:hint="default"/>
      </w:rPr>
    </w:lvl>
    <w:lvl w:ilvl="7" w:tplc="DF3465B2" w:tentative="1">
      <w:start w:val="1"/>
      <w:numFmt w:val="bullet"/>
      <w:lvlText w:val="•"/>
      <w:lvlJc w:val="left"/>
      <w:pPr>
        <w:tabs>
          <w:tab w:val="num" w:pos="5760"/>
        </w:tabs>
        <w:ind w:left="5760" w:hanging="360"/>
      </w:pPr>
      <w:rPr>
        <w:rFonts w:ascii="Arial" w:hAnsi="Arial" w:hint="default"/>
      </w:rPr>
    </w:lvl>
    <w:lvl w:ilvl="8" w:tplc="B832FF0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removePersonalInformation/>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F5"/>
    <w:rsid w:val="0000540B"/>
    <w:rsid w:val="000062F7"/>
    <w:rsid w:val="00011C8B"/>
    <w:rsid w:val="00014D43"/>
    <w:rsid w:val="000166EE"/>
    <w:rsid w:val="00033558"/>
    <w:rsid w:val="00035934"/>
    <w:rsid w:val="0005206C"/>
    <w:rsid w:val="0005761E"/>
    <w:rsid w:val="000769E2"/>
    <w:rsid w:val="000775B0"/>
    <w:rsid w:val="00080775"/>
    <w:rsid w:val="00082EC0"/>
    <w:rsid w:val="00083475"/>
    <w:rsid w:val="00086A50"/>
    <w:rsid w:val="00091DD3"/>
    <w:rsid w:val="00097F25"/>
    <w:rsid w:val="000A3860"/>
    <w:rsid w:val="000B09BE"/>
    <w:rsid w:val="000B50A5"/>
    <w:rsid w:val="000C2192"/>
    <w:rsid w:val="000C6ED3"/>
    <w:rsid w:val="000D7037"/>
    <w:rsid w:val="000E19CD"/>
    <w:rsid w:val="000E24FD"/>
    <w:rsid w:val="000E63AB"/>
    <w:rsid w:val="000F4852"/>
    <w:rsid w:val="000F5C57"/>
    <w:rsid w:val="000F654D"/>
    <w:rsid w:val="00101B6A"/>
    <w:rsid w:val="00103B57"/>
    <w:rsid w:val="00104A90"/>
    <w:rsid w:val="001101A8"/>
    <w:rsid w:val="00120493"/>
    <w:rsid w:val="00123A26"/>
    <w:rsid w:val="00135AAD"/>
    <w:rsid w:val="00145FAD"/>
    <w:rsid w:val="00147839"/>
    <w:rsid w:val="00151CDD"/>
    <w:rsid w:val="00155C43"/>
    <w:rsid w:val="0015775C"/>
    <w:rsid w:val="00177232"/>
    <w:rsid w:val="001816C1"/>
    <w:rsid w:val="00182199"/>
    <w:rsid w:val="00183A9C"/>
    <w:rsid w:val="001A42AA"/>
    <w:rsid w:val="001A52DD"/>
    <w:rsid w:val="001A7AF5"/>
    <w:rsid w:val="001B0889"/>
    <w:rsid w:val="001B2438"/>
    <w:rsid w:val="001B276E"/>
    <w:rsid w:val="001B4A03"/>
    <w:rsid w:val="001D33FB"/>
    <w:rsid w:val="001D4F86"/>
    <w:rsid w:val="001E3ACC"/>
    <w:rsid w:val="001E43CE"/>
    <w:rsid w:val="001E4D4F"/>
    <w:rsid w:val="001E7D52"/>
    <w:rsid w:val="001E7FA5"/>
    <w:rsid w:val="002034E8"/>
    <w:rsid w:val="00203787"/>
    <w:rsid w:val="002059B7"/>
    <w:rsid w:val="0021331A"/>
    <w:rsid w:val="00213C45"/>
    <w:rsid w:val="002243BA"/>
    <w:rsid w:val="00232C7D"/>
    <w:rsid w:val="0024726A"/>
    <w:rsid w:val="00255559"/>
    <w:rsid w:val="00256ECB"/>
    <w:rsid w:val="00257547"/>
    <w:rsid w:val="002629C5"/>
    <w:rsid w:val="00270BC0"/>
    <w:rsid w:val="002804D6"/>
    <w:rsid w:val="00281230"/>
    <w:rsid w:val="00285A04"/>
    <w:rsid w:val="00291ECA"/>
    <w:rsid w:val="00294D53"/>
    <w:rsid w:val="002A465F"/>
    <w:rsid w:val="002B2C65"/>
    <w:rsid w:val="002C59A0"/>
    <w:rsid w:val="002D586A"/>
    <w:rsid w:val="002F2FA2"/>
    <w:rsid w:val="002F785D"/>
    <w:rsid w:val="00301E30"/>
    <w:rsid w:val="00307ADA"/>
    <w:rsid w:val="00315DB6"/>
    <w:rsid w:val="00321529"/>
    <w:rsid w:val="003223AD"/>
    <w:rsid w:val="00331119"/>
    <w:rsid w:val="00333045"/>
    <w:rsid w:val="0034784C"/>
    <w:rsid w:val="00354EAC"/>
    <w:rsid w:val="00366DD1"/>
    <w:rsid w:val="00376888"/>
    <w:rsid w:val="003802AA"/>
    <w:rsid w:val="00382C40"/>
    <w:rsid w:val="003A558F"/>
    <w:rsid w:val="003F0E20"/>
    <w:rsid w:val="003F1E3B"/>
    <w:rsid w:val="003F72A3"/>
    <w:rsid w:val="003F73A0"/>
    <w:rsid w:val="00403189"/>
    <w:rsid w:val="00410B3B"/>
    <w:rsid w:val="00416BFD"/>
    <w:rsid w:val="00422B93"/>
    <w:rsid w:val="00434423"/>
    <w:rsid w:val="0045286A"/>
    <w:rsid w:val="0045684E"/>
    <w:rsid w:val="004625F3"/>
    <w:rsid w:val="004659E0"/>
    <w:rsid w:val="00466FAE"/>
    <w:rsid w:val="00471395"/>
    <w:rsid w:val="004766DF"/>
    <w:rsid w:val="00485E05"/>
    <w:rsid w:val="004936C6"/>
    <w:rsid w:val="00497026"/>
    <w:rsid w:val="00497327"/>
    <w:rsid w:val="004975A7"/>
    <w:rsid w:val="004A46D0"/>
    <w:rsid w:val="004A7D95"/>
    <w:rsid w:val="004B21F4"/>
    <w:rsid w:val="004C3488"/>
    <w:rsid w:val="004D150E"/>
    <w:rsid w:val="004D62E3"/>
    <w:rsid w:val="004D7499"/>
    <w:rsid w:val="004E29B3"/>
    <w:rsid w:val="004F3D23"/>
    <w:rsid w:val="0050237A"/>
    <w:rsid w:val="0051007B"/>
    <w:rsid w:val="005104C7"/>
    <w:rsid w:val="005119EB"/>
    <w:rsid w:val="00525E82"/>
    <w:rsid w:val="0052767B"/>
    <w:rsid w:val="00541486"/>
    <w:rsid w:val="0054655D"/>
    <w:rsid w:val="0055204D"/>
    <w:rsid w:val="00563ABC"/>
    <w:rsid w:val="00590D07"/>
    <w:rsid w:val="005941E7"/>
    <w:rsid w:val="00594405"/>
    <w:rsid w:val="005A3414"/>
    <w:rsid w:val="005A38E9"/>
    <w:rsid w:val="005A3B4B"/>
    <w:rsid w:val="005A6BC4"/>
    <w:rsid w:val="005B4E22"/>
    <w:rsid w:val="005B6D5B"/>
    <w:rsid w:val="005B7C6E"/>
    <w:rsid w:val="005C4CF2"/>
    <w:rsid w:val="005F0B61"/>
    <w:rsid w:val="005F12AB"/>
    <w:rsid w:val="005F1550"/>
    <w:rsid w:val="00610656"/>
    <w:rsid w:val="00610798"/>
    <w:rsid w:val="00610918"/>
    <w:rsid w:val="00613459"/>
    <w:rsid w:val="00621CF9"/>
    <w:rsid w:val="00621E09"/>
    <w:rsid w:val="00650493"/>
    <w:rsid w:val="00650FA6"/>
    <w:rsid w:val="00652672"/>
    <w:rsid w:val="0066433D"/>
    <w:rsid w:val="006648C2"/>
    <w:rsid w:val="00673562"/>
    <w:rsid w:val="00674268"/>
    <w:rsid w:val="00676BB2"/>
    <w:rsid w:val="00685B2C"/>
    <w:rsid w:val="0068745D"/>
    <w:rsid w:val="0069090D"/>
    <w:rsid w:val="00693BD8"/>
    <w:rsid w:val="00693E1B"/>
    <w:rsid w:val="00695143"/>
    <w:rsid w:val="006951E6"/>
    <w:rsid w:val="006A2000"/>
    <w:rsid w:val="006A387B"/>
    <w:rsid w:val="006A733A"/>
    <w:rsid w:val="006A759E"/>
    <w:rsid w:val="006B0987"/>
    <w:rsid w:val="006B148C"/>
    <w:rsid w:val="006B210A"/>
    <w:rsid w:val="006B2B6E"/>
    <w:rsid w:val="006C19E0"/>
    <w:rsid w:val="006C62F5"/>
    <w:rsid w:val="006C662E"/>
    <w:rsid w:val="006E5702"/>
    <w:rsid w:val="006E76E7"/>
    <w:rsid w:val="006E77F0"/>
    <w:rsid w:val="006F545F"/>
    <w:rsid w:val="006F7FF8"/>
    <w:rsid w:val="00711CB8"/>
    <w:rsid w:val="00722287"/>
    <w:rsid w:val="00727E03"/>
    <w:rsid w:val="00740F3B"/>
    <w:rsid w:val="007577AD"/>
    <w:rsid w:val="00765955"/>
    <w:rsid w:val="00774A3D"/>
    <w:rsid w:val="0077544F"/>
    <w:rsid w:val="00781298"/>
    <w:rsid w:val="00784D58"/>
    <w:rsid w:val="00790297"/>
    <w:rsid w:val="00791D5F"/>
    <w:rsid w:val="00795D46"/>
    <w:rsid w:val="007A67E1"/>
    <w:rsid w:val="007B5794"/>
    <w:rsid w:val="007C452A"/>
    <w:rsid w:val="007C5D0F"/>
    <w:rsid w:val="007C66EF"/>
    <w:rsid w:val="007E3F55"/>
    <w:rsid w:val="007F792F"/>
    <w:rsid w:val="00800AA7"/>
    <w:rsid w:val="00802BAB"/>
    <w:rsid w:val="0082324A"/>
    <w:rsid w:val="00830ADC"/>
    <w:rsid w:val="00836683"/>
    <w:rsid w:val="0084154E"/>
    <w:rsid w:val="008431E4"/>
    <w:rsid w:val="008516AD"/>
    <w:rsid w:val="00853F50"/>
    <w:rsid w:val="00864C4C"/>
    <w:rsid w:val="00873ED2"/>
    <w:rsid w:val="0088782F"/>
    <w:rsid w:val="008A2934"/>
    <w:rsid w:val="008B3E63"/>
    <w:rsid w:val="008C23C4"/>
    <w:rsid w:val="008C71CA"/>
    <w:rsid w:val="008D3EE2"/>
    <w:rsid w:val="008D4F7F"/>
    <w:rsid w:val="008D6863"/>
    <w:rsid w:val="0090305C"/>
    <w:rsid w:val="00904A2B"/>
    <w:rsid w:val="00906915"/>
    <w:rsid w:val="0091314B"/>
    <w:rsid w:val="00927EC9"/>
    <w:rsid w:val="009334A4"/>
    <w:rsid w:val="00933E01"/>
    <w:rsid w:val="00935FDE"/>
    <w:rsid w:val="0094198C"/>
    <w:rsid w:val="00952859"/>
    <w:rsid w:val="00953215"/>
    <w:rsid w:val="009645FA"/>
    <w:rsid w:val="0097278A"/>
    <w:rsid w:val="00980C95"/>
    <w:rsid w:val="00990239"/>
    <w:rsid w:val="009950D9"/>
    <w:rsid w:val="009A400E"/>
    <w:rsid w:val="009A4B95"/>
    <w:rsid w:val="009A4E8F"/>
    <w:rsid w:val="009A6EFE"/>
    <w:rsid w:val="009B2304"/>
    <w:rsid w:val="009B3DF2"/>
    <w:rsid w:val="009C3DDF"/>
    <w:rsid w:val="009C55E7"/>
    <w:rsid w:val="009E3933"/>
    <w:rsid w:val="00A05CE8"/>
    <w:rsid w:val="00A105CE"/>
    <w:rsid w:val="00A12B71"/>
    <w:rsid w:val="00A1762C"/>
    <w:rsid w:val="00A21456"/>
    <w:rsid w:val="00A23290"/>
    <w:rsid w:val="00A2542B"/>
    <w:rsid w:val="00A32E36"/>
    <w:rsid w:val="00A45151"/>
    <w:rsid w:val="00A50907"/>
    <w:rsid w:val="00A56B62"/>
    <w:rsid w:val="00A87C8E"/>
    <w:rsid w:val="00A90114"/>
    <w:rsid w:val="00A92A4C"/>
    <w:rsid w:val="00A95799"/>
    <w:rsid w:val="00A96708"/>
    <w:rsid w:val="00AA034D"/>
    <w:rsid w:val="00AD1036"/>
    <w:rsid w:val="00AE1146"/>
    <w:rsid w:val="00AE58C2"/>
    <w:rsid w:val="00AE6656"/>
    <w:rsid w:val="00AE7E23"/>
    <w:rsid w:val="00AF26B6"/>
    <w:rsid w:val="00B00D09"/>
    <w:rsid w:val="00B06564"/>
    <w:rsid w:val="00B075CF"/>
    <w:rsid w:val="00B15374"/>
    <w:rsid w:val="00B164B9"/>
    <w:rsid w:val="00B20BFE"/>
    <w:rsid w:val="00B2226E"/>
    <w:rsid w:val="00B224C0"/>
    <w:rsid w:val="00B32AB4"/>
    <w:rsid w:val="00B41753"/>
    <w:rsid w:val="00B427C2"/>
    <w:rsid w:val="00B4686C"/>
    <w:rsid w:val="00B623C3"/>
    <w:rsid w:val="00B75EB4"/>
    <w:rsid w:val="00B86AEE"/>
    <w:rsid w:val="00B86B75"/>
    <w:rsid w:val="00B960AB"/>
    <w:rsid w:val="00BA2D26"/>
    <w:rsid w:val="00BA6A4E"/>
    <w:rsid w:val="00BB4C39"/>
    <w:rsid w:val="00BB7A57"/>
    <w:rsid w:val="00BC3532"/>
    <w:rsid w:val="00BC48D5"/>
    <w:rsid w:val="00BC6EAE"/>
    <w:rsid w:val="00BC740E"/>
    <w:rsid w:val="00BE43FC"/>
    <w:rsid w:val="00C00BAB"/>
    <w:rsid w:val="00C05D02"/>
    <w:rsid w:val="00C13BAB"/>
    <w:rsid w:val="00C141A5"/>
    <w:rsid w:val="00C15DBD"/>
    <w:rsid w:val="00C27355"/>
    <w:rsid w:val="00C36279"/>
    <w:rsid w:val="00C36394"/>
    <w:rsid w:val="00C41C4F"/>
    <w:rsid w:val="00C4215E"/>
    <w:rsid w:val="00C42325"/>
    <w:rsid w:val="00C5251C"/>
    <w:rsid w:val="00C554FB"/>
    <w:rsid w:val="00CA2585"/>
    <w:rsid w:val="00CB44EA"/>
    <w:rsid w:val="00CB6B48"/>
    <w:rsid w:val="00CB6DE5"/>
    <w:rsid w:val="00CE2529"/>
    <w:rsid w:val="00CE3CC0"/>
    <w:rsid w:val="00CE40E3"/>
    <w:rsid w:val="00D014A6"/>
    <w:rsid w:val="00D072AA"/>
    <w:rsid w:val="00D1073E"/>
    <w:rsid w:val="00D13DC0"/>
    <w:rsid w:val="00D14BB2"/>
    <w:rsid w:val="00D17C6F"/>
    <w:rsid w:val="00D247FC"/>
    <w:rsid w:val="00D347A8"/>
    <w:rsid w:val="00D53D2D"/>
    <w:rsid w:val="00D73A78"/>
    <w:rsid w:val="00D7414B"/>
    <w:rsid w:val="00D7527C"/>
    <w:rsid w:val="00D90FA7"/>
    <w:rsid w:val="00DA287A"/>
    <w:rsid w:val="00DB483E"/>
    <w:rsid w:val="00DB7582"/>
    <w:rsid w:val="00DC3FFE"/>
    <w:rsid w:val="00DC7125"/>
    <w:rsid w:val="00DD2A02"/>
    <w:rsid w:val="00DD6714"/>
    <w:rsid w:val="00DF30D3"/>
    <w:rsid w:val="00DF6899"/>
    <w:rsid w:val="00E0496D"/>
    <w:rsid w:val="00E04D41"/>
    <w:rsid w:val="00E05A2B"/>
    <w:rsid w:val="00E0629F"/>
    <w:rsid w:val="00E23D01"/>
    <w:rsid w:val="00E273E5"/>
    <w:rsid w:val="00E315A3"/>
    <w:rsid w:val="00E3324C"/>
    <w:rsid w:val="00E33CBF"/>
    <w:rsid w:val="00E42CC2"/>
    <w:rsid w:val="00E47BDD"/>
    <w:rsid w:val="00E6384B"/>
    <w:rsid w:val="00E67723"/>
    <w:rsid w:val="00E721C0"/>
    <w:rsid w:val="00E7487F"/>
    <w:rsid w:val="00E842BF"/>
    <w:rsid w:val="00E8798B"/>
    <w:rsid w:val="00E938C4"/>
    <w:rsid w:val="00EA0C18"/>
    <w:rsid w:val="00EA125D"/>
    <w:rsid w:val="00EA3F74"/>
    <w:rsid w:val="00EC1D04"/>
    <w:rsid w:val="00EC1E85"/>
    <w:rsid w:val="00EC441D"/>
    <w:rsid w:val="00EE2917"/>
    <w:rsid w:val="00EE78A9"/>
    <w:rsid w:val="00EF0101"/>
    <w:rsid w:val="00EF23C9"/>
    <w:rsid w:val="00F029AA"/>
    <w:rsid w:val="00F129FF"/>
    <w:rsid w:val="00F14312"/>
    <w:rsid w:val="00F20A0F"/>
    <w:rsid w:val="00F22486"/>
    <w:rsid w:val="00F33279"/>
    <w:rsid w:val="00F3389A"/>
    <w:rsid w:val="00F47FC7"/>
    <w:rsid w:val="00F61189"/>
    <w:rsid w:val="00F616F5"/>
    <w:rsid w:val="00F640C6"/>
    <w:rsid w:val="00F715A9"/>
    <w:rsid w:val="00F81F6E"/>
    <w:rsid w:val="00F90537"/>
    <w:rsid w:val="00F91F87"/>
    <w:rsid w:val="00F953D3"/>
    <w:rsid w:val="00FA3452"/>
    <w:rsid w:val="00FA417E"/>
    <w:rsid w:val="00FB0BF4"/>
    <w:rsid w:val="00FB7682"/>
    <w:rsid w:val="00FB77B2"/>
    <w:rsid w:val="00FC03AA"/>
    <w:rsid w:val="00FC29EE"/>
    <w:rsid w:val="00FC6A7E"/>
    <w:rsid w:val="00FE5168"/>
    <w:rsid w:val="00FF2B7A"/>
    <w:rsid w:val="00FF4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5B4E22"/>
    <w:pPr>
      <w:keepNext/>
      <w:keepLines/>
      <w:spacing w:before="180" w:after="180" w:line="480" w:lineRule="auto"/>
      <w:outlineLvl w:val="0"/>
      <w:pPrChange w:id="0" w:author="Author" w:date="2021-05-18T08:27:00Z">
        <w:pPr>
          <w:keepNext/>
          <w:keepLines/>
          <w:spacing w:before="180" w:after="180" w:line="480" w:lineRule="auto"/>
          <w:outlineLvl w:val="0"/>
        </w:pPr>
      </w:pPrChange>
    </w:pPr>
    <w:rPr>
      <w:rFonts w:ascii="Times New Roman" w:eastAsiaTheme="majorEastAsia" w:hAnsi="Times New Roman" w:cs="Times New Roman"/>
      <w:b/>
      <w:bCs/>
      <w:color w:val="000000" w:themeColor="text1"/>
      <w:rPrChange w:id="0" w:author="Author" w:date="2021-05-18T08:27:00Z">
        <w:rPr>
          <w:rFonts w:eastAsiaTheme="majorEastAsia"/>
          <w:b/>
          <w:bCs/>
          <w:color w:val="000000" w:themeColor="text1"/>
          <w:sz w:val="24"/>
          <w:szCs w:val="24"/>
          <w:lang w:val="en-US" w:eastAsia="en-US" w:bidi="ar-SA"/>
        </w:rPr>
      </w:rPrChange>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 w:type="character" w:customStyle="1" w:styleId="UnresolvedMention1">
    <w:name w:val="Unresolved Mention1"/>
    <w:basedOn w:val="DefaultParagraphFont"/>
    <w:uiPriority w:val="99"/>
    <w:semiHidden/>
    <w:unhideWhenUsed/>
    <w:rsid w:val="00DC7125"/>
    <w:rPr>
      <w:color w:val="605E5C"/>
      <w:shd w:val="clear" w:color="auto" w:fill="E1DFDD"/>
    </w:rPr>
  </w:style>
  <w:style w:type="character" w:styleId="FollowedHyperlink">
    <w:name w:val="FollowedHyperlink"/>
    <w:basedOn w:val="DefaultParagraphFont"/>
    <w:semiHidden/>
    <w:unhideWhenUsed/>
    <w:rsid w:val="00DC7125"/>
    <w:rPr>
      <w:color w:val="800080" w:themeColor="followedHyperlink"/>
      <w:u w:val="single"/>
    </w:rPr>
  </w:style>
  <w:style w:type="paragraph" w:styleId="Header">
    <w:name w:val="header"/>
    <w:basedOn w:val="Normal"/>
    <w:link w:val="HeaderChar"/>
    <w:unhideWhenUsed/>
    <w:rsid w:val="005B7C6E"/>
    <w:pPr>
      <w:tabs>
        <w:tab w:val="center" w:pos="4680"/>
        <w:tab w:val="right" w:pos="9360"/>
      </w:tabs>
      <w:spacing w:after="0"/>
    </w:pPr>
  </w:style>
  <w:style w:type="character" w:customStyle="1" w:styleId="HeaderChar">
    <w:name w:val="Header Char"/>
    <w:basedOn w:val="DefaultParagraphFont"/>
    <w:link w:val="Header"/>
    <w:rsid w:val="005B7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416426">
      <w:bodyDiv w:val="1"/>
      <w:marLeft w:val="0"/>
      <w:marRight w:val="0"/>
      <w:marTop w:val="0"/>
      <w:marBottom w:val="0"/>
      <w:divBdr>
        <w:top w:val="none" w:sz="0" w:space="0" w:color="auto"/>
        <w:left w:val="none" w:sz="0" w:space="0" w:color="auto"/>
        <w:bottom w:val="none" w:sz="0" w:space="0" w:color="auto"/>
        <w:right w:val="none" w:sz="0" w:space="0" w:color="auto"/>
      </w:divBdr>
    </w:div>
    <w:div w:id="507057906">
      <w:bodyDiv w:val="1"/>
      <w:marLeft w:val="0"/>
      <w:marRight w:val="0"/>
      <w:marTop w:val="0"/>
      <w:marBottom w:val="0"/>
      <w:divBdr>
        <w:top w:val="none" w:sz="0" w:space="0" w:color="auto"/>
        <w:left w:val="none" w:sz="0" w:space="0" w:color="auto"/>
        <w:bottom w:val="none" w:sz="0" w:space="0" w:color="auto"/>
        <w:right w:val="none" w:sz="0" w:space="0" w:color="auto"/>
      </w:divBdr>
    </w:div>
    <w:div w:id="840201694">
      <w:bodyDiv w:val="1"/>
      <w:marLeft w:val="0"/>
      <w:marRight w:val="0"/>
      <w:marTop w:val="0"/>
      <w:marBottom w:val="0"/>
      <w:divBdr>
        <w:top w:val="none" w:sz="0" w:space="0" w:color="auto"/>
        <w:left w:val="none" w:sz="0" w:space="0" w:color="auto"/>
        <w:bottom w:val="none" w:sz="0" w:space="0" w:color="auto"/>
        <w:right w:val="none" w:sz="0" w:space="0" w:color="auto"/>
      </w:divBdr>
    </w:div>
    <w:div w:id="867837560">
      <w:bodyDiv w:val="1"/>
      <w:marLeft w:val="0"/>
      <w:marRight w:val="0"/>
      <w:marTop w:val="0"/>
      <w:marBottom w:val="0"/>
      <w:divBdr>
        <w:top w:val="none" w:sz="0" w:space="0" w:color="auto"/>
        <w:left w:val="none" w:sz="0" w:space="0" w:color="auto"/>
        <w:bottom w:val="none" w:sz="0" w:space="0" w:color="auto"/>
        <w:right w:val="none" w:sz="0" w:space="0" w:color="auto"/>
      </w:divBdr>
    </w:div>
    <w:div w:id="1118912057">
      <w:bodyDiv w:val="1"/>
      <w:marLeft w:val="0"/>
      <w:marRight w:val="0"/>
      <w:marTop w:val="0"/>
      <w:marBottom w:val="0"/>
      <w:divBdr>
        <w:top w:val="none" w:sz="0" w:space="0" w:color="auto"/>
        <w:left w:val="none" w:sz="0" w:space="0" w:color="auto"/>
        <w:bottom w:val="none" w:sz="0" w:space="0" w:color="auto"/>
        <w:right w:val="none" w:sz="0" w:space="0" w:color="auto"/>
      </w:divBdr>
      <w:divsChild>
        <w:div w:id="1218124920">
          <w:marLeft w:val="446"/>
          <w:marRight w:val="0"/>
          <w:marTop w:val="0"/>
          <w:marBottom w:val="0"/>
          <w:divBdr>
            <w:top w:val="none" w:sz="0" w:space="0" w:color="auto"/>
            <w:left w:val="none" w:sz="0" w:space="0" w:color="auto"/>
            <w:bottom w:val="none" w:sz="0" w:space="0" w:color="auto"/>
            <w:right w:val="none" w:sz="0" w:space="0" w:color="auto"/>
          </w:divBdr>
        </w:div>
      </w:divsChild>
    </w:div>
    <w:div w:id="1186167886">
      <w:bodyDiv w:val="1"/>
      <w:marLeft w:val="0"/>
      <w:marRight w:val="0"/>
      <w:marTop w:val="0"/>
      <w:marBottom w:val="0"/>
      <w:divBdr>
        <w:top w:val="none" w:sz="0" w:space="0" w:color="auto"/>
        <w:left w:val="none" w:sz="0" w:space="0" w:color="auto"/>
        <w:bottom w:val="none" w:sz="0" w:space="0" w:color="auto"/>
        <w:right w:val="none" w:sz="0" w:space="0" w:color="auto"/>
      </w:divBdr>
    </w:div>
    <w:div w:id="1258053963">
      <w:bodyDiv w:val="1"/>
      <w:marLeft w:val="0"/>
      <w:marRight w:val="0"/>
      <w:marTop w:val="0"/>
      <w:marBottom w:val="0"/>
      <w:divBdr>
        <w:top w:val="none" w:sz="0" w:space="0" w:color="auto"/>
        <w:left w:val="none" w:sz="0" w:space="0" w:color="auto"/>
        <w:bottom w:val="none" w:sz="0" w:space="0" w:color="auto"/>
        <w:right w:val="none" w:sz="0" w:space="0" w:color="auto"/>
      </w:divBdr>
    </w:div>
    <w:div w:id="1601334253">
      <w:bodyDiv w:val="1"/>
      <w:marLeft w:val="0"/>
      <w:marRight w:val="0"/>
      <w:marTop w:val="0"/>
      <w:marBottom w:val="0"/>
      <w:divBdr>
        <w:top w:val="none" w:sz="0" w:space="0" w:color="auto"/>
        <w:left w:val="none" w:sz="0" w:space="0" w:color="auto"/>
        <w:bottom w:val="none" w:sz="0" w:space="0" w:color="auto"/>
        <w:right w:val="none" w:sz="0" w:space="0" w:color="auto"/>
      </w:divBdr>
      <w:divsChild>
        <w:div w:id="1182620557">
          <w:marLeft w:val="446"/>
          <w:marRight w:val="0"/>
          <w:marTop w:val="0"/>
          <w:marBottom w:val="0"/>
          <w:divBdr>
            <w:top w:val="none" w:sz="0" w:space="0" w:color="auto"/>
            <w:left w:val="none" w:sz="0" w:space="0" w:color="auto"/>
            <w:bottom w:val="none" w:sz="0" w:space="0" w:color="auto"/>
            <w:right w:val="none" w:sz="0" w:space="0" w:color="auto"/>
          </w:divBdr>
        </w:div>
      </w:divsChild>
    </w:div>
    <w:div w:id="1993824112">
      <w:bodyDiv w:val="1"/>
      <w:marLeft w:val="0"/>
      <w:marRight w:val="0"/>
      <w:marTop w:val="0"/>
      <w:marBottom w:val="0"/>
      <w:divBdr>
        <w:top w:val="none" w:sz="0" w:space="0" w:color="auto"/>
        <w:left w:val="none" w:sz="0" w:space="0" w:color="auto"/>
        <w:bottom w:val="none" w:sz="0" w:space="0" w:color="auto"/>
        <w:right w:val="none" w:sz="0" w:space="0" w:color="auto"/>
      </w:divBdr>
    </w:div>
    <w:div w:id="2132823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4CC55-C1C3-46D7-8E35-242EC9399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9661</Words>
  <Characters>55069</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64601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2021-05-18T07:11:00Z</dcterms:created>
  <dcterms:modified xsi:type="dcterms:W3CDTF">2021-05-18T07:11:00Z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zotero-version="5.0.97-beta.24+833ee1051"&gt;&lt;session id="bppJinMf"/&gt;&lt;style id="http://www.zotero.org/styles/journal-of-human-evolution" hasBibliography="1" bibliographyStyleHasBeenSet="1"/&gt;&lt;prefs&gt;&lt;pref name="fieldType" value="Field"/&gt;</vt:lpwstr>
  </property>
  <property fmtid="{D5CDD505-2E9C-101B-9397-08002B2CF9AE}" pid="3" name="ZOTERO_PREF_2">
    <vt:lpwstr>&lt;/prefs&gt;&lt;/data&gt;</vt:lpwstr>
  </property>
</Properties>
</file>