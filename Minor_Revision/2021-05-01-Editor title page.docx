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2941" w14:textId="77777777" w:rsidR="007E772D" w:rsidRPr="00710BAD" w:rsidRDefault="007E772D" w:rsidP="007E772D">
      <w:pPr>
        <w:pStyle w:val="NormalWeb"/>
      </w:pPr>
      <w:r w:rsidRPr="00710BAD">
        <w:t xml:space="preserve">Ecological perspectives on technological diversity at </w:t>
      </w:r>
      <w:proofErr w:type="spellStart"/>
      <w:r w:rsidRPr="00710BAD">
        <w:t>Kanjera</w:t>
      </w:r>
      <w:proofErr w:type="spellEnd"/>
      <w:r w:rsidRPr="00710BAD">
        <w:t xml:space="preserve"> South </w:t>
      </w:r>
    </w:p>
    <w:p w14:paraId="4DC02332" w14:textId="77777777" w:rsidR="00E05237" w:rsidRDefault="00E05237" w:rsidP="007E772D">
      <w:pPr>
        <w:pStyle w:val="NormalWeb"/>
        <w:rPr>
          <w:ins w:id="0" w:author="Author" w:date="2021-05-01T18:09:00Z"/>
        </w:rPr>
      </w:pPr>
    </w:p>
    <w:p w14:paraId="72286260" w14:textId="16120E6D" w:rsidR="007E772D" w:rsidRPr="00710BAD" w:rsidRDefault="007E772D" w:rsidP="007E772D">
      <w:pPr>
        <w:pStyle w:val="NormalWeb"/>
      </w:pPr>
      <w:r w:rsidRPr="00710BAD">
        <w:t xml:space="preserve">Jonathan S. </w:t>
      </w:r>
      <w:proofErr w:type="gramStart"/>
      <w:r w:rsidRPr="00710BAD">
        <w:t>Reeves</w:t>
      </w:r>
      <w:r w:rsidRPr="00710BAD">
        <w:rPr>
          <w:position w:val="8"/>
        </w:rPr>
        <w:t>a</w:t>
      </w:r>
      <w:ins w:id="1" w:author="Author" w:date="2021-05-01T18:08:00Z">
        <w:r w:rsidR="00E05237">
          <w:rPr>
            <w:position w:val="8"/>
          </w:rPr>
          <w:t>,</w:t>
        </w:r>
      </w:ins>
      <w:r w:rsidR="00710BAD" w:rsidRPr="00710BAD">
        <w:rPr>
          <w:position w:val="8"/>
        </w:rPr>
        <w:t>*</w:t>
      </w:r>
      <w:proofErr w:type="gramEnd"/>
      <w:r w:rsidRPr="00710BAD">
        <w:t>, David R. Braun</w:t>
      </w:r>
      <w:r w:rsidR="00710BAD" w:rsidRPr="00710BAD">
        <w:rPr>
          <w:position w:val="8"/>
        </w:rPr>
        <w:t>a</w:t>
      </w:r>
      <w:ins w:id="2" w:author="Author" w:date="2021-05-01T18:08:00Z">
        <w:r w:rsidR="00E05237">
          <w:rPr>
            <w:position w:val="8"/>
          </w:rPr>
          <w:t xml:space="preserve">, </w:t>
        </w:r>
      </w:ins>
      <w:r w:rsidR="00710BAD" w:rsidRPr="00710BAD">
        <w:rPr>
          <w:position w:val="8"/>
        </w:rPr>
        <w:t>b</w:t>
      </w:r>
      <w:r w:rsidRPr="00710BAD">
        <w:t xml:space="preserve">, Emma M. </w:t>
      </w:r>
      <w:proofErr w:type="spellStart"/>
      <w:r w:rsidRPr="00710BAD">
        <w:t>Finestone</w:t>
      </w:r>
      <w:proofErr w:type="spellEnd"/>
      <w:r w:rsidRPr="00710BAD">
        <w:rPr>
          <w:position w:val="8"/>
        </w:rPr>
        <w:t>c</w:t>
      </w:r>
      <w:r w:rsidRPr="00710BAD">
        <w:t>, Thomas W. Plummer</w:t>
      </w:r>
      <w:r w:rsidRPr="00710BAD">
        <w:rPr>
          <w:position w:val="8"/>
        </w:rPr>
        <w:t>d</w:t>
      </w:r>
      <w:r w:rsidR="00E00C7D" w:rsidRPr="00710BAD">
        <w:rPr>
          <w:position w:val="8"/>
        </w:rPr>
        <w:t>,</w:t>
      </w:r>
      <w:ins w:id="3" w:author="Author" w:date="2021-05-01T18:08:00Z">
        <w:r w:rsidR="00E05237">
          <w:rPr>
            <w:position w:val="8"/>
          </w:rPr>
          <w:t xml:space="preserve"> </w:t>
        </w:r>
      </w:ins>
      <w:r w:rsidR="00E00C7D" w:rsidRPr="00710BAD">
        <w:rPr>
          <w:position w:val="8"/>
        </w:rPr>
        <w:t>e</w:t>
      </w:r>
    </w:p>
    <w:p w14:paraId="38CD7E7F" w14:textId="55211B9B" w:rsidR="007E772D" w:rsidRDefault="00E05237" w:rsidP="007E772D">
      <w:pPr>
        <w:pStyle w:val="NormalWeb"/>
        <w:spacing w:before="0" w:beforeAutospacing="0" w:after="0" w:afterAutospacing="0"/>
        <w:rPr>
          <w:ins w:id="4" w:author="Author" w:date="2021-05-01T18:08:00Z"/>
          <w:i/>
          <w:iCs/>
        </w:rPr>
      </w:pPr>
      <w:del w:id="5" w:author="Author" w:date="2021-05-01T18:08:00Z">
        <w:r w:rsidRPr="00E05237" w:rsidDel="00E05237">
          <w:rPr>
            <w:position w:val="6"/>
            <w:rPrChange w:id="6" w:author="Author" w:date="2021-05-01T18:08:00Z">
              <w:rPr>
                <w:i/>
                <w:iCs/>
                <w:position w:val="6"/>
              </w:rPr>
            </w:rPrChange>
          </w:rPr>
          <w:delText>A</w:delText>
        </w:r>
      </w:del>
      <w:ins w:id="7" w:author="Author" w:date="2021-05-01T18:08:00Z">
        <w:r>
          <w:rPr>
            <w:position w:val="6"/>
          </w:rPr>
          <w:t>a</w:t>
        </w:r>
        <w:r>
          <w:rPr>
            <w:i/>
            <w:iCs/>
            <w:position w:val="6"/>
          </w:rPr>
          <w:t xml:space="preserve"> </w:t>
        </w:r>
      </w:ins>
      <w:r w:rsidR="00710BAD" w:rsidRPr="00710BAD">
        <w:rPr>
          <w:i/>
          <w:iCs/>
        </w:rPr>
        <w:t>Max Planck Institute for Evolutionary Anthropology</w:t>
      </w:r>
      <w:r w:rsidR="007E772D" w:rsidRPr="00710BAD">
        <w:rPr>
          <w:i/>
          <w:iCs/>
        </w:rPr>
        <w:t xml:space="preserve">, </w:t>
      </w:r>
      <w:proofErr w:type="spellStart"/>
      <w:r w:rsidR="00710BAD" w:rsidRPr="00710BAD">
        <w:rPr>
          <w:i/>
          <w:iCs/>
        </w:rPr>
        <w:t>Deutscher</w:t>
      </w:r>
      <w:proofErr w:type="spellEnd"/>
      <w:r w:rsidR="00710BAD" w:rsidRPr="00710BAD">
        <w:rPr>
          <w:i/>
          <w:iCs/>
        </w:rPr>
        <w:t xml:space="preserve"> Platz 6</w:t>
      </w:r>
      <w:r w:rsidR="007E772D" w:rsidRPr="00710BAD">
        <w:rPr>
          <w:i/>
          <w:iCs/>
        </w:rPr>
        <w:t xml:space="preserve">, </w:t>
      </w:r>
      <w:r w:rsidR="00710BAD" w:rsidRPr="00710BAD">
        <w:rPr>
          <w:i/>
          <w:iCs/>
        </w:rPr>
        <w:t>04103 Leipzig</w:t>
      </w:r>
      <w:r w:rsidR="007E772D" w:rsidRPr="00710BAD">
        <w:rPr>
          <w:i/>
          <w:iCs/>
        </w:rPr>
        <w:t>, Germany</w:t>
      </w:r>
    </w:p>
    <w:p w14:paraId="722CE47E" w14:textId="77777777" w:rsidR="00E05237" w:rsidRPr="00710BAD" w:rsidRDefault="00E05237" w:rsidP="007E772D">
      <w:pPr>
        <w:pStyle w:val="NormalWeb"/>
        <w:spacing w:before="0" w:beforeAutospacing="0" w:after="0" w:afterAutospacing="0"/>
        <w:rPr>
          <w:i/>
          <w:iCs/>
          <w:position w:val="6"/>
        </w:rPr>
      </w:pPr>
    </w:p>
    <w:p w14:paraId="6EAA095B" w14:textId="3F46B826" w:rsidR="007E772D" w:rsidRDefault="007E772D" w:rsidP="007E772D">
      <w:pPr>
        <w:pStyle w:val="NormalWeb"/>
        <w:spacing w:before="0" w:beforeAutospacing="0" w:after="0" w:afterAutospacing="0"/>
        <w:rPr>
          <w:ins w:id="8" w:author="Author" w:date="2021-05-01T18:09:00Z"/>
          <w:i/>
          <w:iCs/>
        </w:rPr>
      </w:pPr>
      <w:r w:rsidRPr="00E05237">
        <w:rPr>
          <w:position w:val="6"/>
          <w:rPrChange w:id="9" w:author="Author" w:date="2021-05-01T18:08:00Z">
            <w:rPr>
              <w:i/>
              <w:iCs/>
              <w:position w:val="6"/>
            </w:rPr>
          </w:rPrChange>
        </w:rPr>
        <w:t>b</w:t>
      </w:r>
      <w:ins w:id="10" w:author="Author" w:date="2021-05-01T18:08:00Z">
        <w:r w:rsidR="00E05237">
          <w:rPr>
            <w:i/>
            <w:iCs/>
            <w:position w:val="6"/>
          </w:rPr>
          <w:t xml:space="preserve"> </w:t>
        </w:r>
      </w:ins>
      <w:r w:rsidRPr="00710BAD">
        <w:rPr>
          <w:i/>
          <w:iCs/>
        </w:rPr>
        <w:t xml:space="preserve">George Washington University, 800 22nd Street, </w:t>
      </w:r>
      <w:proofErr w:type="gramStart"/>
      <w:r w:rsidRPr="00710BAD">
        <w:rPr>
          <w:i/>
          <w:iCs/>
        </w:rPr>
        <w:t>North West</w:t>
      </w:r>
      <w:proofErr w:type="gramEnd"/>
      <w:r w:rsidRPr="00710BAD">
        <w:rPr>
          <w:i/>
          <w:iCs/>
        </w:rPr>
        <w:t>, Washington D.C., USA</w:t>
      </w:r>
      <w:del w:id="11" w:author="Author" w:date="2021-05-01T18:09:00Z">
        <w:r w:rsidRPr="00710BAD" w:rsidDel="00E05237">
          <w:rPr>
            <w:i/>
            <w:iCs/>
          </w:rPr>
          <w:delText xml:space="preserve">. </w:delText>
        </w:r>
      </w:del>
    </w:p>
    <w:p w14:paraId="171365BF" w14:textId="77777777" w:rsidR="00E05237" w:rsidRPr="00710BAD" w:rsidRDefault="00E05237" w:rsidP="007E772D">
      <w:pPr>
        <w:pStyle w:val="NormalWeb"/>
        <w:spacing w:before="0" w:beforeAutospacing="0" w:after="0" w:afterAutospacing="0"/>
      </w:pPr>
    </w:p>
    <w:p w14:paraId="656D2F5C" w14:textId="77777777" w:rsidR="00E05237" w:rsidRDefault="00E05237" w:rsidP="007E772D">
      <w:pPr>
        <w:pStyle w:val="NormalWeb"/>
        <w:spacing w:before="0" w:beforeAutospacing="0" w:after="0" w:afterAutospacing="0"/>
        <w:rPr>
          <w:ins w:id="12" w:author="Author" w:date="2021-05-01T18:09:00Z"/>
          <w:i/>
          <w:iCs/>
        </w:rPr>
      </w:pPr>
      <w:r w:rsidRPr="00E05237">
        <w:rPr>
          <w:position w:val="6"/>
          <w:vertAlign w:val="superscript"/>
          <w:rPrChange w:id="13" w:author="Author" w:date="2021-05-01T18:08:00Z">
            <w:rPr>
              <w:i/>
              <w:iCs/>
              <w:position w:val="6"/>
            </w:rPr>
          </w:rPrChange>
        </w:rPr>
        <w:t>C</w:t>
      </w:r>
      <w:ins w:id="14" w:author="Author" w:date="2021-05-01T18:08:00Z">
        <w:r>
          <w:rPr>
            <w:i/>
            <w:iCs/>
            <w:position w:val="6"/>
          </w:rPr>
          <w:t xml:space="preserve"> </w:t>
        </w:r>
      </w:ins>
      <w:r w:rsidR="007E772D" w:rsidRPr="00710BAD">
        <w:rPr>
          <w:i/>
          <w:iCs/>
        </w:rPr>
        <w:t xml:space="preserve">Max Planck Institute for the Science of Human History, </w:t>
      </w:r>
      <w:proofErr w:type="spellStart"/>
      <w:r w:rsidR="007E772D" w:rsidRPr="00710BAD">
        <w:rPr>
          <w:i/>
          <w:iCs/>
        </w:rPr>
        <w:t>Kahlaische</w:t>
      </w:r>
      <w:proofErr w:type="spellEnd"/>
      <w:r w:rsidR="007E772D" w:rsidRPr="00710BAD">
        <w:rPr>
          <w:i/>
          <w:iCs/>
        </w:rPr>
        <w:t xml:space="preserve"> Strasse 10, D-07743, Jena, Germany</w:t>
      </w:r>
    </w:p>
    <w:p w14:paraId="39BCF9DD" w14:textId="28BEDB81" w:rsidR="00E00C7D" w:rsidRDefault="007E772D" w:rsidP="007E772D">
      <w:pPr>
        <w:pStyle w:val="NormalWeb"/>
        <w:spacing w:before="0" w:beforeAutospacing="0" w:after="0" w:afterAutospacing="0"/>
        <w:rPr>
          <w:ins w:id="15" w:author="Author" w:date="2021-05-01T18:09:00Z"/>
          <w:i/>
          <w:iCs/>
        </w:rPr>
      </w:pPr>
      <w:r w:rsidRPr="00710BAD">
        <w:rPr>
          <w:i/>
          <w:iCs/>
        </w:rPr>
        <w:br/>
      </w:r>
      <w:r w:rsidRPr="00E05237">
        <w:rPr>
          <w:position w:val="6"/>
          <w:rPrChange w:id="16" w:author="Author" w:date="2021-05-01T18:08:00Z">
            <w:rPr>
              <w:i/>
              <w:iCs/>
              <w:position w:val="6"/>
            </w:rPr>
          </w:rPrChange>
        </w:rPr>
        <w:t>d</w:t>
      </w:r>
      <w:ins w:id="17" w:author="Author" w:date="2021-05-01T18:08:00Z">
        <w:r w:rsidR="00E05237">
          <w:rPr>
            <w:i/>
            <w:iCs/>
          </w:rPr>
          <w:t xml:space="preserve"> </w:t>
        </w:r>
      </w:ins>
      <w:r w:rsidR="00E00C7D" w:rsidRPr="00710BAD">
        <w:rPr>
          <w:i/>
          <w:iCs/>
        </w:rPr>
        <w:t>Dept of Anthropology, Queens College, City University of New York, Flushing, NY 11367-1597, USA</w:t>
      </w:r>
    </w:p>
    <w:p w14:paraId="3CF799BD" w14:textId="77777777" w:rsidR="00E05237" w:rsidRPr="00710BAD" w:rsidRDefault="00E05237" w:rsidP="007E772D">
      <w:pPr>
        <w:pStyle w:val="NormalWeb"/>
        <w:spacing w:before="0" w:beforeAutospacing="0" w:after="0" w:afterAutospacing="0"/>
        <w:rPr>
          <w:i/>
          <w:iCs/>
          <w:position w:val="6"/>
        </w:rPr>
      </w:pPr>
    </w:p>
    <w:p w14:paraId="1253F627" w14:textId="55C114D2" w:rsidR="007E772D" w:rsidRPr="00710BAD" w:rsidRDefault="00E00C7D" w:rsidP="007E772D">
      <w:pPr>
        <w:pStyle w:val="NormalWeb"/>
        <w:spacing w:before="0" w:beforeAutospacing="0" w:after="0" w:afterAutospacing="0"/>
        <w:rPr>
          <w:i/>
          <w:iCs/>
        </w:rPr>
      </w:pPr>
      <w:r w:rsidRPr="00E05237">
        <w:rPr>
          <w:position w:val="6"/>
          <w:rPrChange w:id="18" w:author="Author" w:date="2021-05-01T18:08:00Z">
            <w:rPr>
              <w:i/>
              <w:iCs/>
              <w:position w:val="6"/>
            </w:rPr>
          </w:rPrChange>
        </w:rPr>
        <w:t>e</w:t>
      </w:r>
      <w:r w:rsidRPr="00710BAD">
        <w:rPr>
          <w:i/>
          <w:iCs/>
          <w:position w:val="6"/>
        </w:rPr>
        <w:t xml:space="preserve"> </w:t>
      </w:r>
      <w:r w:rsidRPr="00710BAD">
        <w:rPr>
          <w:i/>
          <w:iCs/>
        </w:rPr>
        <w:t>New York Consortium in Evolutionary Primatology, New York, NY, USA</w:t>
      </w:r>
    </w:p>
    <w:p w14:paraId="408E5F57" w14:textId="4D74BC98" w:rsidR="00355A85" w:rsidRPr="00710BAD" w:rsidRDefault="00355A85">
      <w:pPr>
        <w:rPr>
          <w:rFonts w:ascii="Times New Roman" w:hAnsi="Times New Roman" w:cs="Times New Roman"/>
        </w:rPr>
      </w:pPr>
    </w:p>
    <w:p w14:paraId="77EBB9C6" w14:textId="77777777" w:rsidR="00E05237" w:rsidRDefault="00E05237">
      <w:pPr>
        <w:rPr>
          <w:ins w:id="19" w:author="Author" w:date="2021-05-01T18:09:00Z"/>
          <w:rFonts w:ascii="Times New Roman" w:hAnsi="Times New Roman" w:cs="Times New Roman"/>
          <w:b/>
          <w:bCs/>
          <w:vertAlign w:val="superscript"/>
        </w:rPr>
      </w:pPr>
    </w:p>
    <w:p w14:paraId="64ABD7AF" w14:textId="5F130676" w:rsidR="00E05237" w:rsidRDefault="00710BAD">
      <w:pPr>
        <w:rPr>
          <w:ins w:id="20" w:author="Author" w:date="2021-05-01T18:09:00Z"/>
          <w:rFonts w:ascii="Times New Roman" w:hAnsi="Times New Roman" w:cs="Times New Roman"/>
        </w:rPr>
      </w:pPr>
      <w:r w:rsidRPr="00E05237">
        <w:rPr>
          <w:rFonts w:ascii="Times New Roman" w:hAnsi="Times New Roman" w:cs="Times New Roman"/>
          <w:b/>
          <w:bCs/>
          <w:vertAlign w:val="superscript"/>
          <w:rPrChange w:id="21" w:author="Author" w:date="2021-05-01T18:09:00Z">
            <w:rPr>
              <w:rFonts w:ascii="Times New Roman" w:hAnsi="Times New Roman" w:cs="Times New Roman"/>
              <w:vertAlign w:val="superscript"/>
            </w:rPr>
          </w:rPrChange>
        </w:rPr>
        <w:t>*</w:t>
      </w:r>
      <w:r w:rsidR="0033034F" w:rsidRPr="00E05237">
        <w:rPr>
          <w:rFonts w:ascii="Times New Roman" w:hAnsi="Times New Roman" w:cs="Times New Roman"/>
          <w:b/>
          <w:bCs/>
          <w:rPrChange w:id="22" w:author="Author" w:date="2021-05-01T18:09:00Z">
            <w:rPr>
              <w:rFonts w:ascii="Times New Roman" w:hAnsi="Times New Roman" w:cs="Times New Roman"/>
            </w:rPr>
          </w:rPrChange>
        </w:rPr>
        <w:t>Corresponding author</w:t>
      </w:r>
      <w:r w:rsidR="0033034F" w:rsidRPr="00710BAD">
        <w:rPr>
          <w:rFonts w:ascii="Times New Roman" w:hAnsi="Times New Roman" w:cs="Times New Roman"/>
        </w:rPr>
        <w:t>:</w:t>
      </w:r>
    </w:p>
    <w:p w14:paraId="1273FCA5" w14:textId="47334CB1" w:rsidR="0033034F" w:rsidRPr="00710BAD" w:rsidRDefault="00E05237">
      <w:pPr>
        <w:rPr>
          <w:rFonts w:ascii="Times New Roman" w:hAnsi="Times New Roman" w:cs="Times New Roman"/>
        </w:rPr>
      </w:pPr>
      <w:ins w:id="23" w:author="Author" w:date="2021-05-01T18:09:00Z">
        <w:r w:rsidRPr="00E05237">
          <w:rPr>
            <w:rFonts w:ascii="Times New Roman" w:hAnsi="Times New Roman" w:cs="Times New Roman"/>
            <w:i/>
            <w:iCs/>
            <w:rPrChange w:id="24" w:author="Author" w:date="2021-05-01T18:09:00Z">
              <w:rPr>
                <w:rFonts w:ascii="Times New Roman" w:hAnsi="Times New Roman" w:cs="Times New Roman"/>
              </w:rPr>
            </w:rPrChange>
          </w:rPr>
          <w:t>Email address</w:t>
        </w:r>
        <w:r>
          <w:rPr>
            <w:rFonts w:ascii="Times New Roman" w:hAnsi="Times New Roman" w:cs="Times New Roman"/>
          </w:rPr>
          <w:t>:</w:t>
        </w:r>
      </w:ins>
      <w:r w:rsidR="00710BAD" w:rsidRPr="00710BAD">
        <w:rPr>
          <w:rFonts w:ascii="Times New Roman" w:hAnsi="Times New Roman" w:cs="Times New Roman"/>
        </w:rPr>
        <w:t xml:space="preserve"> </w:t>
      </w:r>
      <w:hyperlink r:id="rId4" w:history="1">
        <w:r w:rsidR="00710BAD" w:rsidRPr="00710BAD">
          <w:rPr>
            <w:rStyle w:val="Hyperlink"/>
            <w:rFonts w:ascii="Times New Roman" w:hAnsi="Times New Roman" w:cs="Times New Roman"/>
          </w:rPr>
          <w:t>Jonathan_Reeves@eva.mpg.de</w:t>
        </w:r>
      </w:hyperlink>
      <w:ins w:id="25" w:author="Author" w:date="2021-05-01T18:09:00Z">
        <w:r>
          <w:rPr>
            <w:rStyle w:val="Hyperlink"/>
            <w:rFonts w:ascii="Times New Roman" w:hAnsi="Times New Roman" w:cs="Times New Roman"/>
          </w:rPr>
          <w:t xml:space="preserve"> (J. Reeves)</w:t>
        </w:r>
      </w:ins>
    </w:p>
    <w:p w14:paraId="7BA13D59" w14:textId="77777777" w:rsidR="00710BAD" w:rsidRPr="0033034F" w:rsidRDefault="00710BAD"/>
    <w:sectPr w:rsidR="00710BAD" w:rsidRPr="0033034F" w:rsidSect="00EB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2D"/>
    <w:rsid w:val="0033034F"/>
    <w:rsid w:val="00355A85"/>
    <w:rsid w:val="0070776A"/>
    <w:rsid w:val="00710BAD"/>
    <w:rsid w:val="007B56A4"/>
    <w:rsid w:val="007E772D"/>
    <w:rsid w:val="00DE301B"/>
    <w:rsid w:val="00E00C7D"/>
    <w:rsid w:val="00E05237"/>
    <w:rsid w:val="00E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44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0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34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B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than_Reeves@eva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2021-05-16T06:19:00Z</dcterms:created>
  <dcterms:modified xsi:type="dcterms:W3CDTF">2021-05-16T06:19:00Z</dcterms:modified>
</cp:coreProperties>
</file>